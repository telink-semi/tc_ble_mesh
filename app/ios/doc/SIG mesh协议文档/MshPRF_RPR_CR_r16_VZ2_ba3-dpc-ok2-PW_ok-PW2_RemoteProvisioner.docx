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B28E2" w14:textId="4EF1E86D" w:rsidR="0055510C" w:rsidRPr="0055510C" w:rsidRDefault="00D7488D" w:rsidP="00132CFC">
      <w:pPr>
        <w:rPr>
          <w:rFonts w:asciiTheme="majorHAnsi" w:hAnsiTheme="majorHAnsi" w:cstheme="majorHAnsi"/>
          <w:color w:val="3E434A" w:themeColor="text2"/>
          <w:szCs w:val="20"/>
        </w:rPr>
      </w:pPr>
      <w:r w:rsidRPr="00D7488D">
        <w:rPr>
          <w:rFonts w:asciiTheme="majorHAnsi" w:hAnsiTheme="majorHAnsi" w:cstheme="majorHAnsi"/>
          <w:noProof/>
          <w:color w:val="3E434A" w:themeColor="text2"/>
          <w:szCs w:val="20"/>
          <w:lang w:eastAsia="zh-CN"/>
        </w:rPr>
        <mc:AlternateContent>
          <mc:Choice Requires="wps">
            <w:drawing>
              <wp:inline distT="0" distB="0" distL="0" distR="0" wp14:anchorId="4E2BA586" wp14:editId="6B5276EC">
                <wp:extent cx="6800850" cy="4071938"/>
                <wp:effectExtent l="0" t="0" r="0" b="50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4071938"/>
                        </a:xfrm>
                        <a:prstGeom prst="rect">
                          <a:avLst/>
                        </a:prstGeom>
                        <a:solidFill>
                          <a:srgbClr val="FFFFFF"/>
                        </a:solidFill>
                        <a:ln w="9525">
                          <a:noFill/>
                          <a:miter lim="800000"/>
                          <a:headEnd/>
                          <a:tailEnd/>
                        </a:ln>
                      </wps:spPr>
                      <wps:txbx>
                        <w:txbxContent>
                          <w:p w14:paraId="2A9D15F8" w14:textId="26157AEF" w:rsidR="0072248A" w:rsidRPr="004C3B5F" w:rsidRDefault="0072248A" w:rsidP="004C3B5F">
                            <w:pPr>
                              <w:rPr>
                                <w:rStyle w:val="DocumentTitle"/>
                              </w:rPr>
                            </w:pPr>
                            <w:sdt>
                              <w:sdtPr>
                                <w:rPr>
                                  <w:rStyle w:val="DocumentTitle"/>
                                </w:rPr>
                                <w:alias w:val="Category"/>
                                <w:tag w:val=""/>
                                <w:id w:val="831800559"/>
                                <w:dataBinding w:prefixMappings="xmlns:ns0='http://purl.org/dc/elements/1.1/' xmlns:ns1='http://schemas.openxmlformats.org/package/2006/metadata/core-properties' " w:xpath="/ns1:coreProperties[1]/ns1:category[1]" w:storeItemID="{6C3C8BC8-F283-45AE-878A-BAB7291924A1}"/>
                                <w:text/>
                              </w:sdtPr>
                              <w:sdtContent>
                                <w:r>
                                  <w:rPr>
                                    <w:rStyle w:val="DocumentTitle"/>
                                  </w:rPr>
                                  <w:t>Mesh Remote Provisioning</w:t>
                                </w:r>
                              </w:sdtContent>
                            </w:sdt>
                          </w:p>
                        </w:txbxContent>
                      </wps:txbx>
                      <wps:bodyPr rot="0" vert="horz" wrap="square" lIns="91440" tIns="45720" rIns="91440" bIns="45720" anchor="b" anchorCtr="0">
                        <a:noAutofit/>
                      </wps:bodyPr>
                    </wps:wsp>
                  </a:graphicData>
                </a:graphic>
              </wp:inline>
            </w:drawing>
          </mc:Choice>
          <mc:Fallback>
            <w:pict>
              <v:shapetype w14:anchorId="4E2BA586" id="_x0000_t202" coordsize="21600,21600" o:spt="202" path="m,l,21600r21600,l21600,xe">
                <v:stroke joinstyle="miter"/>
                <v:path gradientshapeok="t" o:connecttype="rect"/>
              </v:shapetype>
              <v:shape id="Text Box 2" o:spid="_x0000_s1026" type="#_x0000_t202" style="width:535.5pt;height:320.6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79BJQIAACUEAAAOAAAAZHJzL2Uyb0RvYy54bWysU9uO2yAQfa/Uf0C8N3bcZJN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" stroked="f">
                <v:textbox>
                  <w:txbxContent>
                    <w:p w14:paraId="2A9D15F8" w14:textId="26157AEF" w:rsidR="0072248A" w:rsidRPr="004C3B5F" w:rsidRDefault="0072248A" w:rsidP="004C3B5F">
                      <w:pPr>
                        <w:rPr>
                          <w:rStyle w:val="DocumentTitle"/>
                        </w:rPr>
                      </w:pPr>
                      <w:sdt>
                        <w:sdtPr>
                          <w:rPr>
                            <w:rStyle w:val="DocumentTitle"/>
                          </w:rPr>
                          <w:alias w:val="Category"/>
                          <w:tag w:val=""/>
                          <w:id w:val="831800559"/>
                          <w:dataBinding w:prefixMappings="xmlns:ns0='http://purl.org/dc/elements/1.1/' xmlns:ns1='http://schemas.openxmlformats.org/package/2006/metadata/core-properties' " w:xpath="/ns1:coreProperties[1]/ns1:category[1]" w:storeItemID="{6C3C8BC8-F283-45AE-878A-BAB7291924A1}"/>
                          <w:text/>
                        </w:sdtPr>
                        <w:sdtContent>
                          <w:r>
                            <w:rPr>
                              <w:rStyle w:val="DocumentTitle"/>
                            </w:rPr>
                            <w:t>Mesh Remote Provisioning</w:t>
                          </w:r>
                        </w:sdtContent>
                      </w:sdt>
                    </w:p>
                  </w:txbxContent>
                </v:textbox>
                <w10:anchorlock/>
              </v:shape>
            </w:pict>
          </mc:Fallback>
        </mc:AlternateContent>
      </w:r>
    </w:p>
    <w:tbl>
      <w:tblPr>
        <w:tblStyle w:val="af2"/>
        <w:tblpPr w:leftFromText="187" w:rightFromText="187" w:vertAnchor="page" w:horzAnchor="margin" w:tblpY="7561"/>
        <w:tblOverlap w:val="never"/>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10"/>
      </w:tblGrid>
      <w:tr w:rsidR="009E6482" w:rsidRPr="0055510C" w14:paraId="0B064AA8" w14:textId="77777777" w:rsidTr="0066523E">
        <w:tc>
          <w:tcPr>
            <w:tcW w:w="10710" w:type="dxa"/>
          </w:tcPr>
          <w:p w14:paraId="061C6974" w14:textId="77777777" w:rsidR="009E6482" w:rsidRPr="00CB46D6" w:rsidRDefault="0072248A" w:rsidP="007B1F4F">
            <w:pPr>
              <w:pStyle w:val="SubTitle"/>
              <w:framePr w:hSpace="0" w:wrap="auto" w:vAnchor="margin" w:hAnchor="text" w:yAlign="inline"/>
              <w:suppressOverlap w:val="0"/>
            </w:pPr>
            <w:sdt>
              <w:sdtPr>
                <w:rPr>
                  <w:i/>
                </w:rPr>
                <w:id w:val="2057038563"/>
                <w:lock w:val="contentLocked"/>
                <w:placeholder>
                  <w:docPart w:val="8F8328E01A8D401588C8332B8496EE08"/>
                </w:placeholder>
                <w:group/>
              </w:sdtPr>
              <w:sdtEndPr>
                <w:rPr>
                  <w:vertAlign w:val="superscript"/>
                </w:rPr>
              </w:sdtEndPr>
              <w:sdtContent>
                <w:r w:rsidR="009E6482" w:rsidRPr="00CC1DD2">
                  <w:rPr>
                    <w:i/>
                    <w:noProof/>
                    <w:lang w:eastAsia="zh-CN"/>
                  </w:rPr>
                  <mc:AlternateContent>
                    <mc:Choice Requires="wps">
                      <w:drawing>
                        <wp:anchor distT="0" distB="0" distL="114300" distR="114300" simplePos="0" relativeHeight="251659264" behindDoc="0" locked="0" layoutInCell="1" allowOverlap="1" wp14:anchorId="0EEF428A" wp14:editId="0BD86A4C">
                          <wp:simplePos x="0" y="0"/>
                          <wp:positionH relativeFrom="margin">
                            <wp:posOffset>-68580</wp:posOffset>
                          </wp:positionH>
                          <wp:positionV relativeFrom="topMargin">
                            <wp:posOffset>294640</wp:posOffset>
                          </wp:positionV>
                          <wp:extent cx="6791325" cy="0"/>
                          <wp:effectExtent l="0" t="0" r="28575" b="19050"/>
                          <wp:wrapSquare wrapText="bothSides"/>
                          <wp:docPr id="87" name="Straight Connector 87"/>
                          <wp:cNvGraphicFramePr/>
                          <a:graphic xmlns:a="http://schemas.openxmlformats.org/drawingml/2006/main">
                            <a:graphicData uri="http://schemas.microsoft.com/office/word/2010/wordprocessingShape">
                              <wps:wsp>
                                <wps:cNvCnPr/>
                                <wps:spPr>
                                  <a:xfrm>
                                    <a:off x="0" y="0"/>
                                    <a:ext cx="6791325" cy="0"/>
                                  </a:xfrm>
                                  <a:prstGeom prst="line">
                                    <a:avLst/>
                                  </a:prstGeom>
                                  <a:ln>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51844" id="Straight Connector 8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5.4pt,23.2pt" to="529.3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" strokecolor="#bcbdbf [3214]">
                          <w10:wrap type="square" anchorx="margin" anchory="margin"/>
                        </v:line>
                      </w:pict>
                    </mc:Fallback>
                  </mc:AlternateContent>
                </w:r>
                <w:r w:rsidR="00CC1DD2" w:rsidRPr="00CC1DD2">
                  <w:rPr>
                    <w:i/>
                  </w:rPr>
                  <w:t>Bluetooth</w:t>
                </w:r>
                <w:r w:rsidR="00CC1DD2" w:rsidRPr="00CC1DD2">
                  <w:rPr>
                    <w:i/>
                    <w:vertAlign w:val="superscript"/>
                  </w:rPr>
                  <w:t>®</w:t>
                </w:r>
              </w:sdtContent>
            </w:sdt>
            <w:r w:rsidR="00CC1DD2">
              <w:t xml:space="preserve"> </w:t>
            </w:r>
            <w:r w:rsidR="007B1F4F">
              <w:t>Change Request</w:t>
            </w:r>
          </w:p>
        </w:tc>
      </w:tr>
      <w:tr w:rsidR="009E6482" w:rsidRPr="0055510C" w14:paraId="0124A016" w14:textId="77777777" w:rsidTr="0066523E">
        <w:trPr>
          <w:trHeight w:val="5367"/>
        </w:trPr>
        <w:tc>
          <w:tcPr>
            <w:tcW w:w="10710" w:type="dxa"/>
          </w:tcPr>
          <w:p w14:paraId="0B6AB566" w14:textId="77777777" w:rsidR="00CB46D6" w:rsidRPr="00C505A4" w:rsidRDefault="00CB46D6" w:rsidP="00C505A4"/>
          <w:p w14:paraId="17BDBD89" w14:textId="20679F52" w:rsidR="009E6482" w:rsidRDefault="009E6482" w:rsidP="00310A95">
            <w:pPr>
              <w:pStyle w:val="TableText"/>
              <w:numPr>
                <w:ilvl w:val="0"/>
                <w:numId w:val="6"/>
              </w:numPr>
              <w:rPr>
                <w:rFonts w:asciiTheme="majorHAnsi" w:hAnsiTheme="majorHAnsi" w:cstheme="majorHAnsi"/>
              </w:rPr>
            </w:pPr>
            <w:r w:rsidRPr="00A64309">
              <w:rPr>
                <w:rStyle w:val="BoldBulletCover"/>
              </w:rPr>
              <w:t>Revision</w:t>
            </w:r>
            <w:r w:rsidRPr="006E41BF">
              <w:rPr>
                <w:rStyle w:val="BoldBulletCover"/>
              </w:rPr>
              <w:t>:</w:t>
            </w:r>
            <w:r>
              <w:rPr>
                <w:rFonts w:asciiTheme="majorHAnsi" w:hAnsiTheme="majorHAnsi" w:cstheme="majorHAnsi"/>
              </w:rPr>
              <w:t xml:space="preserve"> </w:t>
            </w:r>
            <w:r w:rsidR="00500176">
              <w:rPr>
                <w:rFonts w:asciiTheme="majorHAnsi" w:hAnsiTheme="majorHAnsi" w:cstheme="majorHAnsi"/>
              </w:rPr>
              <w:t>r1</w:t>
            </w:r>
            <w:r w:rsidR="006478C6">
              <w:rPr>
                <w:rFonts w:asciiTheme="majorHAnsi" w:hAnsiTheme="majorHAnsi" w:cstheme="majorHAnsi"/>
              </w:rPr>
              <w:t>6</w:t>
            </w:r>
          </w:p>
          <w:p w14:paraId="651CDC13" w14:textId="545F17C9" w:rsidR="0098655E" w:rsidRDefault="0098655E" w:rsidP="00310A95">
            <w:pPr>
              <w:pStyle w:val="TableText"/>
              <w:numPr>
                <w:ilvl w:val="0"/>
                <w:numId w:val="6"/>
              </w:numPr>
              <w:rPr>
                <w:rFonts w:asciiTheme="majorHAnsi" w:hAnsiTheme="majorHAnsi" w:cstheme="majorHAnsi"/>
              </w:rPr>
            </w:pPr>
            <w:r w:rsidRPr="006E41BF">
              <w:rPr>
                <w:rStyle w:val="BoldBulletCover"/>
              </w:rPr>
              <w:t>Revision Date:</w:t>
            </w:r>
            <w:r>
              <w:rPr>
                <w:rFonts w:asciiTheme="majorHAnsi" w:hAnsiTheme="majorHAnsi" w:cstheme="majorHAnsi"/>
              </w:rPr>
              <w:t xml:space="preserve"> </w:t>
            </w:r>
            <w:r w:rsidR="00500176">
              <w:t>2018</w:t>
            </w:r>
            <w:r w:rsidR="00647242">
              <w:t>-</w:t>
            </w:r>
            <w:r w:rsidR="00256CC8">
              <w:t>Oct</w:t>
            </w:r>
            <w:r w:rsidR="006478C6">
              <w:t>-</w:t>
            </w:r>
            <w:r w:rsidR="00256CC8">
              <w:t>1</w:t>
            </w:r>
            <w:r w:rsidR="006478C6">
              <w:t>5</w:t>
            </w:r>
          </w:p>
          <w:p w14:paraId="1F33C4A8" w14:textId="591A3C38" w:rsidR="009E6482" w:rsidRDefault="00E10591" w:rsidP="00310A95">
            <w:pPr>
              <w:pStyle w:val="TableText"/>
              <w:numPr>
                <w:ilvl w:val="0"/>
                <w:numId w:val="6"/>
              </w:numPr>
              <w:rPr>
                <w:rFonts w:asciiTheme="majorHAnsi" w:hAnsiTheme="majorHAnsi" w:cstheme="majorHAnsi"/>
              </w:rPr>
            </w:pPr>
            <w:r w:rsidRPr="006E41BF">
              <w:rPr>
                <w:rStyle w:val="BoldBulletCover"/>
              </w:rPr>
              <w:t>Group Prepared</w:t>
            </w:r>
            <w:r w:rsidR="009E6482" w:rsidRPr="006E41BF">
              <w:rPr>
                <w:rStyle w:val="BoldBulletCover"/>
              </w:rPr>
              <w:t xml:space="preserve"> By:</w:t>
            </w:r>
            <w:r w:rsidR="009E6482" w:rsidRPr="004D54EA">
              <w:rPr>
                <w:rFonts w:asciiTheme="majorHAnsi" w:hAnsiTheme="majorHAnsi" w:cstheme="majorHAnsi"/>
                <w:color w:val="0082FC" w:themeColor="accent1"/>
              </w:rPr>
              <w:t xml:space="preserve"> </w:t>
            </w:r>
            <w:r w:rsidR="00082D10">
              <w:rPr>
                <w:rFonts w:asciiTheme="majorHAnsi" w:hAnsiTheme="majorHAnsi" w:cstheme="majorHAnsi"/>
              </w:rPr>
              <w:t>Mesh Working Group</w:t>
            </w:r>
          </w:p>
          <w:p w14:paraId="200C2F42" w14:textId="314B9814" w:rsidR="009E6482" w:rsidRPr="007B1F4F" w:rsidRDefault="009E6482" w:rsidP="00310A95">
            <w:pPr>
              <w:pStyle w:val="TableText"/>
              <w:numPr>
                <w:ilvl w:val="0"/>
                <w:numId w:val="6"/>
              </w:numPr>
              <w:rPr>
                <w:rStyle w:val="af"/>
                <w:rFonts w:asciiTheme="majorHAnsi" w:hAnsiTheme="majorHAnsi" w:cstheme="majorHAnsi"/>
                <w:color w:val="262626" w:themeColor="text1" w:themeTint="D9"/>
                <w:u w:val="none"/>
              </w:rPr>
            </w:pPr>
            <w:r w:rsidRPr="006E41BF">
              <w:rPr>
                <w:rStyle w:val="BoldBulletCover"/>
              </w:rPr>
              <w:t>Feedback Email:</w:t>
            </w:r>
            <w:r w:rsidRPr="004D54EA">
              <w:rPr>
                <w:rFonts w:asciiTheme="majorHAnsi" w:hAnsiTheme="majorHAnsi" w:cstheme="majorHAnsi"/>
                <w:color w:val="0082FC" w:themeColor="accent1"/>
              </w:rPr>
              <w:t xml:space="preserve"> </w:t>
            </w:r>
            <w:r w:rsidR="00082D10">
              <w:rPr>
                <w:rStyle w:val="af"/>
              </w:rPr>
              <w:t>mesh</w:t>
            </w:r>
            <w:hyperlink r:id="rId13" w:history="1">
              <w:r w:rsidR="00082D10" w:rsidRPr="007A14FA">
                <w:rPr>
                  <w:rStyle w:val="af"/>
                  <w:rFonts w:asciiTheme="majorHAnsi" w:hAnsiTheme="majorHAnsi" w:cstheme="majorHAnsi"/>
                </w:rPr>
                <w:t>-main@bluetooth.org</w:t>
              </w:r>
            </w:hyperlink>
          </w:p>
          <w:p w14:paraId="0E7DC2BB" w14:textId="44A62B91" w:rsidR="007B1F4F" w:rsidRDefault="007B1F4F" w:rsidP="00310A95">
            <w:pPr>
              <w:pStyle w:val="TableText"/>
              <w:numPr>
                <w:ilvl w:val="0"/>
                <w:numId w:val="6"/>
              </w:numPr>
              <w:rPr>
                <w:rFonts w:asciiTheme="majorHAnsi" w:hAnsiTheme="majorHAnsi" w:cstheme="majorHAnsi"/>
              </w:rPr>
            </w:pPr>
            <w:r>
              <w:rPr>
                <w:rStyle w:val="BoldBulletCover"/>
              </w:rPr>
              <w:t xml:space="preserve">Impacted Specifications: </w:t>
            </w:r>
            <w:r w:rsidR="00082D10">
              <w:rPr>
                <w:rFonts w:asciiTheme="majorHAnsi" w:hAnsiTheme="majorHAnsi" w:cstheme="majorHAnsi"/>
              </w:rPr>
              <w:t xml:space="preserve"> Mesh Profile 1.0</w:t>
            </w:r>
          </w:p>
          <w:p w14:paraId="09A44BEA" w14:textId="075FAF9A" w:rsidR="009E6482" w:rsidRDefault="009E6482" w:rsidP="0066523E">
            <w:pPr>
              <w:pStyle w:val="TableText"/>
              <w:ind w:left="252"/>
              <w:rPr>
                <w:rFonts w:asciiTheme="majorHAnsi" w:hAnsiTheme="majorHAnsi" w:cstheme="majorHAnsi"/>
                <w:b/>
                <w:color w:val="0082FC" w:themeColor="accent1"/>
              </w:rPr>
            </w:pPr>
          </w:p>
          <w:p w14:paraId="3CFD3177" w14:textId="77777777" w:rsidR="00D00DBC" w:rsidRPr="00D00DBC" w:rsidRDefault="00D00DBC" w:rsidP="00D00DBC">
            <w:pPr>
              <w:spacing w:before="120"/>
              <w:ind w:left="720"/>
              <w:rPr>
                <w:rFonts w:cstheme="minorHAnsi"/>
                <w:szCs w:val="20"/>
              </w:rPr>
            </w:pPr>
            <w:r w:rsidRPr="00D00DBC">
              <w:rPr>
                <w:rFonts w:cstheme="minorHAnsi"/>
                <w:szCs w:val="20"/>
              </w:rPr>
              <w:t xml:space="preserve">This Change Request proposes changes to the following specification:  </w:t>
            </w:r>
          </w:p>
          <w:p w14:paraId="585F64FE" w14:textId="77777777" w:rsidR="00D00DBC" w:rsidRPr="00D00DBC" w:rsidRDefault="00D00DBC" w:rsidP="00D00DBC">
            <w:pPr>
              <w:numPr>
                <w:ilvl w:val="0"/>
                <w:numId w:val="61"/>
              </w:numPr>
              <w:spacing w:before="120"/>
              <w:rPr>
                <w:rFonts w:cstheme="minorHAnsi"/>
                <w:szCs w:val="20"/>
              </w:rPr>
            </w:pPr>
            <w:r w:rsidRPr="00D00DBC">
              <w:rPr>
                <w:rFonts w:cstheme="minorHAnsi"/>
                <w:szCs w:val="20"/>
              </w:rPr>
              <w:t>Mesh Profile v1.0 (“Source Specification”)</w:t>
            </w:r>
          </w:p>
          <w:p w14:paraId="39B9CE99" w14:textId="58680DC9" w:rsidR="00D00DBC" w:rsidRPr="004D54EA" w:rsidRDefault="00D00DBC" w:rsidP="00D00DBC">
            <w:pPr>
              <w:pStyle w:val="TableText"/>
              <w:rPr>
                <w:rFonts w:asciiTheme="majorHAnsi" w:hAnsiTheme="majorHAnsi" w:cstheme="majorHAnsi"/>
                <w:b/>
                <w:color w:val="0082FC" w:themeColor="accent1"/>
              </w:rPr>
            </w:pPr>
          </w:p>
          <w:p w14:paraId="7F010A86" w14:textId="77777777" w:rsidR="009E6482" w:rsidRPr="004D54EA" w:rsidRDefault="009E6482" w:rsidP="0066523E">
            <w:pPr>
              <w:pStyle w:val="TableText"/>
              <w:ind w:left="720"/>
              <w:rPr>
                <w:rFonts w:asciiTheme="majorHAnsi" w:hAnsiTheme="majorHAnsi" w:cstheme="majorHAnsi"/>
                <w:b/>
                <w:color w:val="0082FC" w:themeColor="accent1"/>
              </w:rPr>
            </w:pPr>
            <w:r w:rsidRPr="004D54EA">
              <w:rPr>
                <w:rFonts w:asciiTheme="majorHAnsi" w:hAnsiTheme="majorHAnsi" w:cstheme="majorHAnsi"/>
                <w:b/>
                <w:color w:val="0082FC" w:themeColor="accent1"/>
              </w:rPr>
              <w:t>Abstract:</w:t>
            </w:r>
          </w:p>
          <w:p w14:paraId="65FDB18F" w14:textId="260282EE" w:rsidR="00EE744C" w:rsidRDefault="00D00DBC" w:rsidP="00EE744C">
            <w:pPr>
              <w:pStyle w:val="TableText"/>
              <w:ind w:left="720"/>
              <w:rPr>
                <w:rFonts w:cstheme="minorHAnsi"/>
                <w:szCs w:val="20"/>
              </w:rPr>
            </w:pPr>
            <w:r>
              <w:rPr>
                <w:rFonts w:cstheme="minorHAnsi"/>
                <w:szCs w:val="20"/>
              </w:rPr>
              <w:t xml:space="preserve">The proposed Remote Provisioning </w:t>
            </w:r>
            <w:r w:rsidR="00082D10">
              <w:rPr>
                <w:rFonts w:cstheme="minorHAnsi"/>
                <w:szCs w:val="20"/>
              </w:rPr>
              <w:t xml:space="preserve">feature allows adding unprovisioned devices to </w:t>
            </w:r>
            <w:r w:rsidR="004D45D3">
              <w:rPr>
                <w:rFonts w:cstheme="minorHAnsi"/>
                <w:szCs w:val="20"/>
              </w:rPr>
              <w:t xml:space="preserve">a Bluetooth </w:t>
            </w:r>
            <w:r w:rsidR="00082D10">
              <w:rPr>
                <w:rFonts w:cstheme="minorHAnsi"/>
                <w:szCs w:val="20"/>
              </w:rPr>
              <w:t xml:space="preserve">mesh network when the Provisioner is </w:t>
            </w:r>
            <w:r w:rsidR="00E92A22" w:rsidRPr="00E92A22">
              <w:rPr>
                <w:rFonts w:cstheme="minorHAnsi"/>
                <w:szCs w:val="20"/>
              </w:rPr>
              <w:t xml:space="preserve">beyond immediate radio range </w:t>
            </w:r>
            <w:r w:rsidR="00382563">
              <w:rPr>
                <w:rFonts w:cstheme="minorHAnsi"/>
                <w:szCs w:val="20"/>
              </w:rPr>
              <w:t>of</w:t>
            </w:r>
            <w:r w:rsidR="00082D10">
              <w:rPr>
                <w:rFonts w:cstheme="minorHAnsi"/>
                <w:szCs w:val="20"/>
              </w:rPr>
              <w:t xml:space="preserve"> the unprovis</w:t>
            </w:r>
            <w:r w:rsidR="00541238">
              <w:rPr>
                <w:rFonts w:cstheme="minorHAnsi"/>
                <w:szCs w:val="20"/>
              </w:rPr>
              <w:t>i</w:t>
            </w:r>
            <w:r w:rsidR="00082D10">
              <w:rPr>
                <w:rFonts w:cstheme="minorHAnsi"/>
                <w:szCs w:val="20"/>
              </w:rPr>
              <w:t xml:space="preserve">oned device. The existing mesh network is used to transport </w:t>
            </w:r>
            <w:r w:rsidR="004D45D3">
              <w:rPr>
                <w:rFonts w:cstheme="minorHAnsi"/>
                <w:szCs w:val="20"/>
              </w:rPr>
              <w:t xml:space="preserve">the </w:t>
            </w:r>
            <w:r w:rsidR="00082D10">
              <w:rPr>
                <w:rFonts w:cstheme="minorHAnsi"/>
                <w:szCs w:val="20"/>
              </w:rPr>
              <w:t>Provisioning PDU. Additionally</w:t>
            </w:r>
            <w:r w:rsidR="00541238">
              <w:rPr>
                <w:rFonts w:cstheme="minorHAnsi"/>
                <w:szCs w:val="20"/>
              </w:rPr>
              <w:t>,</w:t>
            </w:r>
            <w:r w:rsidR="00082D10">
              <w:rPr>
                <w:rFonts w:cstheme="minorHAnsi"/>
                <w:szCs w:val="20"/>
              </w:rPr>
              <w:t xml:space="preserve"> the Provisioner may change </w:t>
            </w:r>
            <w:r w:rsidR="004D45D3">
              <w:rPr>
                <w:rFonts w:cstheme="minorHAnsi"/>
                <w:szCs w:val="20"/>
              </w:rPr>
              <w:t>the d</w:t>
            </w:r>
            <w:r w:rsidR="00082D10">
              <w:rPr>
                <w:rFonts w:cstheme="minorHAnsi"/>
                <w:szCs w:val="20"/>
              </w:rPr>
              <w:t>evice</w:t>
            </w:r>
            <w:r w:rsidR="004D45D3">
              <w:rPr>
                <w:rFonts w:cstheme="minorHAnsi"/>
                <w:szCs w:val="20"/>
              </w:rPr>
              <w:t xml:space="preserve"> k</w:t>
            </w:r>
            <w:r w:rsidR="00082D10">
              <w:rPr>
                <w:rFonts w:cstheme="minorHAnsi"/>
                <w:szCs w:val="20"/>
              </w:rPr>
              <w:t>ey of the mesh node using Provisioning PDU</w:t>
            </w:r>
            <w:r w:rsidR="00882E6A">
              <w:rPr>
                <w:rFonts w:cstheme="minorHAnsi"/>
                <w:szCs w:val="20"/>
              </w:rPr>
              <w:t>s</w:t>
            </w:r>
            <w:r w:rsidR="00082D10">
              <w:rPr>
                <w:rFonts w:cstheme="minorHAnsi"/>
                <w:szCs w:val="20"/>
              </w:rPr>
              <w:t xml:space="preserve"> </w:t>
            </w:r>
            <w:r>
              <w:rPr>
                <w:rFonts w:cstheme="minorHAnsi"/>
                <w:szCs w:val="20"/>
              </w:rPr>
              <w:t xml:space="preserve">that </w:t>
            </w:r>
            <w:r w:rsidR="00882E6A">
              <w:rPr>
                <w:rFonts w:cstheme="minorHAnsi"/>
                <w:szCs w:val="20"/>
              </w:rPr>
              <w:t xml:space="preserve">are </w:t>
            </w:r>
            <w:r w:rsidR="00082D10">
              <w:rPr>
                <w:rFonts w:cstheme="minorHAnsi"/>
                <w:szCs w:val="20"/>
              </w:rPr>
              <w:t xml:space="preserve">transported </w:t>
            </w:r>
            <w:r w:rsidR="00E92A22">
              <w:rPr>
                <w:rFonts w:cstheme="minorHAnsi"/>
                <w:szCs w:val="20"/>
              </w:rPr>
              <w:t xml:space="preserve">over </w:t>
            </w:r>
            <w:r>
              <w:rPr>
                <w:rFonts w:cstheme="minorHAnsi"/>
                <w:szCs w:val="20"/>
              </w:rPr>
              <w:t xml:space="preserve">the </w:t>
            </w:r>
            <w:r w:rsidR="00E92A22">
              <w:rPr>
                <w:rFonts w:cstheme="minorHAnsi"/>
                <w:szCs w:val="20"/>
              </w:rPr>
              <w:t>mesh network.</w:t>
            </w:r>
            <w:r w:rsidR="00082D10">
              <w:rPr>
                <w:rFonts w:cstheme="minorHAnsi"/>
                <w:szCs w:val="20"/>
              </w:rPr>
              <w:t xml:space="preserve"> </w:t>
            </w:r>
          </w:p>
          <w:p w14:paraId="5091B6F4" w14:textId="77777777" w:rsidR="00396242" w:rsidRPr="0055510C" w:rsidRDefault="00396242" w:rsidP="00781F0C">
            <w:pPr>
              <w:pStyle w:val="a2"/>
              <w:ind w:left="702"/>
              <w:rPr>
                <w:rFonts w:asciiTheme="majorHAnsi" w:hAnsiTheme="majorHAnsi" w:cstheme="majorHAnsi"/>
              </w:rPr>
            </w:pPr>
          </w:p>
        </w:tc>
      </w:tr>
    </w:tbl>
    <w:p w14:paraId="751E1F9D" w14:textId="77777777" w:rsidR="00CC1DD2" w:rsidRDefault="00CC1DD2" w:rsidP="00D7488D"/>
    <w:p w14:paraId="1FAFD003" w14:textId="77777777" w:rsidR="00C02D05" w:rsidRDefault="00C02D05" w:rsidP="00D7488D"/>
    <w:p w14:paraId="36CBB96A" w14:textId="77777777" w:rsidR="00C02D05" w:rsidRDefault="00C02D05" w:rsidP="00D7488D">
      <w:pPr>
        <w:sectPr w:rsidR="00C02D05" w:rsidSect="000469FA">
          <w:headerReference w:type="default" r:id="rId14"/>
          <w:footerReference w:type="default" r:id="rId15"/>
          <w:pgSz w:w="12240" w:h="15840" w:code="1"/>
          <w:pgMar w:top="720" w:right="720" w:bottom="720" w:left="720" w:header="720" w:footer="720" w:gutter="0"/>
          <w:cols w:space="720"/>
          <w:docGrid w:linePitch="360"/>
        </w:sectPr>
      </w:pPr>
    </w:p>
    <w:p w14:paraId="3DB4F201" w14:textId="1DE26567" w:rsidR="00396242" w:rsidRPr="00D928B9" w:rsidRDefault="00D928B9" w:rsidP="00D928B9">
      <w:pPr>
        <w:ind w:right="630"/>
        <w:rPr>
          <w:rStyle w:val="ac"/>
        </w:rPr>
      </w:pPr>
      <w:r w:rsidRPr="00D928B9">
        <w:rPr>
          <w:rStyle w:val="ac"/>
        </w:rPr>
        <w:lastRenderedPageBreak/>
        <w:t>Revision History</w:t>
      </w:r>
    </w:p>
    <w:tbl>
      <w:tblPr>
        <w:tblStyle w:val="af2"/>
        <w:tblpPr w:leftFromText="187" w:rightFromText="187" w:bottomFromText="14" w:vertAnchor="text" w:tblpY="1"/>
        <w:tblOverlap w:val="never"/>
        <w:tblW w:w="0" w:type="auto"/>
        <w:tblLook w:val="04A0" w:firstRow="1" w:lastRow="0" w:firstColumn="1" w:lastColumn="0" w:noHBand="0" w:noVBand="1"/>
      </w:tblPr>
      <w:tblGrid>
        <w:gridCol w:w="1050"/>
        <w:gridCol w:w="1639"/>
        <w:gridCol w:w="6661"/>
      </w:tblGrid>
      <w:tr w:rsidR="00D928B9" w14:paraId="01592DE2" w14:textId="77777777" w:rsidTr="004A5712">
        <w:trPr>
          <w:cantSplit/>
          <w:tblHeader/>
        </w:trPr>
        <w:tc>
          <w:tcPr>
            <w:tcW w:w="1050" w:type="dxa"/>
            <w:shd w:val="clear" w:color="auto" w:fill="F2F2F2" w:themeFill="background1" w:themeFillShade="F2"/>
          </w:tcPr>
          <w:p w14:paraId="61B4E9E7" w14:textId="77777777" w:rsidR="00D928B9" w:rsidRPr="00573A40" w:rsidRDefault="00D928B9" w:rsidP="003506AC">
            <w:pPr>
              <w:rPr>
                <w:rStyle w:val="TableHeading"/>
              </w:rPr>
            </w:pPr>
            <w:r>
              <w:rPr>
                <w:rStyle w:val="TableHeading"/>
              </w:rPr>
              <w:t>Revision Number</w:t>
            </w:r>
          </w:p>
        </w:tc>
        <w:tc>
          <w:tcPr>
            <w:tcW w:w="1639" w:type="dxa"/>
            <w:shd w:val="clear" w:color="auto" w:fill="F2F2F2" w:themeFill="background1" w:themeFillShade="F2"/>
          </w:tcPr>
          <w:p w14:paraId="747E1F14" w14:textId="77777777" w:rsidR="00D928B9" w:rsidRPr="00573A40" w:rsidRDefault="00D928B9" w:rsidP="003506AC">
            <w:pPr>
              <w:rPr>
                <w:rStyle w:val="TableHeading"/>
              </w:rPr>
            </w:pPr>
            <w:r>
              <w:rPr>
                <w:rStyle w:val="TableHeading"/>
              </w:rPr>
              <w:t>Date</w:t>
            </w:r>
          </w:p>
        </w:tc>
        <w:tc>
          <w:tcPr>
            <w:tcW w:w="6661" w:type="dxa"/>
            <w:shd w:val="clear" w:color="auto" w:fill="F2F2F2" w:themeFill="background1" w:themeFillShade="F2"/>
          </w:tcPr>
          <w:p w14:paraId="257B2C24" w14:textId="77777777" w:rsidR="00D928B9" w:rsidRPr="00573A40" w:rsidRDefault="00D928B9" w:rsidP="003506AC">
            <w:pPr>
              <w:rPr>
                <w:rStyle w:val="TableHeading"/>
              </w:rPr>
            </w:pPr>
            <w:r>
              <w:rPr>
                <w:rStyle w:val="TableHeading"/>
              </w:rPr>
              <w:t>Comments</w:t>
            </w:r>
          </w:p>
        </w:tc>
      </w:tr>
      <w:tr w:rsidR="00D928B9" w14:paraId="7C275F8F" w14:textId="77777777" w:rsidTr="004A5712">
        <w:trPr>
          <w:cantSplit/>
        </w:trPr>
        <w:tc>
          <w:tcPr>
            <w:tcW w:w="1050" w:type="dxa"/>
          </w:tcPr>
          <w:p w14:paraId="5541F18B" w14:textId="5EECFBD4" w:rsidR="00D928B9" w:rsidRDefault="00C809FA" w:rsidP="003506AC">
            <w:pPr>
              <w:pStyle w:val="TableText"/>
            </w:pPr>
            <w:r>
              <w:t>r</w:t>
            </w:r>
            <w:r w:rsidR="00E92A22">
              <w:t>00</w:t>
            </w:r>
          </w:p>
        </w:tc>
        <w:tc>
          <w:tcPr>
            <w:tcW w:w="1639" w:type="dxa"/>
          </w:tcPr>
          <w:p w14:paraId="5DDC5569" w14:textId="749ABBDF" w:rsidR="00D928B9" w:rsidRDefault="00E92A22" w:rsidP="003506AC">
            <w:pPr>
              <w:pStyle w:val="TableText"/>
            </w:pPr>
            <w:r>
              <w:t>2017-Jul-5</w:t>
            </w:r>
          </w:p>
        </w:tc>
        <w:tc>
          <w:tcPr>
            <w:tcW w:w="6661" w:type="dxa"/>
          </w:tcPr>
          <w:p w14:paraId="68C5825F" w14:textId="77777777" w:rsidR="00D928B9" w:rsidRDefault="00D928B9" w:rsidP="003506AC">
            <w:pPr>
              <w:pStyle w:val="TableText"/>
            </w:pPr>
            <w:r>
              <w:t>Initial Draft</w:t>
            </w:r>
          </w:p>
        </w:tc>
      </w:tr>
      <w:tr w:rsidR="0021356F" w14:paraId="7AFFFCA3" w14:textId="77777777" w:rsidTr="004A5712">
        <w:trPr>
          <w:cantSplit/>
        </w:trPr>
        <w:tc>
          <w:tcPr>
            <w:tcW w:w="1050" w:type="dxa"/>
          </w:tcPr>
          <w:p w14:paraId="76DA0E7D" w14:textId="04577146" w:rsidR="0021356F" w:rsidRDefault="0021356F" w:rsidP="0021356F">
            <w:pPr>
              <w:pStyle w:val="TableText"/>
            </w:pPr>
            <w:r>
              <w:t>r04</w:t>
            </w:r>
          </w:p>
        </w:tc>
        <w:tc>
          <w:tcPr>
            <w:tcW w:w="1639" w:type="dxa"/>
          </w:tcPr>
          <w:p w14:paraId="266ACFD1" w14:textId="3F4F4621" w:rsidR="0021356F" w:rsidRDefault="0021356F" w:rsidP="0021356F">
            <w:pPr>
              <w:pStyle w:val="TableText"/>
            </w:pPr>
            <w:r>
              <w:t>2017-Aug-28</w:t>
            </w:r>
          </w:p>
        </w:tc>
        <w:tc>
          <w:tcPr>
            <w:tcW w:w="6661" w:type="dxa"/>
          </w:tcPr>
          <w:p w14:paraId="6AB348E2" w14:textId="6377A1D7" w:rsidR="0021356F" w:rsidRDefault="0021356F" w:rsidP="0021356F">
            <w:pPr>
              <w:pStyle w:val="TableText"/>
            </w:pPr>
            <w:r>
              <w:t>Integration of the Bob’s and Thomas comments</w:t>
            </w:r>
          </w:p>
        </w:tc>
      </w:tr>
      <w:tr w:rsidR="0021356F" w14:paraId="7601576C" w14:textId="77777777" w:rsidTr="004A5712">
        <w:trPr>
          <w:cantSplit/>
        </w:trPr>
        <w:tc>
          <w:tcPr>
            <w:tcW w:w="1050" w:type="dxa"/>
          </w:tcPr>
          <w:p w14:paraId="0382D4C3" w14:textId="399FF269" w:rsidR="0021356F" w:rsidRDefault="0021356F" w:rsidP="0021356F">
            <w:pPr>
              <w:pStyle w:val="TableText"/>
            </w:pPr>
            <w:r>
              <w:t>r05</w:t>
            </w:r>
          </w:p>
        </w:tc>
        <w:tc>
          <w:tcPr>
            <w:tcW w:w="1639" w:type="dxa"/>
          </w:tcPr>
          <w:p w14:paraId="4D28F316" w14:textId="6D2F9F29" w:rsidR="0021356F" w:rsidRDefault="0021356F" w:rsidP="0021356F">
            <w:pPr>
              <w:pStyle w:val="TableText"/>
            </w:pPr>
            <w:r>
              <w:t>2017-Aug-30</w:t>
            </w:r>
          </w:p>
        </w:tc>
        <w:tc>
          <w:tcPr>
            <w:tcW w:w="6661" w:type="dxa"/>
          </w:tcPr>
          <w:p w14:paraId="37028050" w14:textId="489B642B" w:rsidR="0021356F" w:rsidRDefault="0021356F" w:rsidP="0021356F">
            <w:pPr>
              <w:pStyle w:val="TableText"/>
            </w:pPr>
            <w:r>
              <w:t xml:space="preserve">Removing </w:t>
            </w:r>
            <w:r w:rsidR="00F66603" w:rsidRPr="00F66603">
              <w:t>Remote Provisioning Close Reason State</w:t>
            </w:r>
            <w:r>
              <w:t xml:space="preserve">. </w:t>
            </w:r>
            <w:r w:rsidR="002E0CAE">
              <w:t xml:space="preserve">Renaming </w:t>
            </w:r>
            <w:r w:rsidR="002E0CAE" w:rsidRPr="00AF35C5">
              <w:t xml:space="preserve">Remote Provisioning Server </w:t>
            </w:r>
            <w:r w:rsidR="002E0CAE" w:rsidRPr="004724F9">
              <w:t>Composite</w:t>
            </w:r>
            <w:r w:rsidR="002E0CAE" w:rsidRPr="00AF35C5">
              <w:t xml:space="preserve"> </w:t>
            </w:r>
            <w:r w:rsidR="002E0CAE">
              <w:t>state to</w:t>
            </w:r>
            <w:r w:rsidR="002E0CAE" w:rsidRPr="00AF35C5">
              <w:t xml:space="preserve"> Remote Provisioning Server </w:t>
            </w:r>
            <w:r w:rsidR="002E0CAE">
              <w:t xml:space="preserve">Status state and Remote </w:t>
            </w:r>
            <w:r w:rsidR="002E0CAE" w:rsidRPr="002867E4">
              <w:t>Provisioning Server</w:t>
            </w:r>
            <w:r w:rsidR="002E0CAE">
              <w:t xml:space="preserve"> State</w:t>
            </w:r>
            <w:r w:rsidR="002E0CAE" w:rsidRPr="002867E4">
              <w:t xml:space="preserve"> </w:t>
            </w:r>
            <w:r>
              <w:t>to</w:t>
            </w:r>
            <w:r w:rsidR="002E0CAE">
              <w:t xml:space="preserve"> Remote </w:t>
            </w:r>
            <w:r w:rsidR="002E0CAE" w:rsidRPr="002867E4">
              <w:t>Provisioning Server</w:t>
            </w:r>
            <w:r w:rsidR="002E0CAE">
              <w:t xml:space="preserve"> Phase s</w:t>
            </w:r>
            <w:r w:rsidR="002E0CAE" w:rsidRPr="002867E4">
              <w:t>tate</w:t>
            </w:r>
            <w:r>
              <w:t>. Allowing restarting of scan.</w:t>
            </w:r>
          </w:p>
        </w:tc>
      </w:tr>
      <w:tr w:rsidR="00E65962" w14:paraId="09C1F4AE" w14:textId="77777777" w:rsidTr="004A5712">
        <w:trPr>
          <w:cantSplit/>
        </w:trPr>
        <w:tc>
          <w:tcPr>
            <w:tcW w:w="1050" w:type="dxa"/>
          </w:tcPr>
          <w:p w14:paraId="05FEE4C9" w14:textId="455918A1" w:rsidR="00E65962" w:rsidRDefault="00E65962" w:rsidP="0021356F">
            <w:pPr>
              <w:pStyle w:val="TableText"/>
            </w:pPr>
            <w:r>
              <w:t>r06</w:t>
            </w:r>
          </w:p>
        </w:tc>
        <w:tc>
          <w:tcPr>
            <w:tcW w:w="1639" w:type="dxa"/>
          </w:tcPr>
          <w:p w14:paraId="1E9B9C28" w14:textId="51D3186C" w:rsidR="00E65962" w:rsidRDefault="00E65962" w:rsidP="0021356F">
            <w:pPr>
              <w:pStyle w:val="TableText"/>
            </w:pPr>
            <w:r>
              <w:t>2017-Sep-1</w:t>
            </w:r>
            <w:r w:rsidR="007C35EF">
              <w:t>2</w:t>
            </w:r>
          </w:p>
        </w:tc>
        <w:tc>
          <w:tcPr>
            <w:tcW w:w="6661" w:type="dxa"/>
          </w:tcPr>
          <w:p w14:paraId="52C279A8" w14:textId="334796C5" w:rsidR="00E65962" w:rsidRDefault="00E65962" w:rsidP="0021356F">
            <w:pPr>
              <w:pStyle w:val="TableText"/>
            </w:pPr>
            <w:r>
              <w:t>Added Extended Scanning.</w:t>
            </w:r>
            <w:r w:rsidR="00FE4B24">
              <w:t xml:space="preserve"> Added </w:t>
            </w:r>
            <w:r w:rsidR="004B6371">
              <w:t>message summary tables.</w:t>
            </w:r>
            <w:r w:rsidR="007C35EF">
              <w:t xml:space="preserve"> The functionality of the </w:t>
            </w:r>
            <w:r w:rsidR="007C35EF" w:rsidRPr="002757F6">
              <w:t xml:space="preserve">Remote Provisioning </w:t>
            </w:r>
            <w:r w:rsidR="007C35EF" w:rsidRPr="00C23937">
              <w:t>PDU</w:t>
            </w:r>
            <w:r w:rsidR="007C35EF">
              <w:t xml:space="preserve"> </w:t>
            </w:r>
            <w:r w:rsidR="007C35EF" w:rsidRPr="00C23937">
              <w:t>Report</w:t>
            </w:r>
            <w:r w:rsidR="007C35EF">
              <w:t xml:space="preserve"> divided into two messages.</w:t>
            </w:r>
          </w:p>
        </w:tc>
      </w:tr>
      <w:tr w:rsidR="003A0A32" w14:paraId="764E46B3" w14:textId="77777777" w:rsidTr="004A5712">
        <w:trPr>
          <w:cantSplit/>
        </w:trPr>
        <w:tc>
          <w:tcPr>
            <w:tcW w:w="1050" w:type="dxa"/>
          </w:tcPr>
          <w:p w14:paraId="2B5649FB" w14:textId="66604130" w:rsidR="003A0A32" w:rsidRDefault="003A0A32" w:rsidP="0021356F">
            <w:pPr>
              <w:pStyle w:val="TableText"/>
            </w:pPr>
            <w:r>
              <w:t>R07</w:t>
            </w:r>
          </w:p>
        </w:tc>
        <w:tc>
          <w:tcPr>
            <w:tcW w:w="1639" w:type="dxa"/>
          </w:tcPr>
          <w:p w14:paraId="2860E971" w14:textId="10D33C01" w:rsidR="003A0A32" w:rsidRDefault="003A0A32" w:rsidP="0021356F">
            <w:pPr>
              <w:pStyle w:val="TableText"/>
            </w:pPr>
            <w:r>
              <w:t>2017-Sep-25</w:t>
            </w:r>
          </w:p>
        </w:tc>
        <w:tc>
          <w:tcPr>
            <w:tcW w:w="6661" w:type="dxa"/>
          </w:tcPr>
          <w:p w14:paraId="28E863ED" w14:textId="7676A7E2" w:rsidR="003A0A32" w:rsidRDefault="003A0A32" w:rsidP="0021356F">
            <w:pPr>
              <w:pStyle w:val="TableText"/>
            </w:pPr>
            <w:r>
              <w:t xml:space="preserve">Added state machine figure. Added or changed some behaviors to assure idempotence. </w:t>
            </w:r>
            <w:r w:rsidR="00EE7D33">
              <w:t>Added one missing client procedure. Fixing names of the Servers and Clients in behavior sections.</w:t>
            </w:r>
            <w:r w:rsidR="00541238">
              <w:t xml:space="preserve"> Added PB-Remote procedures. Fixed some references.</w:t>
            </w:r>
          </w:p>
        </w:tc>
      </w:tr>
      <w:tr w:rsidR="009B7A34" w14:paraId="18AEF189" w14:textId="77777777" w:rsidTr="004A5712">
        <w:trPr>
          <w:cantSplit/>
        </w:trPr>
        <w:tc>
          <w:tcPr>
            <w:tcW w:w="1050" w:type="dxa"/>
          </w:tcPr>
          <w:p w14:paraId="32822CA4" w14:textId="1A8CD0C2" w:rsidR="009B7A34" w:rsidRDefault="009B7A34" w:rsidP="0021356F">
            <w:pPr>
              <w:pStyle w:val="TableText"/>
            </w:pPr>
            <w:r>
              <w:t>R08</w:t>
            </w:r>
          </w:p>
        </w:tc>
        <w:tc>
          <w:tcPr>
            <w:tcW w:w="1639" w:type="dxa"/>
          </w:tcPr>
          <w:p w14:paraId="46F755C9" w14:textId="4FE1555B" w:rsidR="009B7A34" w:rsidRDefault="00843AF5" w:rsidP="0021356F">
            <w:pPr>
              <w:pStyle w:val="TableText"/>
            </w:pPr>
            <w:r>
              <w:t>2017-Oct-23</w:t>
            </w:r>
          </w:p>
        </w:tc>
        <w:tc>
          <w:tcPr>
            <w:tcW w:w="6661" w:type="dxa"/>
          </w:tcPr>
          <w:p w14:paraId="19A2E16E" w14:textId="336611E9" w:rsidR="009B7A34" w:rsidRDefault="009B7A34" w:rsidP="0021356F">
            <w:pPr>
              <w:pStyle w:val="TableText"/>
            </w:pPr>
            <w:r w:rsidRPr="002A6144">
              <w:t>Added Remote Provisioning Outbound PDU Number State and Remote Provisioning Inbound PDU Number State</w:t>
            </w:r>
            <w:r w:rsidR="00370ECF">
              <w:t xml:space="preserve"> and </w:t>
            </w:r>
            <w:r w:rsidR="00496B3B">
              <w:t xml:space="preserve">appropriate </w:t>
            </w:r>
            <w:r w:rsidR="00370ECF">
              <w:t>fields in messages</w:t>
            </w:r>
            <w:r>
              <w:t xml:space="preserve">. Added OOB and Hash fields in </w:t>
            </w:r>
            <w:r w:rsidRPr="009B7A34">
              <w:t xml:space="preserve">Remote Provisioning Scan Report </w:t>
            </w:r>
            <w:r>
              <w:t>message.</w:t>
            </w:r>
            <w:r w:rsidR="008C7D6F">
              <w:t xml:space="preserve"> Complete</w:t>
            </w:r>
            <w:r w:rsidR="005A0171">
              <w:t xml:space="preserve"> separation between scanning and provisioning models.</w:t>
            </w:r>
            <w:r w:rsidR="00496B3B">
              <w:t xml:space="preserve"> Renamed Extended S</w:t>
            </w:r>
            <w:r w:rsidR="005A0171">
              <w:t>canning to Detailed Scanning.</w:t>
            </w:r>
            <w:r w:rsidR="00496B3B">
              <w:t xml:space="preserve"> Further work on idempotence</w:t>
            </w:r>
            <w:r w:rsidR="00511985">
              <w:t xml:space="preserve"> and robustness- added Outbound Report Delivery phase.</w:t>
            </w:r>
          </w:p>
        </w:tc>
      </w:tr>
      <w:tr w:rsidR="001A6DA8" w14:paraId="5266C820" w14:textId="77777777" w:rsidTr="004A5712">
        <w:trPr>
          <w:cantSplit/>
        </w:trPr>
        <w:tc>
          <w:tcPr>
            <w:tcW w:w="1050" w:type="dxa"/>
          </w:tcPr>
          <w:p w14:paraId="56C29081" w14:textId="43BAE57B" w:rsidR="001A6DA8" w:rsidRDefault="001A6DA8" w:rsidP="0021356F">
            <w:pPr>
              <w:pStyle w:val="TableText"/>
            </w:pPr>
            <w:r>
              <w:t>R09</w:t>
            </w:r>
          </w:p>
        </w:tc>
        <w:tc>
          <w:tcPr>
            <w:tcW w:w="1639" w:type="dxa"/>
          </w:tcPr>
          <w:p w14:paraId="012E8021" w14:textId="45F52ADE" w:rsidR="001A6DA8" w:rsidRDefault="001A6DA8" w:rsidP="0021356F">
            <w:pPr>
              <w:pStyle w:val="TableText"/>
            </w:pPr>
            <w:r>
              <w:t>2017-Nov-10</w:t>
            </w:r>
          </w:p>
        </w:tc>
        <w:tc>
          <w:tcPr>
            <w:tcW w:w="6661" w:type="dxa"/>
          </w:tcPr>
          <w:p w14:paraId="6FF62E9A" w14:textId="11611764" w:rsidR="001A6DA8" w:rsidRPr="002A6144" w:rsidRDefault="001A6DA8" w:rsidP="0021356F">
            <w:pPr>
              <w:pStyle w:val="TableText"/>
            </w:pPr>
            <w:r>
              <w:t>Many edits with comments resolution.</w:t>
            </w:r>
          </w:p>
        </w:tc>
      </w:tr>
      <w:tr w:rsidR="00500176" w14:paraId="611EA219" w14:textId="77777777" w:rsidTr="004A5712">
        <w:trPr>
          <w:cantSplit/>
        </w:trPr>
        <w:tc>
          <w:tcPr>
            <w:tcW w:w="1050" w:type="dxa"/>
          </w:tcPr>
          <w:p w14:paraId="7520241F" w14:textId="1622B1EF" w:rsidR="00500176" w:rsidRDefault="00500176" w:rsidP="0021356F">
            <w:pPr>
              <w:pStyle w:val="TableText"/>
            </w:pPr>
            <w:r>
              <w:t>R10</w:t>
            </w:r>
          </w:p>
        </w:tc>
        <w:tc>
          <w:tcPr>
            <w:tcW w:w="1639" w:type="dxa"/>
          </w:tcPr>
          <w:p w14:paraId="6D16AA67" w14:textId="01802897" w:rsidR="00500176" w:rsidRDefault="00500176" w:rsidP="0021356F">
            <w:pPr>
              <w:pStyle w:val="TableText"/>
            </w:pPr>
            <w:r>
              <w:t>2018-Jan-12</w:t>
            </w:r>
          </w:p>
        </w:tc>
        <w:tc>
          <w:tcPr>
            <w:tcW w:w="6661" w:type="dxa"/>
          </w:tcPr>
          <w:p w14:paraId="1994160D" w14:textId="18FC362A" w:rsidR="00500176" w:rsidRDefault="00500176" w:rsidP="0021356F">
            <w:pPr>
              <w:pStyle w:val="TableText"/>
            </w:pPr>
            <w:r>
              <w:t>TE comments resolution</w:t>
            </w:r>
          </w:p>
        </w:tc>
      </w:tr>
      <w:tr w:rsidR="00066F25" w14:paraId="0AC45CFA" w14:textId="77777777" w:rsidTr="004A5712">
        <w:trPr>
          <w:cantSplit/>
        </w:trPr>
        <w:tc>
          <w:tcPr>
            <w:tcW w:w="1050" w:type="dxa"/>
          </w:tcPr>
          <w:p w14:paraId="5F227C26" w14:textId="2449FEBB" w:rsidR="00066F25" w:rsidRDefault="00066F25" w:rsidP="0021356F">
            <w:pPr>
              <w:pStyle w:val="TableText"/>
            </w:pPr>
            <w:r>
              <w:t>R11</w:t>
            </w:r>
          </w:p>
        </w:tc>
        <w:tc>
          <w:tcPr>
            <w:tcW w:w="1639" w:type="dxa"/>
          </w:tcPr>
          <w:p w14:paraId="49019745" w14:textId="5CE68290" w:rsidR="00066F25" w:rsidRDefault="00066F25" w:rsidP="0021356F">
            <w:pPr>
              <w:pStyle w:val="TableText"/>
            </w:pPr>
            <w:r>
              <w:t>2018-Mar-03</w:t>
            </w:r>
          </w:p>
        </w:tc>
        <w:tc>
          <w:tcPr>
            <w:tcW w:w="6661" w:type="dxa"/>
          </w:tcPr>
          <w:p w14:paraId="46CABBDD" w14:textId="77777777" w:rsidR="00066F25" w:rsidRDefault="00066F25" w:rsidP="0021356F">
            <w:pPr>
              <w:pStyle w:val="TableText"/>
            </w:pPr>
            <w:r>
              <w:t>All Reports type messages are using publish mechanism.</w:t>
            </w:r>
            <w:r w:rsidR="00A937B5">
              <w:t xml:space="preserve"> Changed and renamed </w:t>
            </w:r>
            <w:r w:rsidR="00A937B5" w:rsidRPr="00A937B5">
              <w:t xml:space="preserve">Remote Provisioning Scanning Reports Destination </w:t>
            </w:r>
            <w:r w:rsidR="00A937B5">
              <w:t xml:space="preserve">and </w:t>
            </w:r>
            <w:r w:rsidR="00A937B5" w:rsidRPr="00A937B5">
              <w:t xml:space="preserve">Remote Provisioning Reports Destination </w:t>
            </w:r>
            <w:r w:rsidR="005A1282">
              <w:t>states. Some additional edits to fix missing descriptions in models.</w:t>
            </w:r>
            <w:r w:rsidR="006F7B9D">
              <w:t xml:space="preserve"> First step to move to the CR template.</w:t>
            </w:r>
          </w:p>
          <w:p w14:paraId="2F8126FE" w14:textId="71B99F98" w:rsidR="003D4513" w:rsidRDefault="003D4513" w:rsidP="0021356F">
            <w:pPr>
              <w:pStyle w:val="TableText"/>
            </w:pPr>
            <w:r>
              <w:t>Rename the</w:t>
            </w:r>
            <w:r w:rsidRPr="002A6144">
              <w:t xml:space="preserve"> Remote Provisioning Outbound PDU Number </w:t>
            </w:r>
            <w:r>
              <w:t>s</w:t>
            </w:r>
            <w:r w:rsidRPr="002A6144">
              <w:t>tate</w:t>
            </w:r>
            <w:r>
              <w:t xml:space="preserve"> to </w:t>
            </w:r>
            <w:r w:rsidRPr="002A6144">
              <w:t xml:space="preserve">Remote Provisioning Outbound PDU </w:t>
            </w:r>
            <w:r>
              <w:t>Count s</w:t>
            </w:r>
            <w:r w:rsidRPr="002A6144">
              <w:t>tate</w:t>
            </w:r>
            <w:r w:rsidR="00B46002">
              <w:t>.</w:t>
            </w:r>
            <w:r>
              <w:t xml:space="preserve"> Rename the</w:t>
            </w:r>
            <w:r w:rsidRPr="002A6144">
              <w:t xml:space="preserve"> Remote Provisioning </w:t>
            </w:r>
            <w:r w:rsidR="000B0473">
              <w:t>In</w:t>
            </w:r>
            <w:r w:rsidRPr="002A6144">
              <w:t xml:space="preserve">bound PDU Number </w:t>
            </w:r>
            <w:r>
              <w:t>s</w:t>
            </w:r>
            <w:r w:rsidRPr="002A6144">
              <w:t>tate</w:t>
            </w:r>
            <w:r>
              <w:t xml:space="preserve"> to </w:t>
            </w:r>
            <w:r w:rsidRPr="002A6144">
              <w:t xml:space="preserve">Remote Provisioning </w:t>
            </w:r>
            <w:r w:rsidR="000B0473">
              <w:t>In</w:t>
            </w:r>
            <w:r w:rsidRPr="002A6144">
              <w:t xml:space="preserve">bound PDU </w:t>
            </w:r>
            <w:r>
              <w:t>Count s</w:t>
            </w:r>
            <w:r w:rsidRPr="002A6144">
              <w:t>tate</w:t>
            </w:r>
            <w:r w:rsidR="00B86301">
              <w:t>.</w:t>
            </w:r>
          </w:p>
          <w:p w14:paraId="31F02C24" w14:textId="6260BF7F" w:rsidR="00B86301" w:rsidRDefault="00B86301" w:rsidP="0021356F">
            <w:pPr>
              <w:pStyle w:val="TableText"/>
            </w:pPr>
            <w:r>
              <w:t>Renamed states:</w:t>
            </w:r>
          </w:p>
          <w:p w14:paraId="3DB8456E" w14:textId="77777777" w:rsidR="00B86301" w:rsidRDefault="00B86301" w:rsidP="00B86301">
            <w:pPr>
              <w:pStyle w:val="TableText"/>
            </w:pPr>
            <w:r>
              <w:t>Remote Provisioning Server Status -&gt; Remote Provisioning Server Information</w:t>
            </w:r>
          </w:p>
          <w:p w14:paraId="49530C31" w14:textId="77777777" w:rsidR="00B86301" w:rsidRDefault="00B86301" w:rsidP="00B86301">
            <w:pPr>
              <w:pStyle w:val="TableText"/>
            </w:pPr>
            <w:r>
              <w:t xml:space="preserve">Remote Provisioning Scanning Server Status -&gt; Remote Provisioning Scanning Server Information </w:t>
            </w:r>
          </w:p>
          <w:p w14:paraId="12077FC8" w14:textId="3643CEC9" w:rsidR="00B86301" w:rsidRDefault="00B86301" w:rsidP="00B86301">
            <w:pPr>
              <w:pStyle w:val="TableText"/>
            </w:pPr>
            <w:r>
              <w:t>Renamed messages:</w:t>
            </w:r>
          </w:p>
          <w:p w14:paraId="44BDD62D" w14:textId="77777777" w:rsidR="00B86301" w:rsidRDefault="00B86301" w:rsidP="00B86301">
            <w:pPr>
              <w:pStyle w:val="TableText"/>
            </w:pPr>
            <w:r>
              <w:t xml:space="preserve">Remote Provisioning State Get -&gt; Remote Provisioning Information Get </w:t>
            </w:r>
          </w:p>
          <w:p w14:paraId="60509805" w14:textId="77777777" w:rsidR="00B86301" w:rsidRDefault="00B86301" w:rsidP="00B86301">
            <w:pPr>
              <w:pStyle w:val="TableText"/>
            </w:pPr>
            <w:r>
              <w:lastRenderedPageBreak/>
              <w:t>Remote Provisioning State Status -&gt; Remote Provisioning Information Status</w:t>
            </w:r>
          </w:p>
          <w:p w14:paraId="15025D44" w14:textId="77777777" w:rsidR="00B86301" w:rsidRDefault="00B86301" w:rsidP="00B86301">
            <w:pPr>
              <w:pStyle w:val="TableText"/>
            </w:pPr>
            <w:r>
              <w:t>Added two new messages:</w:t>
            </w:r>
          </w:p>
          <w:p w14:paraId="0A1E5C8C" w14:textId="0067C2D2" w:rsidR="00B86301" w:rsidRDefault="00B86301" w:rsidP="00B86301">
            <w:pPr>
              <w:pStyle w:val="TableText"/>
            </w:pPr>
            <w:r>
              <w:t xml:space="preserve">Remote Provisioning Scan Information Get </w:t>
            </w:r>
          </w:p>
          <w:p w14:paraId="7556ADA3" w14:textId="21F97017" w:rsidR="00B86301" w:rsidRDefault="00B86301" w:rsidP="00B86301">
            <w:pPr>
              <w:pStyle w:val="TableText"/>
            </w:pPr>
            <w:r>
              <w:t>Remote Provisioning Scan Information Status</w:t>
            </w:r>
          </w:p>
          <w:p w14:paraId="5D150742" w14:textId="24D26239" w:rsidR="00B86301" w:rsidRDefault="00B86301" w:rsidP="00A33556">
            <w:pPr>
              <w:pStyle w:val="TableText"/>
            </w:pPr>
            <w:r>
              <w:t>Simplified behavior of Remote Provisioning Scan Get and Remote Provisioning Scan Status messages.</w:t>
            </w:r>
          </w:p>
        </w:tc>
      </w:tr>
      <w:tr w:rsidR="00FE5F27" w14:paraId="34E78772" w14:textId="77777777" w:rsidTr="004A5712">
        <w:trPr>
          <w:cantSplit/>
        </w:trPr>
        <w:tc>
          <w:tcPr>
            <w:tcW w:w="1050" w:type="dxa"/>
          </w:tcPr>
          <w:p w14:paraId="2B0548E9" w14:textId="0464A152" w:rsidR="00FE5F27" w:rsidRDefault="00FE5F27" w:rsidP="0021356F">
            <w:pPr>
              <w:pStyle w:val="TableText"/>
            </w:pPr>
            <w:r>
              <w:lastRenderedPageBreak/>
              <w:t>R12</w:t>
            </w:r>
          </w:p>
        </w:tc>
        <w:tc>
          <w:tcPr>
            <w:tcW w:w="1639" w:type="dxa"/>
          </w:tcPr>
          <w:p w14:paraId="04CADDF4" w14:textId="4672ED26" w:rsidR="00FE5F27" w:rsidRDefault="00FE5F27" w:rsidP="0021356F">
            <w:pPr>
              <w:pStyle w:val="TableText"/>
            </w:pPr>
            <w:r>
              <w:t>2018-Apr-1</w:t>
            </w:r>
            <w:r w:rsidR="001F230E">
              <w:t>3</w:t>
            </w:r>
          </w:p>
        </w:tc>
        <w:tc>
          <w:tcPr>
            <w:tcW w:w="6661" w:type="dxa"/>
          </w:tcPr>
          <w:p w14:paraId="23D0BD01" w14:textId="77777777" w:rsidR="00440DB3" w:rsidRDefault="009A2BBB" w:rsidP="0021356F">
            <w:pPr>
              <w:pStyle w:val="TableText"/>
            </w:pPr>
            <w:r>
              <w:t>Mandating models to use device key</w:t>
            </w:r>
            <w:r w:rsidR="00D85AED">
              <w:t xml:space="preserve"> and removing usage of the publishing mechanism</w:t>
            </w:r>
            <w:r>
              <w:t>.</w:t>
            </w:r>
          </w:p>
          <w:p w14:paraId="44A5A62A" w14:textId="77777777" w:rsidR="00440DB3" w:rsidRDefault="008844BD" w:rsidP="0021356F">
            <w:pPr>
              <w:pStyle w:val="TableText"/>
            </w:pPr>
            <w:r>
              <w:t xml:space="preserve">Removing protections against accidental Link Open/Close </w:t>
            </w:r>
            <w:r w:rsidR="00440DB3">
              <w:t xml:space="preserve">and </w:t>
            </w:r>
            <w:r>
              <w:t>Scan Start/Stop messages (</w:t>
            </w:r>
            <w:r w:rsidR="00DD2D00">
              <w:t xml:space="preserve">handling </w:t>
            </w:r>
            <w:r>
              <w:t xml:space="preserve">multiple provisioners [we use device key for messages] </w:t>
            </w:r>
            <w:r w:rsidR="00DD2D00">
              <w:t>are out of scope of the specification</w:t>
            </w:r>
            <w:r>
              <w:t>).</w:t>
            </w:r>
          </w:p>
          <w:p w14:paraId="799B2775" w14:textId="77777777" w:rsidR="00440DB3" w:rsidRDefault="009A2BBB" w:rsidP="0021356F">
            <w:pPr>
              <w:pStyle w:val="TableText"/>
            </w:pPr>
            <w:r>
              <w:t xml:space="preserve">Adding Report Address field to </w:t>
            </w:r>
            <w:r w:rsidR="00D85AED" w:rsidRPr="008460DD">
              <w:t xml:space="preserve">Remote Provisioning Scan </w:t>
            </w:r>
            <w:r w:rsidR="00D85AED">
              <w:t xml:space="preserve">Start and </w:t>
            </w:r>
            <w:r w:rsidR="00D85AED" w:rsidRPr="00F823B8">
              <w:t xml:space="preserve">Remote Provisioning </w:t>
            </w:r>
            <w:r w:rsidR="00D85AED" w:rsidRPr="00304E0D">
              <w:t>Link Open</w:t>
            </w:r>
            <w:r w:rsidR="00D85AED">
              <w:t>.</w:t>
            </w:r>
          </w:p>
          <w:p w14:paraId="051F8155" w14:textId="5542AAB1" w:rsidR="00FE5F27" w:rsidRDefault="008844BD" w:rsidP="0021356F">
            <w:pPr>
              <w:pStyle w:val="TableText"/>
            </w:pPr>
            <w:r w:rsidRPr="008844BD">
              <w:t xml:space="preserve">Removing Scanning Cannot Cancel </w:t>
            </w:r>
            <w:r w:rsidR="0092422C">
              <w:t xml:space="preserve">and </w:t>
            </w:r>
            <w:r w:rsidR="0092422C" w:rsidRPr="0092422C">
              <w:t xml:space="preserve">Link Cannot Close </w:t>
            </w:r>
            <w:r w:rsidRPr="008844BD">
              <w:t>status code</w:t>
            </w:r>
            <w:r w:rsidR="0092422C">
              <w:t>s</w:t>
            </w:r>
            <w:r w:rsidR="00DD2D00">
              <w:t>.</w:t>
            </w:r>
          </w:p>
          <w:p w14:paraId="53320F96" w14:textId="77777777" w:rsidR="00440DB3" w:rsidRDefault="00440DB3" w:rsidP="0021356F">
            <w:pPr>
              <w:pStyle w:val="TableText"/>
            </w:pPr>
            <w:r w:rsidRPr="00440DB3">
              <w:t xml:space="preserve">Detailed scanning is </w:t>
            </w:r>
            <w:r>
              <w:t xml:space="preserve">now </w:t>
            </w:r>
            <w:r w:rsidRPr="00440DB3">
              <w:t>mandatory</w:t>
            </w:r>
            <w:r>
              <w:t>.</w:t>
            </w:r>
          </w:p>
          <w:p w14:paraId="75EF81E0" w14:textId="77777777" w:rsidR="001F230E" w:rsidRDefault="001F230E" w:rsidP="00A93313">
            <w:pPr>
              <w:pStyle w:val="TableText"/>
            </w:pPr>
            <w:r>
              <w:t>Removed not needed requirements in behavior of remote Provisioning Scan Report, Remote Provisioning Extended Scan Report, Remote Provisioning Link Report, Remote Provisioning PDU Outbound Report, Remote Provisioning PDU Report.</w:t>
            </w:r>
          </w:p>
          <w:p w14:paraId="044EA52A" w14:textId="42A0ADA9" w:rsidR="004B12C2" w:rsidRDefault="004B12C2" w:rsidP="00A93313">
            <w:pPr>
              <w:pStyle w:val="TableText"/>
            </w:pPr>
            <w:r>
              <w:t>Remote Provisioning state machine picture updated</w:t>
            </w:r>
            <w:r w:rsidR="000F50A0">
              <w:t>.</w:t>
            </w:r>
          </w:p>
          <w:p w14:paraId="3BA0D5A9" w14:textId="77777777" w:rsidR="004B12C2" w:rsidRDefault="004B12C2" w:rsidP="00A93313">
            <w:pPr>
              <w:pStyle w:val="TableText"/>
            </w:pPr>
            <w:r>
              <w:t xml:space="preserve">Added handling of </w:t>
            </w:r>
            <w:r w:rsidRPr="004B12C2">
              <w:t>Remote Provisioning Link Open message</w:t>
            </w:r>
            <w:r>
              <w:t xml:space="preserve"> in </w:t>
            </w:r>
            <w:r w:rsidRPr="004B12C2">
              <w:t>Outbound Report Delivery phase</w:t>
            </w:r>
            <w:r>
              <w:t>.</w:t>
            </w:r>
          </w:p>
          <w:p w14:paraId="75B17BCE" w14:textId="21A4641A" w:rsidR="00CB07E7" w:rsidRDefault="00CB07E7" w:rsidP="00A93313">
            <w:pPr>
              <w:pStyle w:val="TableText"/>
            </w:pPr>
            <w:r>
              <w:t xml:space="preserve">Added </w:t>
            </w:r>
            <w:r w:rsidRPr="00CB07E7">
              <w:t>4.2.23.2.1</w:t>
            </w:r>
            <w:r>
              <w:t xml:space="preserve"> </w:t>
            </w:r>
            <w:r w:rsidRPr="00CB07E7">
              <w:t>Remote Provisioning Timeout behavior</w:t>
            </w:r>
            <w:r>
              <w:t xml:space="preserve"> and adjusted other texts to match this change. </w:t>
            </w:r>
            <w:r w:rsidR="004D2925">
              <w:t xml:space="preserve">Added clear description of </w:t>
            </w:r>
            <w:r w:rsidR="007079B5">
              <w:t>mandatory passive</w:t>
            </w:r>
            <w:r w:rsidR="004D2925">
              <w:t xml:space="preserve"> and </w:t>
            </w:r>
            <w:r w:rsidR="007079B5">
              <w:t>optional active</w:t>
            </w:r>
            <w:r w:rsidR="004D2925">
              <w:t xml:space="preserve"> scanning.</w:t>
            </w:r>
            <w:r w:rsidR="006752CA">
              <w:t xml:space="preserve"> Renamed Link Idle to Link Active for better clarity.</w:t>
            </w:r>
            <w:r w:rsidR="00473B78">
              <w:t xml:space="preserve"> Added description when to start using the new Device Key in case of using PB-Local.</w:t>
            </w:r>
          </w:p>
        </w:tc>
      </w:tr>
      <w:tr w:rsidR="001814C4" w14:paraId="041D4D8D" w14:textId="77777777" w:rsidTr="004A5712">
        <w:trPr>
          <w:cantSplit/>
        </w:trPr>
        <w:tc>
          <w:tcPr>
            <w:tcW w:w="1050" w:type="dxa"/>
          </w:tcPr>
          <w:p w14:paraId="3B134932" w14:textId="4139EF16" w:rsidR="001814C4" w:rsidRDefault="001814C4" w:rsidP="0021356F">
            <w:pPr>
              <w:pStyle w:val="TableText"/>
            </w:pPr>
            <w:r>
              <w:t>R13</w:t>
            </w:r>
          </w:p>
        </w:tc>
        <w:tc>
          <w:tcPr>
            <w:tcW w:w="1639" w:type="dxa"/>
          </w:tcPr>
          <w:p w14:paraId="6DEBC89F" w14:textId="515CDF6D" w:rsidR="001814C4" w:rsidRDefault="001814C4" w:rsidP="0021356F">
            <w:pPr>
              <w:pStyle w:val="TableText"/>
            </w:pPr>
            <w:r>
              <w:t>2018-Jul-</w:t>
            </w:r>
            <w:r w:rsidR="00DD248D">
              <w:t>18</w:t>
            </w:r>
          </w:p>
        </w:tc>
        <w:tc>
          <w:tcPr>
            <w:tcW w:w="6661" w:type="dxa"/>
          </w:tcPr>
          <w:p w14:paraId="097C6437" w14:textId="642FE026" w:rsidR="001814C4" w:rsidRDefault="001814C4" w:rsidP="00355F90">
            <w:pPr>
              <w:pStyle w:val="TableText"/>
            </w:pPr>
            <w:r>
              <w:t xml:space="preserve">Remote Provisioning Scan Server model </w:t>
            </w:r>
            <w:r w:rsidR="00C17651">
              <w:t xml:space="preserve">merged </w:t>
            </w:r>
            <w:r>
              <w:t>into Remote Provisioning Server</w:t>
            </w:r>
            <w:r w:rsidR="00EF3D2C">
              <w:t xml:space="preserve"> and Remote Provisioning Scan Client </w:t>
            </w:r>
            <w:r w:rsidR="00C17651">
              <w:t xml:space="preserve">merged </w:t>
            </w:r>
            <w:r w:rsidR="00EF3D2C">
              <w:t>into Remote Provisioning Client.</w:t>
            </w:r>
            <w:r w:rsidR="00114674">
              <w:t xml:space="preserve"> Renamed </w:t>
            </w:r>
            <w:r w:rsidR="00114674" w:rsidRPr="00114674">
              <w:t>Remote Provisioning Server Phase</w:t>
            </w:r>
            <w:r w:rsidR="00114674">
              <w:t xml:space="preserve"> state to </w:t>
            </w:r>
            <w:r w:rsidR="00114674" w:rsidRPr="00114674">
              <w:t xml:space="preserve">Remote Provisioning </w:t>
            </w:r>
            <w:r w:rsidR="00114674">
              <w:t xml:space="preserve">state and renamed </w:t>
            </w:r>
            <w:r w:rsidR="00114674" w:rsidRPr="00114674">
              <w:t xml:space="preserve">Remote Provisioning </w:t>
            </w:r>
            <w:r w:rsidR="00114674">
              <w:t xml:space="preserve">Scanning </w:t>
            </w:r>
            <w:r w:rsidR="00114674" w:rsidRPr="00114674">
              <w:t>Server Phase</w:t>
            </w:r>
            <w:r w:rsidR="00114674">
              <w:t xml:space="preserve"> state to </w:t>
            </w:r>
            <w:r w:rsidR="00114674" w:rsidRPr="00114674">
              <w:t xml:space="preserve">Remote Provisioning </w:t>
            </w:r>
            <w:r w:rsidR="00114674">
              <w:t>Scanning state.</w:t>
            </w:r>
            <w:r w:rsidR="00F642A2">
              <w:t xml:space="preserve"> Renamed Phase field </w:t>
            </w:r>
            <w:r w:rsidR="007E3CD5">
              <w:t xml:space="preserve">to </w:t>
            </w:r>
            <w:r w:rsidR="007E3CD5" w:rsidRPr="00F642A2">
              <w:t>RP</w:t>
            </w:r>
            <w:r w:rsidR="007E3CD5">
              <w:t>Scanning</w:t>
            </w:r>
            <w:r w:rsidR="007E3CD5" w:rsidRPr="00F642A2">
              <w:t>State</w:t>
            </w:r>
            <w:r w:rsidR="007E3CD5">
              <w:t xml:space="preserve"> field </w:t>
            </w:r>
            <w:r w:rsidR="00346C6B">
              <w:t xml:space="preserve">in some messages </w:t>
            </w:r>
            <w:r w:rsidR="007E3CD5">
              <w:t xml:space="preserve">and renamed </w:t>
            </w:r>
            <w:r w:rsidR="00346C6B">
              <w:t xml:space="preserve">Phase field to </w:t>
            </w:r>
            <w:r w:rsidR="00346C6B" w:rsidRPr="00F642A2">
              <w:t>RP</w:t>
            </w:r>
            <w:r w:rsidR="00346C6B">
              <w:t>S</w:t>
            </w:r>
            <w:r w:rsidR="00346C6B" w:rsidRPr="00F642A2">
              <w:t>tate</w:t>
            </w:r>
            <w:r w:rsidR="00346C6B">
              <w:t xml:space="preserve"> field in other messages. Added Device UUID state to </w:t>
            </w:r>
            <w:r w:rsidR="00346C6B" w:rsidRPr="00AF35C5">
              <w:t xml:space="preserve">Remote Provisioning Server </w:t>
            </w:r>
            <w:r w:rsidR="00346C6B">
              <w:t>Information s</w:t>
            </w:r>
            <w:r w:rsidR="00346C6B" w:rsidRPr="00F85CA4">
              <w:t>tate</w:t>
            </w:r>
            <w:r w:rsidR="00346C6B">
              <w:t xml:space="preserve">. Added DeviceUUID field to </w:t>
            </w:r>
            <w:r w:rsidR="00E24F5D" w:rsidRPr="002757F6">
              <w:t xml:space="preserve">Remote Provisioning </w:t>
            </w:r>
            <w:r w:rsidR="00E24F5D" w:rsidRPr="00CB2FF3">
              <w:t>Information</w:t>
            </w:r>
            <w:r w:rsidR="00E24F5D" w:rsidRPr="00CB2FF3" w:rsidDel="00CB2FF3">
              <w:t xml:space="preserve"> </w:t>
            </w:r>
            <w:r w:rsidR="00E24F5D">
              <w:t>Status message.</w:t>
            </w:r>
            <w:r w:rsidR="000A2BF8">
              <w:t xml:space="preserve"> Renamed the PB-Local to </w:t>
            </w:r>
            <w:r w:rsidR="000A2BF8" w:rsidRPr="000A2BF8">
              <w:t>the Device Key Refresh procedure</w:t>
            </w:r>
            <w:r w:rsidR="000A2BF8">
              <w:t xml:space="preserve"> and located it in 3</w:t>
            </w:r>
            <w:r w:rsidR="000A2BF8" w:rsidRPr="000A2BF8">
              <w:t>.10.8</w:t>
            </w:r>
            <w:r w:rsidR="000A2BF8">
              <w:t xml:space="preserve">. Applying the New </w:t>
            </w:r>
            <w:r w:rsidR="000A2BF8" w:rsidRPr="000A2BF8">
              <w:t xml:space="preserve">Device Key </w:t>
            </w:r>
            <w:r w:rsidR="000A2BF8">
              <w:t>is independent of</w:t>
            </w:r>
            <w:r w:rsidR="000A2BF8" w:rsidRPr="000A2BF8">
              <w:t xml:space="preserve"> Device Key Refresh procedure</w:t>
            </w:r>
            <w:r w:rsidR="000A2BF8">
              <w:t>. D</w:t>
            </w:r>
            <w:r w:rsidR="000A2BF8" w:rsidRPr="000A2BF8">
              <w:t xml:space="preserve">uring </w:t>
            </w:r>
            <w:r w:rsidR="000A2BF8">
              <w:t xml:space="preserve">the </w:t>
            </w:r>
            <w:r w:rsidR="000A2BF8" w:rsidRPr="000A2BF8">
              <w:t>Device Key Refresh</w:t>
            </w:r>
            <w:r w:rsidR="000A2BF8">
              <w:t xml:space="preserve"> procedure, </w:t>
            </w:r>
            <w:r w:rsidR="000A2BF8" w:rsidRPr="000A2BF8">
              <w:t>the IV Index and IV update flag</w:t>
            </w:r>
            <w:r w:rsidR="000A2BF8">
              <w:t xml:space="preserve">s are ignored. The </w:t>
            </w:r>
            <w:r w:rsidR="000A2BF8" w:rsidRPr="00114674">
              <w:t>Remote Provisioning</w:t>
            </w:r>
            <w:r w:rsidR="000A2BF8">
              <w:t xml:space="preserve"> Server provisioning has new drawing of the state machine.</w:t>
            </w:r>
            <w:r w:rsidR="00A110FE">
              <w:t xml:space="preserve"> Renamed </w:t>
            </w:r>
            <w:r w:rsidR="00A110FE" w:rsidRPr="00A110FE">
              <w:t>PB-Local to Device Key Refresh procedure</w:t>
            </w:r>
            <w:r w:rsidR="00A110FE">
              <w:t xml:space="preserve">. Defined New Device Key that can be set OOB or via </w:t>
            </w:r>
            <w:r w:rsidR="00A110FE" w:rsidRPr="00A110FE">
              <w:t>Device Key Refresh</w:t>
            </w:r>
            <w:r w:rsidR="00A110FE">
              <w:t xml:space="preserve"> procedure. Added behavior to apply the New Device Key as node’s device key. The </w:t>
            </w:r>
            <w:r w:rsidR="00A110FE" w:rsidRPr="00A110FE">
              <w:t xml:space="preserve">Client </w:t>
            </w:r>
            <w:r w:rsidR="00A110FE">
              <w:t>is not</w:t>
            </w:r>
            <w:r w:rsidR="00A110FE" w:rsidRPr="00A110FE">
              <w:t xml:space="preserve"> selecting provisioning bearer</w:t>
            </w:r>
            <w:r w:rsidR="00A110FE">
              <w:t>. Scan</w:t>
            </w:r>
            <w:r w:rsidR="00355F90">
              <w:t>n</w:t>
            </w:r>
            <w:r w:rsidR="00A110FE">
              <w:t xml:space="preserve">ing </w:t>
            </w:r>
            <w:r w:rsidR="00355F90">
              <w:t xml:space="preserve">does not report same UUID unless the </w:t>
            </w:r>
            <w:r w:rsidR="00355F90" w:rsidRPr="00355F90">
              <w:t>URI Hash becomes available</w:t>
            </w:r>
            <w:r w:rsidR="00355F90">
              <w:t xml:space="preserve"> via </w:t>
            </w:r>
            <w:r w:rsidR="00355F90">
              <w:lastRenderedPageBreak/>
              <w:t xml:space="preserve">different provisioning bearer. Scanning node when Device Key Refresh procedure is available is supported, since OOB Information and URI Hash are needed by the Provisioner. Added states: Device UUID, OOB Information, Link Close Reason and Link Close Status. Removed states: </w:t>
            </w:r>
            <w:r w:rsidR="00355F90" w:rsidRPr="00355F90">
              <w:t>Remote Provisioning Bearer Type Filter</w:t>
            </w:r>
            <w:r w:rsidR="00355F90">
              <w:t xml:space="preserve">, </w:t>
            </w:r>
            <w:r w:rsidR="00355F90" w:rsidRPr="00355F90">
              <w:t>Supported Scanning Bearer Types</w:t>
            </w:r>
            <w:r w:rsidR="00355F90">
              <w:t xml:space="preserve">, </w:t>
            </w:r>
            <w:r w:rsidR="00355F90" w:rsidRPr="00355F90">
              <w:t>Remote Provisioning Open Bearer Type</w:t>
            </w:r>
            <w:r w:rsidR="00355F90">
              <w:t>. Removed fields:  SupportedBearerTypes from Remote Provisioning Scan Information Status messages, FilterBearerTypes from Remote Provisioning Scan Start message, FilterBearerTypes from Remote Provisioning Scan Status message, BearerTypes from Remote Provisioning Scan Report message, OpenBearerType from Remote Provisioning Link Open message. Removed status codes: Link Opening, Link Opened, Link Already Open, Provisioning PDU Delivered. Added status codes: Link Closed by Client, Link Closed as Cannot Receive PDU, Link Closed as Cannot Send PDU, Link Closed as Cannot Deliver PDU Report, Link Closed as Cannot Deliver PDU Outbound Report. Renamed status codes: Provisioning PDU Cannot Transfer to Provisioning PDU Temporary Cannot Transfer, Wrong Bearer to Cannot Select Bearer. Moved sending of the Link Report after</w:t>
            </w:r>
            <w:r w:rsidR="00A93AE2" w:rsidRPr="00DD6D13">
              <w:t xml:space="preserve"> </w:t>
            </w:r>
            <w:r w:rsidR="00A93AE2">
              <w:t xml:space="preserve">the finish of the </w:t>
            </w:r>
            <w:r w:rsidR="00A93AE2" w:rsidRPr="00DD6D13">
              <w:t>PB-Remote Link Close procedure</w:t>
            </w:r>
            <w:r w:rsidR="00A93AE2">
              <w:t xml:space="preserve"> – thus the Client will always know when Server is ready.</w:t>
            </w:r>
            <w:r w:rsidR="00BA6FA3">
              <w:t xml:space="preserve"> Renamed the </w:t>
            </w:r>
            <w:r w:rsidR="00BA6FA3" w:rsidRPr="00BA6FA3">
              <w:t>Remote Provisioning UUID</w:t>
            </w:r>
            <w:r w:rsidR="00BA6FA3">
              <w:t xml:space="preserve"> state to the </w:t>
            </w:r>
            <w:r w:rsidR="00BA6FA3" w:rsidRPr="00BA6FA3">
              <w:t xml:space="preserve">Remote Provisioning </w:t>
            </w:r>
            <w:r w:rsidR="00BA6FA3">
              <w:t xml:space="preserve">Scanning </w:t>
            </w:r>
            <w:r w:rsidR="00BA6FA3" w:rsidRPr="00BA6FA3">
              <w:t>UUID</w:t>
            </w:r>
            <w:r w:rsidR="00BA6FA3">
              <w:t xml:space="preserve"> for better clarity.</w:t>
            </w:r>
            <w:r w:rsidR="009257E3">
              <w:t xml:space="preserve"> The </w:t>
            </w:r>
            <w:r w:rsidR="009257E3" w:rsidRPr="009257E3">
              <w:t>Remove Remote Provisioning Scan Information Get and Remote Provisioning Scan Information Status messages</w:t>
            </w:r>
            <w:r w:rsidR="009257E3">
              <w:t xml:space="preserve"> are removed. The</w:t>
            </w:r>
            <w:r w:rsidR="009257E3" w:rsidRPr="009257E3">
              <w:t xml:space="preserve"> Remote Provisioning</w:t>
            </w:r>
            <w:r w:rsidR="009257E3">
              <w:t xml:space="preserve"> </w:t>
            </w:r>
            <w:r w:rsidR="009257E3" w:rsidRPr="009257E3">
              <w:t>Link Get message</w:t>
            </w:r>
            <w:r w:rsidR="009257E3">
              <w:t xml:space="preserve"> is added. The </w:t>
            </w:r>
            <w:r w:rsidR="009257E3" w:rsidRPr="009257E3">
              <w:t>Remote Provisioning Scanning Server Information</w:t>
            </w:r>
            <w:r w:rsidR="009257E3">
              <w:t xml:space="preserve"> state</w:t>
            </w:r>
            <w:r w:rsidR="009257E3" w:rsidRPr="009257E3">
              <w:t xml:space="preserve"> removed</w:t>
            </w:r>
            <w:r w:rsidR="009257E3">
              <w:t>. States are rearranged so there are three composite states. Added OOBInformation and URIHash fields in</w:t>
            </w:r>
            <w:r w:rsidR="009257E3" w:rsidRPr="002757F6">
              <w:t xml:space="preserve"> Remote Provisioning </w:t>
            </w:r>
            <w:r w:rsidR="009257E3" w:rsidRPr="00CB2FF3">
              <w:t>Information</w:t>
            </w:r>
            <w:r w:rsidR="009257E3" w:rsidRPr="00CB2FF3" w:rsidDel="00CB2FF3">
              <w:t xml:space="preserve"> </w:t>
            </w:r>
            <w:r w:rsidR="009257E3">
              <w:t>Status message.</w:t>
            </w:r>
          </w:p>
        </w:tc>
      </w:tr>
      <w:tr w:rsidR="008F2936" w14:paraId="5D403487" w14:textId="77777777" w:rsidTr="004A5712">
        <w:trPr>
          <w:cantSplit/>
        </w:trPr>
        <w:tc>
          <w:tcPr>
            <w:tcW w:w="1050" w:type="dxa"/>
          </w:tcPr>
          <w:p w14:paraId="30DB3F11" w14:textId="77777777" w:rsidR="008F2936" w:rsidRDefault="008F2936" w:rsidP="0021356F">
            <w:pPr>
              <w:pStyle w:val="TableText"/>
            </w:pPr>
            <w:r>
              <w:lastRenderedPageBreak/>
              <w:t>R14</w:t>
            </w:r>
          </w:p>
        </w:tc>
        <w:tc>
          <w:tcPr>
            <w:tcW w:w="1639" w:type="dxa"/>
          </w:tcPr>
          <w:p w14:paraId="660F2B31" w14:textId="68F3AA13" w:rsidR="008F2936" w:rsidRDefault="008F2936" w:rsidP="0021356F">
            <w:pPr>
              <w:pStyle w:val="TableText"/>
            </w:pPr>
            <w:r>
              <w:t>2018-Aug-18</w:t>
            </w:r>
          </w:p>
        </w:tc>
        <w:tc>
          <w:tcPr>
            <w:tcW w:w="6661" w:type="dxa"/>
          </w:tcPr>
          <w:p w14:paraId="6EF8E398" w14:textId="420F05D0" w:rsidR="008F2936" w:rsidRDefault="008F2936" w:rsidP="00355F90">
            <w:pPr>
              <w:pStyle w:val="TableText"/>
            </w:pPr>
            <w:r>
              <w:t xml:space="preserve">Added Remote Provisioning Extended Scan Start. Renamed Local Provisioning Network Interface to Device Key Refresh interface.  The Device Key Refresh procedure is now between the Remote Provisioning Client and Remote Provisioning Server. The Remote Provisioning Server now only reports UUIDs of devices that it can provisioned.  The bearers information is not reported and Client cannot select which bearer to use. </w:t>
            </w:r>
            <w:r w:rsidR="009018DC">
              <w:t>Added Remote Provisioning Procedure state to identify if remote provisioning or device key refresh is active.</w:t>
            </w:r>
            <w:r w:rsidR="00F56263">
              <w:t xml:space="preserve"> The NetKeyIndex parameter added to some messages.</w:t>
            </w:r>
          </w:p>
        </w:tc>
      </w:tr>
      <w:tr w:rsidR="00EE123F" w14:paraId="5E3D8095" w14:textId="77777777" w:rsidTr="004A5712">
        <w:trPr>
          <w:cantSplit/>
        </w:trPr>
        <w:tc>
          <w:tcPr>
            <w:tcW w:w="1050" w:type="dxa"/>
          </w:tcPr>
          <w:p w14:paraId="1C1E8618" w14:textId="649627CD" w:rsidR="00EE123F" w:rsidRDefault="00EE123F" w:rsidP="0021356F">
            <w:pPr>
              <w:pStyle w:val="TableText"/>
            </w:pPr>
            <w:r>
              <w:t>R15</w:t>
            </w:r>
          </w:p>
        </w:tc>
        <w:tc>
          <w:tcPr>
            <w:tcW w:w="1639" w:type="dxa"/>
          </w:tcPr>
          <w:p w14:paraId="5A0AF5C6" w14:textId="6D5FEAC2" w:rsidR="00EE123F" w:rsidRDefault="00EE123F" w:rsidP="0021356F">
            <w:pPr>
              <w:pStyle w:val="TableText"/>
            </w:pPr>
            <w:r>
              <w:t>2018-Oct-1</w:t>
            </w:r>
          </w:p>
        </w:tc>
        <w:tc>
          <w:tcPr>
            <w:tcW w:w="6661" w:type="dxa"/>
          </w:tcPr>
          <w:p w14:paraId="71838977" w14:textId="4EAE20CC" w:rsidR="00EE123F" w:rsidRDefault="00EE123F" w:rsidP="00355F90">
            <w:pPr>
              <w:pStyle w:val="TableText"/>
            </w:pPr>
            <w:r>
              <w:t>Version ready for TE review.</w:t>
            </w:r>
          </w:p>
        </w:tc>
      </w:tr>
      <w:tr w:rsidR="006478C6" w14:paraId="201EE8F2" w14:textId="77777777" w:rsidTr="004A5712">
        <w:trPr>
          <w:cantSplit/>
        </w:trPr>
        <w:tc>
          <w:tcPr>
            <w:tcW w:w="1050" w:type="dxa"/>
          </w:tcPr>
          <w:p w14:paraId="2007429A" w14:textId="6B7D3FAE" w:rsidR="006478C6" w:rsidRDefault="006478C6" w:rsidP="0021356F">
            <w:pPr>
              <w:pStyle w:val="TableText"/>
            </w:pPr>
            <w:r>
              <w:t>R16</w:t>
            </w:r>
          </w:p>
        </w:tc>
        <w:tc>
          <w:tcPr>
            <w:tcW w:w="1639" w:type="dxa"/>
          </w:tcPr>
          <w:p w14:paraId="5192D1AE" w14:textId="5BDA56CF" w:rsidR="006478C6" w:rsidRDefault="006478C6" w:rsidP="0021356F">
            <w:pPr>
              <w:pStyle w:val="TableText"/>
            </w:pPr>
            <w:r>
              <w:t>2018-Oct-15</w:t>
            </w:r>
          </w:p>
        </w:tc>
        <w:tc>
          <w:tcPr>
            <w:tcW w:w="6661" w:type="dxa"/>
          </w:tcPr>
          <w:p w14:paraId="0882E1D9" w14:textId="194E90AA" w:rsidR="006478C6" w:rsidRDefault="006478C6" w:rsidP="00355F90">
            <w:pPr>
              <w:pStyle w:val="TableText"/>
            </w:pPr>
            <w:r>
              <w:t>TE comments resolved.</w:t>
            </w:r>
          </w:p>
        </w:tc>
      </w:tr>
    </w:tbl>
    <w:p w14:paraId="0D89E41E" w14:textId="1B28C058" w:rsidR="00D928B9" w:rsidRDefault="00D928B9" w:rsidP="000140BC">
      <w:pPr>
        <w:keepNext/>
        <w:keepLines/>
        <w:spacing w:before="240"/>
        <w:ind w:right="634"/>
        <w:rPr>
          <w:rStyle w:val="ac"/>
        </w:rPr>
      </w:pPr>
      <w:r>
        <w:rPr>
          <w:rStyle w:val="ac"/>
        </w:rPr>
        <w:t>Contributors</w:t>
      </w:r>
    </w:p>
    <w:tbl>
      <w:tblPr>
        <w:tblStyle w:val="af2"/>
        <w:tblW w:w="0" w:type="auto"/>
        <w:tblLook w:val="04A0" w:firstRow="1" w:lastRow="0" w:firstColumn="1" w:lastColumn="0" w:noHBand="0" w:noVBand="1"/>
      </w:tblPr>
      <w:tblGrid>
        <w:gridCol w:w="4405"/>
        <w:gridCol w:w="4945"/>
      </w:tblGrid>
      <w:tr w:rsidR="000140BC" w:rsidRPr="000140BC" w14:paraId="78A5DE87" w14:textId="77777777" w:rsidTr="000140BC">
        <w:trPr>
          <w:tblHeader/>
        </w:trPr>
        <w:tc>
          <w:tcPr>
            <w:tcW w:w="4405" w:type="dxa"/>
          </w:tcPr>
          <w:p w14:paraId="0062C8BB" w14:textId="20AADE87" w:rsidR="000140BC" w:rsidRPr="000140BC" w:rsidRDefault="000140BC" w:rsidP="000140BC">
            <w:pPr>
              <w:rPr>
                <w:rStyle w:val="TableHeading"/>
              </w:rPr>
            </w:pPr>
            <w:r w:rsidRPr="000140BC">
              <w:rPr>
                <w:rStyle w:val="TableHeading"/>
              </w:rPr>
              <w:t>Name</w:t>
            </w:r>
          </w:p>
        </w:tc>
        <w:tc>
          <w:tcPr>
            <w:tcW w:w="4945" w:type="dxa"/>
          </w:tcPr>
          <w:p w14:paraId="68BB6886" w14:textId="7D2172D9" w:rsidR="000140BC" w:rsidRPr="000140BC" w:rsidRDefault="000140BC" w:rsidP="000140BC">
            <w:pPr>
              <w:rPr>
                <w:rStyle w:val="TableHeading"/>
              </w:rPr>
            </w:pPr>
            <w:r w:rsidRPr="000140BC">
              <w:rPr>
                <w:rStyle w:val="TableHeading"/>
              </w:rPr>
              <w:t>Company</w:t>
            </w:r>
          </w:p>
        </w:tc>
      </w:tr>
      <w:tr w:rsidR="000140BC" w:rsidRPr="000140BC" w14:paraId="742BC40A" w14:textId="77777777" w:rsidTr="000140BC">
        <w:tc>
          <w:tcPr>
            <w:tcW w:w="4405" w:type="dxa"/>
          </w:tcPr>
          <w:p w14:paraId="221CEB60" w14:textId="523CD1FB" w:rsidR="000140BC" w:rsidRPr="000140BC" w:rsidRDefault="000140BC" w:rsidP="000140BC">
            <w:pPr>
              <w:pStyle w:val="TableText"/>
              <w:keepNext/>
              <w:keepLines/>
            </w:pPr>
            <w:r>
              <w:t>Piotr Winiarczyk</w:t>
            </w:r>
          </w:p>
        </w:tc>
        <w:tc>
          <w:tcPr>
            <w:tcW w:w="4945" w:type="dxa"/>
          </w:tcPr>
          <w:p w14:paraId="4A7E8E74" w14:textId="662CF16A" w:rsidR="000140BC" w:rsidRPr="000140BC" w:rsidRDefault="000140BC" w:rsidP="000140BC">
            <w:pPr>
              <w:pStyle w:val="TableText"/>
            </w:pPr>
            <w:r>
              <w:t>Silvair Inc.</w:t>
            </w:r>
          </w:p>
        </w:tc>
      </w:tr>
      <w:tr w:rsidR="000140BC" w:rsidRPr="000140BC" w14:paraId="451A9D58" w14:textId="77777777" w:rsidTr="000140BC">
        <w:tc>
          <w:tcPr>
            <w:tcW w:w="4405" w:type="dxa"/>
          </w:tcPr>
          <w:p w14:paraId="00A66CDF" w14:textId="5D464D4D" w:rsidR="000140BC" w:rsidRDefault="000140BC" w:rsidP="000140BC">
            <w:pPr>
              <w:pStyle w:val="TableText"/>
            </w:pPr>
            <w:r>
              <w:t>Thomas Stenersen</w:t>
            </w:r>
          </w:p>
        </w:tc>
        <w:tc>
          <w:tcPr>
            <w:tcW w:w="4945" w:type="dxa"/>
          </w:tcPr>
          <w:p w14:paraId="0BAB48F5" w14:textId="244D1A04" w:rsidR="000140BC" w:rsidRDefault="000140BC" w:rsidP="000140BC">
            <w:pPr>
              <w:pStyle w:val="TableText"/>
            </w:pPr>
            <w:r w:rsidRPr="0021356F">
              <w:t>Nordic Semiconductor ASA</w:t>
            </w:r>
          </w:p>
        </w:tc>
      </w:tr>
      <w:tr w:rsidR="000140BC" w:rsidRPr="000140BC" w14:paraId="65043F0A" w14:textId="77777777" w:rsidTr="000140BC">
        <w:tc>
          <w:tcPr>
            <w:tcW w:w="4405" w:type="dxa"/>
          </w:tcPr>
          <w:p w14:paraId="2F37D6A0" w14:textId="1B4B5029" w:rsidR="000140BC" w:rsidRDefault="000140BC" w:rsidP="000140BC">
            <w:pPr>
              <w:pStyle w:val="TableText"/>
            </w:pPr>
            <w:r>
              <w:t>Robert D. Hughes</w:t>
            </w:r>
          </w:p>
        </w:tc>
        <w:tc>
          <w:tcPr>
            <w:tcW w:w="4945" w:type="dxa"/>
          </w:tcPr>
          <w:p w14:paraId="0C3193EA" w14:textId="73A60060" w:rsidR="000140BC" w:rsidRPr="0021356F" w:rsidRDefault="000140BC" w:rsidP="000140BC">
            <w:pPr>
              <w:pStyle w:val="TableText"/>
            </w:pPr>
            <w:r>
              <w:t xml:space="preserve">Intel </w:t>
            </w:r>
            <w:r w:rsidRPr="0021356F">
              <w:t>Corporation</w:t>
            </w:r>
          </w:p>
        </w:tc>
      </w:tr>
      <w:tr w:rsidR="000140BC" w:rsidRPr="000140BC" w14:paraId="213353A3" w14:textId="77777777" w:rsidTr="000140BC">
        <w:tc>
          <w:tcPr>
            <w:tcW w:w="4405" w:type="dxa"/>
          </w:tcPr>
          <w:p w14:paraId="6EE50A1D" w14:textId="727F3C70" w:rsidR="000140BC" w:rsidRDefault="000140BC" w:rsidP="000140BC">
            <w:pPr>
              <w:pStyle w:val="TableText"/>
            </w:pPr>
            <w:r>
              <w:t>Brian Gix</w:t>
            </w:r>
          </w:p>
        </w:tc>
        <w:tc>
          <w:tcPr>
            <w:tcW w:w="4945" w:type="dxa"/>
          </w:tcPr>
          <w:p w14:paraId="63C1E9CD" w14:textId="03C0141D" w:rsidR="000140BC" w:rsidRDefault="000140BC" w:rsidP="000140BC">
            <w:pPr>
              <w:pStyle w:val="TableText"/>
            </w:pPr>
            <w:r>
              <w:t xml:space="preserve">Intel </w:t>
            </w:r>
            <w:r w:rsidRPr="0021356F">
              <w:t>Corporation</w:t>
            </w:r>
          </w:p>
        </w:tc>
      </w:tr>
      <w:tr w:rsidR="000140BC" w:rsidRPr="000140BC" w14:paraId="3E0A26BB" w14:textId="77777777" w:rsidTr="000140BC">
        <w:tc>
          <w:tcPr>
            <w:tcW w:w="4405" w:type="dxa"/>
          </w:tcPr>
          <w:p w14:paraId="155B1B64" w14:textId="4821D4E9" w:rsidR="000140BC" w:rsidRDefault="000140BC" w:rsidP="000140BC">
            <w:pPr>
              <w:pStyle w:val="TableText"/>
            </w:pPr>
            <w:r>
              <w:lastRenderedPageBreak/>
              <w:t>Omkar Kulkarni</w:t>
            </w:r>
          </w:p>
        </w:tc>
        <w:tc>
          <w:tcPr>
            <w:tcW w:w="4945" w:type="dxa"/>
          </w:tcPr>
          <w:p w14:paraId="633687F1" w14:textId="646A39CD" w:rsidR="000140BC" w:rsidRDefault="000140BC" w:rsidP="000140BC">
            <w:pPr>
              <w:pStyle w:val="TableText"/>
            </w:pPr>
            <w:r w:rsidRPr="0021356F">
              <w:t>Nordic Semiconductor ASA</w:t>
            </w:r>
          </w:p>
        </w:tc>
      </w:tr>
      <w:tr w:rsidR="006B48A8" w:rsidRPr="000140BC" w14:paraId="5C466A2E" w14:textId="77777777" w:rsidTr="000140BC">
        <w:tc>
          <w:tcPr>
            <w:tcW w:w="4405" w:type="dxa"/>
          </w:tcPr>
          <w:p w14:paraId="17F8BEAA" w14:textId="404FFE82" w:rsidR="006B48A8" w:rsidRDefault="006B48A8" w:rsidP="000140BC">
            <w:pPr>
              <w:pStyle w:val="TableText"/>
            </w:pPr>
            <w:r w:rsidRPr="006B48A8">
              <w:t>Victor Zhodzishsky</w:t>
            </w:r>
          </w:p>
        </w:tc>
        <w:tc>
          <w:tcPr>
            <w:tcW w:w="4945" w:type="dxa"/>
          </w:tcPr>
          <w:p w14:paraId="3CB73A5A" w14:textId="4062246A" w:rsidR="006B48A8" w:rsidRPr="0021356F" w:rsidRDefault="0036013D" w:rsidP="000140BC">
            <w:pPr>
              <w:pStyle w:val="TableText"/>
            </w:pPr>
            <w:r w:rsidRPr="0036013D">
              <w:t>Cypress Semiconductor Corporation</w:t>
            </w:r>
          </w:p>
        </w:tc>
      </w:tr>
      <w:tr w:rsidR="00805EFA" w:rsidRPr="000140BC" w14:paraId="734593E8" w14:textId="77777777" w:rsidTr="000140BC">
        <w:tc>
          <w:tcPr>
            <w:tcW w:w="4405" w:type="dxa"/>
          </w:tcPr>
          <w:p w14:paraId="5F19B355" w14:textId="2651D19E" w:rsidR="00805EFA" w:rsidRPr="006B48A8" w:rsidRDefault="00805EFA" w:rsidP="000140BC">
            <w:pPr>
              <w:pStyle w:val="TableText"/>
            </w:pPr>
            <w:r w:rsidRPr="00805EFA">
              <w:t>Yao</w:t>
            </w:r>
            <w:r>
              <w:t xml:space="preserve"> </w:t>
            </w:r>
            <w:r w:rsidRPr="00805EFA">
              <w:t>Wang</w:t>
            </w:r>
          </w:p>
        </w:tc>
        <w:tc>
          <w:tcPr>
            <w:tcW w:w="4945" w:type="dxa"/>
          </w:tcPr>
          <w:p w14:paraId="7801AC8D" w14:textId="74C77E90" w:rsidR="00805EFA" w:rsidRPr="0036013D" w:rsidRDefault="003E1FF9" w:rsidP="000140BC">
            <w:pPr>
              <w:pStyle w:val="TableText"/>
            </w:pPr>
            <w:r>
              <w:t>Barrot</w:t>
            </w:r>
          </w:p>
        </w:tc>
      </w:tr>
    </w:tbl>
    <w:p w14:paraId="50993624" w14:textId="77777777" w:rsidR="0060335F" w:rsidRDefault="0060335F" w:rsidP="003506AC">
      <w:pPr>
        <w:ind w:right="180"/>
        <w:jc w:val="both"/>
      </w:pPr>
    </w:p>
    <w:p w14:paraId="20BED20E" w14:textId="77777777" w:rsidR="0060335F" w:rsidRDefault="0060335F" w:rsidP="003506AC">
      <w:pPr>
        <w:ind w:right="180"/>
        <w:jc w:val="both"/>
        <w:sectPr w:rsidR="0060335F" w:rsidSect="008D0564">
          <w:headerReference w:type="even" r:id="rId16"/>
          <w:headerReference w:type="default" r:id="rId17"/>
          <w:footerReference w:type="default" r:id="rId18"/>
          <w:headerReference w:type="first" r:id="rId19"/>
          <w:pgSz w:w="12240" w:h="15840" w:code="1"/>
          <w:pgMar w:top="1152" w:right="1440" w:bottom="1152" w:left="1440" w:header="432" w:footer="576" w:gutter="0"/>
          <w:cols w:space="720"/>
          <w:docGrid w:linePitch="360"/>
        </w:sectPr>
      </w:pPr>
    </w:p>
    <w:sdt>
      <w:sdtPr>
        <w:rPr>
          <w:rFonts w:eastAsia="Calibri"/>
        </w:rPr>
        <w:id w:val="1010333877"/>
        <w:lock w:val="contentLocked"/>
        <w:placeholder>
          <w:docPart w:val="DefaultPlaceholder_-1854013440"/>
        </w:placeholder>
        <w:group/>
      </w:sdtPr>
      <w:sdtContent>
        <w:p w14:paraId="774F8650" w14:textId="1CAC6E9D" w:rsidR="00CB25BA" w:rsidRPr="00C42B90" w:rsidRDefault="00CB25BA" w:rsidP="00143E27">
          <w:pPr>
            <w:pStyle w:val="Copyrightbold"/>
            <w:rPr>
              <w:rFonts w:eastAsia="Calibri"/>
            </w:rPr>
          </w:pPr>
          <w:r w:rsidRPr="00C42B90">
            <w:rPr>
              <w:rFonts w:eastAsia="Calibri"/>
            </w:rPr>
            <w:t xml:space="preserve">Use of this specification is your acknowledgement that you agree to and will comply with the following notices and disclaimers. You are advised to seek appropriate legal, engineering, and other professional advice regarding the use, interpretation, and effect of this specification. </w:t>
          </w:r>
        </w:p>
        <w:p w14:paraId="40E09B3B" w14:textId="77777777" w:rsidR="00CB25BA" w:rsidRPr="00C42B90" w:rsidRDefault="00CB25BA" w:rsidP="00143E27">
          <w:pPr>
            <w:pStyle w:val="Copyrightbold"/>
            <w:rPr>
              <w:rFonts w:eastAsia="Calibri"/>
            </w:rPr>
          </w:pPr>
          <w:r w:rsidRPr="00C42B90">
            <w:rPr>
              <w:rFonts w:eastAsia="Calibri"/>
            </w:rPr>
            <w:t>Use of Bluetooth specifications by members of Bluetooth SIG is governed by the membership and other related agreements between Bluetooth SIG and its members, including those agreements posted on Bluetooth SIG’s website located at www.bluetooth.com. Any use of this specification by a member that is not in compliance with the applicable membership and other related agreements is prohibited and, among other things, may result in (i) termination of the applicable agreements and (ii) liability for infringement of the intellectual property rights of Bluetooth SIG and its members.</w:t>
          </w:r>
        </w:p>
        <w:p w14:paraId="03AFFD21" w14:textId="77777777" w:rsidR="00CB25BA" w:rsidRPr="00C42B90" w:rsidRDefault="00CB25BA" w:rsidP="00143E27">
          <w:pPr>
            <w:pStyle w:val="Copyrightbold"/>
            <w:rPr>
              <w:rFonts w:eastAsia="MS Mincho"/>
              <w:bCs/>
            </w:rPr>
          </w:pPr>
          <w:r w:rsidRPr="00C42B90">
            <w:rPr>
              <w:rFonts w:eastAsia="Calibri"/>
            </w:rPr>
            <w:t xml:space="preserve">Use of this specification by anyone who is not a member of Bluetooth SIG is prohibited and is an infringement of the intellectual property rights of Bluetooth SIG and its members. The furnishing of this specification does not grant any license to any intellectual property of Bluetooth SIG or its members. </w:t>
          </w:r>
          <w:r w:rsidRPr="00C42B90">
            <w:rPr>
              <w:rFonts w:eastAsia="MS Mincho"/>
              <w:bCs/>
            </w:rPr>
            <w:t xml:space="preserve">THIS SPECIFICATION IS PROVIDED “AS IS” AND BLUETOOTH SIG, ITS MEMBERS AND THEIR AFFILIATES MAKE NO REPRESENTATIONS OR WARRANTIES AND DISCLAIM ALL WARRANTIES, EXPRESS OR IMPLIED, INCLUDING ANY WARRANTIES OF MERCHANTABILITY, TITLE, NON-INFRINGEMENT, FITNESS FOR ANY PARTICULAR PURPOSE, OR THAT THE CONTENT OF THIS SPECIFICATION IS FREE OF ERRORS. For the avoidance of doubt, Bluetooth SIG has not made any search or investigation as to third parties that may claim rights in or to any specifications or any intellectual property that may be required to implement any specifications and it disclaims any obligation or duty to do so. </w:t>
          </w:r>
        </w:p>
        <w:p w14:paraId="118E9489" w14:textId="77777777" w:rsidR="00CB25BA" w:rsidRPr="00C42B90" w:rsidRDefault="00CB25BA" w:rsidP="00143E27">
          <w:pPr>
            <w:pStyle w:val="Copyrightbold"/>
            <w:rPr>
              <w:rFonts w:eastAsia="MS Mincho"/>
              <w:bCs/>
            </w:rPr>
          </w:pPr>
          <w:r w:rsidRPr="00C42B90">
            <w:rPr>
              <w:rFonts w:eastAsia="MS Mincho"/>
              <w:bCs/>
            </w:rPr>
            <w:t>TO THE MAXIMUM EXTENT PERMITTED BY APPLICABLE LAW, BLUETOOTH SIG, ITS MEMBERS AND THEIR AFFILIATES DISCLAIM ALL LIABILITY ARISING OUT OF OR RELATING TO USE OF THIS SPECIFICATION AND ANY INFORMATION CONTAINED IN THIS SPECIFICATION, INCLUDING LOST REVENUE, PROFITS, DATA OR PROGRAMS, OR BUSINESS INTERRUPTION, OR FOR SPECIAL, INDIRECT, CONSEQUENTIAL, INCIDENTAL OR PUNITIVE DAMAGES, HOWEVER CAUSED AND REGARDLESS OF THE THEORY OF LIABILITY, AND EVEN IF BLUETOOTH SIG, ITS MEMBERS OR THEIR AFFILIATES HAVE BEEN ADVISED OF THE POSSIBILITY OF THE DAMAGES.</w:t>
          </w:r>
        </w:p>
        <w:p w14:paraId="25E5126E" w14:textId="77777777" w:rsidR="00CB25BA" w:rsidRPr="00C42B90" w:rsidRDefault="00CB25BA" w:rsidP="00143E27">
          <w:pPr>
            <w:pStyle w:val="Copyrightbold"/>
            <w:rPr>
              <w:rFonts w:eastAsia="MS Mincho"/>
              <w:bCs/>
            </w:rPr>
          </w:pPr>
          <w:r w:rsidRPr="00C42B90">
            <w:rPr>
              <w:rFonts w:eastAsia="MS Mincho"/>
              <w:bCs/>
            </w:rPr>
            <w:t>If this specification is a prototyping specification, it is solely for the purpose of developing and using prototypes to verify the prototyping specifications at Bluetooth SIG sponsored IOP events. Prototyping Specifications cannot be used to develop products for sale or distribution and prototypes cannot be qualified for distribution.</w:t>
          </w:r>
        </w:p>
        <w:p w14:paraId="6000C473" w14:textId="77777777" w:rsidR="00CB25BA" w:rsidRPr="00C42B90" w:rsidRDefault="00CB25BA" w:rsidP="00143E27">
          <w:pPr>
            <w:pStyle w:val="Copyrightbold"/>
            <w:rPr>
              <w:rFonts w:eastAsia="Calibri"/>
            </w:rPr>
          </w:pPr>
          <w:r w:rsidRPr="00C42B90">
            <w:rPr>
              <w:rFonts w:eastAsia="Calibri"/>
            </w:rPr>
            <w:t xml:space="preserve">Products equipped with Bluetooth wireless technology ("Bluetooth Products") and their combination, operation, use, implementation, and distribution may be subject to regulatory controls under the laws and regulations of numerous countries that regulate products that use wireless non-licensed spectrum. Examples include airline regulations, telecommunications regulations, technology transfer controls and health and safety regulations. You are solely responsible for complying with all applicable laws and regulations and for obtaining any and all required authorizations, permits, or licenses in connection with your use of this specification and development, manufacture, and distribution of Bluetooth Products. Nothing in this specification provides any information or assistance in connection with complying with applicable laws or regulations or obtaining required authorizations, permits, or licenses. </w:t>
          </w:r>
        </w:p>
        <w:p w14:paraId="0463EB57" w14:textId="62D889F7" w:rsidR="0060335F" w:rsidRPr="000B3622" w:rsidRDefault="00CB25BA" w:rsidP="00143E27">
          <w:pPr>
            <w:pStyle w:val="Copyrightbold"/>
          </w:pPr>
          <w:r w:rsidRPr="00C42B90">
            <w:rPr>
              <w:rFonts w:eastAsia="Calibri"/>
            </w:rPr>
            <w:t>Bluetooth SIG is not required to adopt any specification or portion thereof. If this specification is not the final version adopted by Bluetooth SIG’s Board of Directors, it may not be adopted. Any specification adopted by Bluetooth SIG’s Board of Directors may be withdrawn, replaced, or modified at any time. Bluetooth SIG reserves the right to change or alter final specifications in accordance with its membership and operating agreements.</w:t>
          </w:r>
        </w:p>
      </w:sdtContent>
    </w:sdt>
    <w:p w14:paraId="08480FB9" w14:textId="4223FAFF" w:rsidR="0060335F" w:rsidRDefault="0060335F" w:rsidP="00143E27">
      <w:pPr>
        <w:pStyle w:val="Copyrightbold"/>
      </w:pPr>
      <w:r w:rsidRPr="000B3622">
        <w:t xml:space="preserve">Copyright © </w:t>
      </w:r>
      <w:r w:rsidR="00C809FA">
        <w:t>2015</w:t>
      </w:r>
      <w:r w:rsidR="00090472">
        <w:t>–</w:t>
      </w:r>
      <w:r w:rsidR="00C809FA">
        <w:t>2017</w:t>
      </w:r>
      <w:r w:rsidRPr="000B3622">
        <w:t xml:space="preserve">. </w:t>
      </w:r>
      <w:r w:rsidR="00CB25BA">
        <w:rPr>
          <w:rFonts w:eastAsia="Calibri"/>
        </w:rPr>
        <w:t xml:space="preserve">All </w:t>
      </w:r>
      <w:r w:rsidR="00CB25BA" w:rsidRPr="007F2F3F">
        <w:rPr>
          <w:rFonts w:eastAsia="Calibri"/>
        </w:rPr>
        <w:t>copyrights in the Bluetooth Specifications themselves are owned by Apple Inc</w:t>
      </w:r>
      <w:r w:rsidR="00CB25BA">
        <w:rPr>
          <w:rFonts w:eastAsia="Calibri"/>
        </w:rPr>
        <w:t>.</w:t>
      </w:r>
      <w:r w:rsidR="00CB25BA" w:rsidRPr="007F2F3F">
        <w:rPr>
          <w:rFonts w:eastAsia="Calibri"/>
        </w:rPr>
        <w:t xml:space="preserve">, Ericsson AB, Intel Corporation, </w:t>
      </w:r>
      <w:r w:rsidR="00CB25BA">
        <w:rPr>
          <w:rFonts w:eastAsia="Calibri"/>
        </w:rPr>
        <w:t>Lenovo </w:t>
      </w:r>
      <w:r w:rsidR="00CB25BA" w:rsidRPr="007F2F3F">
        <w:rPr>
          <w:rFonts w:eastAsia="Calibri"/>
        </w:rPr>
        <w:t>(Singapore) Pte. Ltd., Microsoft Corporation, Nokia Corporation</w:t>
      </w:r>
      <w:r w:rsidR="00CB25BA">
        <w:rPr>
          <w:rFonts w:eastAsia="Calibri"/>
        </w:rPr>
        <w:t>,</w:t>
      </w:r>
      <w:r w:rsidR="00CB25BA" w:rsidRPr="007F2F3F">
        <w:rPr>
          <w:rFonts w:eastAsia="Calibri"/>
        </w:rPr>
        <w:t xml:space="preserve"> and Toshiba Corporation. The</w:t>
      </w:r>
      <w:r w:rsidR="00CB25BA">
        <w:rPr>
          <w:rFonts w:eastAsia="Calibri"/>
        </w:rPr>
        <w:t> </w:t>
      </w:r>
      <w:r w:rsidR="00CB25BA" w:rsidRPr="007F2F3F">
        <w:rPr>
          <w:rFonts w:eastAsia="Calibri"/>
        </w:rPr>
        <w:t>Bluetooth word mark and logos are o</w:t>
      </w:r>
      <w:r w:rsidR="00CB25BA">
        <w:rPr>
          <w:rFonts w:eastAsia="Calibri"/>
        </w:rPr>
        <w:t xml:space="preserve">wned by Bluetooth SIG, Inc. </w:t>
      </w:r>
      <w:r w:rsidR="00CB25BA" w:rsidRPr="007F2F3F">
        <w:rPr>
          <w:rFonts w:eastAsia="Calibri"/>
        </w:rPr>
        <w:t>Other third-party brands and names are the property of their respective owners.</w:t>
      </w:r>
    </w:p>
    <w:p w14:paraId="4F8FD8A4" w14:textId="77777777" w:rsidR="0060335F" w:rsidRDefault="0060335F" w:rsidP="003506AC">
      <w:pPr>
        <w:ind w:right="180"/>
        <w:jc w:val="both"/>
      </w:pPr>
    </w:p>
    <w:p w14:paraId="5C76DA67" w14:textId="77777777" w:rsidR="00D928B9" w:rsidRDefault="00D928B9" w:rsidP="00D928B9">
      <w:pPr>
        <w:ind w:right="630"/>
        <w:rPr>
          <w:rStyle w:val="ac"/>
        </w:rPr>
        <w:sectPr w:rsidR="00D928B9" w:rsidSect="008D0564">
          <w:pgSz w:w="12240" w:h="15840" w:code="1"/>
          <w:pgMar w:top="1152" w:right="1440" w:bottom="1152" w:left="1440" w:header="432" w:footer="576" w:gutter="0"/>
          <w:cols w:space="720"/>
          <w:docGrid w:linePitch="360"/>
        </w:sectPr>
      </w:pPr>
    </w:p>
    <w:sdt>
      <w:sdtPr>
        <w:rPr>
          <w:rFonts w:cstheme="minorBidi"/>
          <w:bCs/>
          <w:i/>
          <w:iCs/>
          <w:noProof w:val="0"/>
          <w:color w:val="262626" w:themeColor="text1" w:themeTint="D9"/>
        </w:rPr>
        <w:id w:val="815454061"/>
        <w:docPartObj>
          <w:docPartGallery w:val="Table of Contents"/>
          <w:docPartUnique/>
        </w:docPartObj>
      </w:sdtPr>
      <w:sdtEndPr>
        <w:rPr>
          <w:b w:val="0"/>
          <w:bCs w:val="0"/>
          <w:color w:val="auto"/>
        </w:rPr>
      </w:sdtEndPr>
      <w:sdtContent>
        <w:p w14:paraId="1CACDF62" w14:textId="77777777" w:rsidR="00EE123F" w:rsidRDefault="0055510C" w:rsidP="00405743">
          <w:pPr>
            <w:pStyle w:val="10"/>
          </w:pPr>
          <w:r w:rsidRPr="0055510C">
            <w:t>Contents</w:t>
          </w:r>
          <w:r w:rsidR="001F7F19">
            <w:fldChar w:fldCharType="begin"/>
          </w:r>
          <w:r w:rsidR="001F7F19">
            <w:instrText xml:space="preserve"> TOC \o "1-4" \h \z \u </w:instrText>
          </w:r>
          <w:r w:rsidR="001F7F19">
            <w:fldChar w:fldCharType="separate"/>
          </w:r>
        </w:p>
        <w:p w14:paraId="2F026D7F" w14:textId="77BD474F" w:rsidR="00EE123F" w:rsidRDefault="0072248A">
          <w:pPr>
            <w:pStyle w:val="10"/>
            <w:rPr>
              <w:rFonts w:cstheme="minorBidi"/>
              <w:b w:val="0"/>
              <w:color w:val="auto"/>
              <w:sz w:val="22"/>
            </w:rPr>
          </w:pPr>
          <w:hyperlink w:anchor="_Toc527039167" w:history="1">
            <w:r w:rsidR="00EE123F" w:rsidRPr="00AE5E53">
              <w:rPr>
                <w:rStyle w:val="af"/>
                <w:rFonts w:asciiTheme="majorHAnsi" w:eastAsiaTheme="majorEastAsia" w:hAnsiTheme="majorHAnsi" w:cstheme="majorBidi"/>
                <w:bCs/>
              </w:rPr>
              <w:t>1</w:t>
            </w:r>
            <w:r w:rsidR="00EE123F">
              <w:rPr>
                <w:rFonts w:cstheme="minorBidi"/>
                <w:b w:val="0"/>
                <w:color w:val="auto"/>
                <w:sz w:val="22"/>
              </w:rPr>
              <w:tab/>
            </w:r>
            <w:r w:rsidR="00EE123F" w:rsidRPr="00AE5E53">
              <w:rPr>
                <w:rStyle w:val="af"/>
                <w:rFonts w:asciiTheme="majorHAnsi" w:eastAsiaTheme="majorEastAsia" w:hAnsiTheme="majorHAnsi" w:cstheme="majorBidi"/>
                <w:bCs/>
              </w:rPr>
              <w:t>Language</w:t>
            </w:r>
            <w:r w:rsidR="00EE123F">
              <w:rPr>
                <w:webHidden/>
              </w:rPr>
              <w:tab/>
            </w:r>
            <w:r w:rsidR="00EE123F">
              <w:rPr>
                <w:webHidden/>
              </w:rPr>
              <w:fldChar w:fldCharType="begin"/>
            </w:r>
            <w:r w:rsidR="00EE123F">
              <w:rPr>
                <w:webHidden/>
              </w:rPr>
              <w:instrText xml:space="preserve"> PAGEREF _Toc527039167 \h </w:instrText>
            </w:r>
            <w:r w:rsidR="00EE123F">
              <w:rPr>
                <w:webHidden/>
              </w:rPr>
            </w:r>
            <w:r w:rsidR="00EE123F">
              <w:rPr>
                <w:webHidden/>
              </w:rPr>
              <w:fldChar w:fldCharType="separate"/>
            </w:r>
            <w:r w:rsidR="00A60C92">
              <w:rPr>
                <w:webHidden/>
              </w:rPr>
              <w:t>9</w:t>
            </w:r>
            <w:r w:rsidR="00EE123F">
              <w:rPr>
                <w:webHidden/>
              </w:rPr>
              <w:fldChar w:fldCharType="end"/>
            </w:r>
          </w:hyperlink>
        </w:p>
        <w:p w14:paraId="0B2F7223" w14:textId="5D79A73B" w:rsidR="00EE123F" w:rsidRDefault="0072248A">
          <w:pPr>
            <w:pStyle w:val="22"/>
            <w:rPr>
              <w:noProof/>
              <w:color w:val="auto"/>
              <w:sz w:val="22"/>
            </w:rPr>
          </w:pPr>
          <w:hyperlink w:anchor="_Toc527039168" w:history="1">
            <w:r w:rsidR="00EE123F" w:rsidRPr="00AE5E53">
              <w:rPr>
                <w:rStyle w:val="af"/>
                <w:rFonts w:asciiTheme="majorHAnsi" w:eastAsiaTheme="majorEastAsia" w:hAnsiTheme="majorHAnsi" w:cstheme="majorBidi"/>
                <w:b/>
                <w:noProof/>
              </w:rPr>
              <w:t>1.1</w:t>
            </w:r>
            <w:r w:rsidR="00EE123F">
              <w:rPr>
                <w:noProof/>
                <w:color w:val="auto"/>
                <w:sz w:val="22"/>
              </w:rPr>
              <w:tab/>
            </w:r>
            <w:r w:rsidR="00EE123F" w:rsidRPr="00AE5E53">
              <w:rPr>
                <w:rStyle w:val="af"/>
                <w:rFonts w:asciiTheme="majorHAnsi" w:eastAsiaTheme="majorEastAsia" w:hAnsiTheme="majorHAnsi" w:cstheme="majorBidi"/>
                <w:b/>
                <w:noProof/>
              </w:rPr>
              <w:t>Language conventions</w:t>
            </w:r>
            <w:r w:rsidR="00EE123F">
              <w:rPr>
                <w:noProof/>
                <w:webHidden/>
              </w:rPr>
              <w:tab/>
            </w:r>
            <w:r w:rsidR="00EE123F">
              <w:rPr>
                <w:noProof/>
                <w:webHidden/>
              </w:rPr>
              <w:fldChar w:fldCharType="begin"/>
            </w:r>
            <w:r w:rsidR="00EE123F">
              <w:rPr>
                <w:noProof/>
                <w:webHidden/>
              </w:rPr>
              <w:instrText xml:space="preserve"> PAGEREF _Toc527039168 \h </w:instrText>
            </w:r>
            <w:r w:rsidR="00EE123F">
              <w:rPr>
                <w:noProof/>
                <w:webHidden/>
              </w:rPr>
            </w:r>
            <w:r w:rsidR="00EE123F">
              <w:rPr>
                <w:noProof/>
                <w:webHidden/>
              </w:rPr>
              <w:fldChar w:fldCharType="separate"/>
            </w:r>
            <w:r w:rsidR="00A60C92">
              <w:rPr>
                <w:noProof/>
                <w:webHidden/>
              </w:rPr>
              <w:t>9</w:t>
            </w:r>
            <w:r w:rsidR="00EE123F">
              <w:rPr>
                <w:noProof/>
                <w:webHidden/>
              </w:rPr>
              <w:fldChar w:fldCharType="end"/>
            </w:r>
          </w:hyperlink>
        </w:p>
        <w:p w14:paraId="363A69C1" w14:textId="7BD66F84" w:rsidR="00EE123F" w:rsidRDefault="0072248A">
          <w:pPr>
            <w:pStyle w:val="10"/>
            <w:rPr>
              <w:rFonts w:cstheme="minorBidi"/>
              <w:b w:val="0"/>
              <w:color w:val="auto"/>
              <w:sz w:val="22"/>
            </w:rPr>
          </w:pPr>
          <w:hyperlink w:anchor="_Toc527039169" w:history="1">
            <w:r w:rsidR="00EE123F" w:rsidRPr="00AE5E53">
              <w:rPr>
                <w:rStyle w:val="af"/>
              </w:rPr>
              <w:t>2</w:t>
            </w:r>
            <w:r w:rsidR="00EE123F">
              <w:rPr>
                <w:rFonts w:cstheme="minorBidi"/>
                <w:b w:val="0"/>
                <w:color w:val="auto"/>
                <w:sz w:val="22"/>
              </w:rPr>
              <w:tab/>
            </w:r>
            <w:r w:rsidR="00EE123F" w:rsidRPr="00AE5E53">
              <w:rPr>
                <w:rStyle w:val="af"/>
              </w:rPr>
              <w:t>Conventions used in this Change Request</w:t>
            </w:r>
            <w:r w:rsidR="00EE123F">
              <w:rPr>
                <w:webHidden/>
              </w:rPr>
              <w:tab/>
            </w:r>
            <w:r w:rsidR="00EE123F">
              <w:rPr>
                <w:webHidden/>
              </w:rPr>
              <w:fldChar w:fldCharType="begin"/>
            </w:r>
            <w:r w:rsidR="00EE123F">
              <w:rPr>
                <w:webHidden/>
              </w:rPr>
              <w:instrText xml:space="preserve"> PAGEREF _Toc527039169 \h </w:instrText>
            </w:r>
            <w:r w:rsidR="00EE123F">
              <w:rPr>
                <w:webHidden/>
              </w:rPr>
            </w:r>
            <w:r w:rsidR="00EE123F">
              <w:rPr>
                <w:webHidden/>
              </w:rPr>
              <w:fldChar w:fldCharType="separate"/>
            </w:r>
            <w:r w:rsidR="00A60C92">
              <w:rPr>
                <w:webHidden/>
              </w:rPr>
              <w:t>10</w:t>
            </w:r>
            <w:r w:rsidR="00EE123F">
              <w:rPr>
                <w:webHidden/>
              </w:rPr>
              <w:fldChar w:fldCharType="end"/>
            </w:r>
          </w:hyperlink>
        </w:p>
        <w:p w14:paraId="79F7DE10" w14:textId="2EC24D73" w:rsidR="00EE123F" w:rsidRDefault="0072248A">
          <w:pPr>
            <w:pStyle w:val="10"/>
            <w:rPr>
              <w:rFonts w:cstheme="minorBidi"/>
              <w:b w:val="0"/>
              <w:color w:val="auto"/>
              <w:sz w:val="22"/>
            </w:rPr>
          </w:pPr>
          <w:hyperlink w:anchor="_Toc527039170" w:history="1">
            <w:r w:rsidR="00EE123F" w:rsidRPr="00AE5E53">
              <w:rPr>
                <w:rStyle w:val="af"/>
              </w:rPr>
              <w:t>3</w:t>
            </w:r>
            <w:r w:rsidR="00EE123F">
              <w:rPr>
                <w:rFonts w:cstheme="minorBidi"/>
                <w:b w:val="0"/>
                <w:color w:val="auto"/>
                <w:sz w:val="22"/>
              </w:rPr>
              <w:tab/>
            </w:r>
            <w:r w:rsidR="00EE123F" w:rsidRPr="00AE5E53">
              <w:rPr>
                <w:rStyle w:val="af"/>
              </w:rPr>
              <w:t>Changes to Source Specification</w:t>
            </w:r>
            <w:r w:rsidR="00EE123F">
              <w:rPr>
                <w:webHidden/>
              </w:rPr>
              <w:tab/>
            </w:r>
            <w:r w:rsidR="00EE123F">
              <w:rPr>
                <w:webHidden/>
              </w:rPr>
              <w:fldChar w:fldCharType="begin"/>
            </w:r>
            <w:r w:rsidR="00EE123F">
              <w:rPr>
                <w:webHidden/>
              </w:rPr>
              <w:instrText xml:space="preserve"> PAGEREF _Toc527039170 \h </w:instrText>
            </w:r>
            <w:r w:rsidR="00EE123F">
              <w:rPr>
                <w:webHidden/>
              </w:rPr>
            </w:r>
            <w:r w:rsidR="00EE123F">
              <w:rPr>
                <w:webHidden/>
              </w:rPr>
              <w:fldChar w:fldCharType="separate"/>
            </w:r>
            <w:r w:rsidR="00A60C92">
              <w:rPr>
                <w:webHidden/>
              </w:rPr>
              <w:t>12</w:t>
            </w:r>
            <w:r w:rsidR="00EE123F">
              <w:rPr>
                <w:webHidden/>
              </w:rPr>
              <w:fldChar w:fldCharType="end"/>
            </w:r>
          </w:hyperlink>
        </w:p>
        <w:p w14:paraId="350EFA8F" w14:textId="08F390F0" w:rsidR="00EE123F" w:rsidRDefault="0072248A">
          <w:pPr>
            <w:pStyle w:val="22"/>
            <w:rPr>
              <w:noProof/>
              <w:color w:val="auto"/>
              <w:sz w:val="22"/>
            </w:rPr>
          </w:pPr>
          <w:hyperlink w:anchor="_Toc527039171" w:history="1">
            <w:r w:rsidR="00EE123F" w:rsidRPr="00AE5E53">
              <w:rPr>
                <w:rStyle w:val="af"/>
                <w:noProof/>
              </w:rPr>
              <w:t>3.1</w:t>
            </w:r>
            <w:r w:rsidR="00EE123F">
              <w:rPr>
                <w:noProof/>
                <w:color w:val="auto"/>
                <w:sz w:val="22"/>
              </w:rPr>
              <w:tab/>
            </w:r>
            <w:r w:rsidR="00EE123F" w:rsidRPr="00AE5E53">
              <w:rPr>
                <w:rStyle w:val="af"/>
                <w:noProof/>
              </w:rPr>
              <w:t>Changes to Section 3: Mesh networking</w:t>
            </w:r>
            <w:r w:rsidR="00EE123F">
              <w:rPr>
                <w:noProof/>
                <w:webHidden/>
              </w:rPr>
              <w:tab/>
            </w:r>
            <w:r w:rsidR="00EE123F">
              <w:rPr>
                <w:noProof/>
                <w:webHidden/>
              </w:rPr>
              <w:fldChar w:fldCharType="begin"/>
            </w:r>
            <w:r w:rsidR="00EE123F">
              <w:rPr>
                <w:noProof/>
                <w:webHidden/>
              </w:rPr>
              <w:instrText xml:space="preserve"> PAGEREF _Toc527039171 \h </w:instrText>
            </w:r>
            <w:r w:rsidR="00EE123F">
              <w:rPr>
                <w:noProof/>
                <w:webHidden/>
              </w:rPr>
            </w:r>
            <w:r w:rsidR="00EE123F">
              <w:rPr>
                <w:noProof/>
                <w:webHidden/>
              </w:rPr>
              <w:fldChar w:fldCharType="separate"/>
            </w:r>
            <w:r w:rsidR="00A60C92">
              <w:rPr>
                <w:noProof/>
                <w:webHidden/>
              </w:rPr>
              <w:t>12</w:t>
            </w:r>
            <w:r w:rsidR="00EE123F">
              <w:rPr>
                <w:noProof/>
                <w:webHidden/>
              </w:rPr>
              <w:fldChar w:fldCharType="end"/>
            </w:r>
          </w:hyperlink>
        </w:p>
        <w:p w14:paraId="1AAF0569" w14:textId="7B0CBAEA" w:rsidR="00EE123F" w:rsidRDefault="0072248A">
          <w:pPr>
            <w:pStyle w:val="10"/>
            <w:rPr>
              <w:rFonts w:cstheme="minorBidi"/>
              <w:b w:val="0"/>
              <w:color w:val="auto"/>
              <w:sz w:val="22"/>
            </w:rPr>
          </w:pPr>
          <w:hyperlink w:anchor="_Toc527039172" w:history="1">
            <w:r w:rsidR="00EE123F" w:rsidRPr="00AE5E53">
              <w:rPr>
                <w:rStyle w:val="af"/>
              </w:rPr>
              <w:t>4</w:t>
            </w:r>
            <w:r w:rsidR="00EE123F">
              <w:rPr>
                <w:webHidden/>
              </w:rPr>
              <w:tab/>
            </w:r>
            <w:r w:rsidR="00EE123F">
              <w:rPr>
                <w:webHidden/>
              </w:rPr>
              <w:fldChar w:fldCharType="begin"/>
            </w:r>
            <w:r w:rsidR="00EE123F">
              <w:rPr>
                <w:webHidden/>
              </w:rPr>
              <w:instrText xml:space="preserve"> PAGEREF _Toc527039172 \h </w:instrText>
            </w:r>
            <w:r w:rsidR="00EE123F">
              <w:rPr>
                <w:webHidden/>
              </w:rPr>
            </w:r>
            <w:r w:rsidR="00EE123F">
              <w:rPr>
                <w:webHidden/>
              </w:rPr>
              <w:fldChar w:fldCharType="separate"/>
            </w:r>
            <w:r w:rsidR="00A60C92">
              <w:rPr>
                <w:webHidden/>
              </w:rPr>
              <w:t>13</w:t>
            </w:r>
            <w:r w:rsidR="00EE123F">
              <w:rPr>
                <w:webHidden/>
              </w:rPr>
              <w:fldChar w:fldCharType="end"/>
            </w:r>
          </w:hyperlink>
        </w:p>
        <w:p w14:paraId="476F4F3B" w14:textId="636499B1" w:rsidR="00EE123F" w:rsidRDefault="0072248A">
          <w:pPr>
            <w:pStyle w:val="41"/>
            <w:rPr>
              <w:noProof/>
              <w:color w:val="auto"/>
              <w:sz w:val="22"/>
            </w:rPr>
          </w:pPr>
          <w:hyperlink w:anchor="_Toc527039173" w:history="1">
            <w:r w:rsidR="00EE123F" w:rsidRPr="00AE5E53">
              <w:rPr>
                <w:rStyle w:val="af"/>
                <w:noProof/>
              </w:rPr>
              <w:t>3.6.4.2 Receiving an Upper Transport PDU</w:t>
            </w:r>
            <w:r w:rsidR="00EE123F">
              <w:rPr>
                <w:noProof/>
                <w:webHidden/>
              </w:rPr>
              <w:tab/>
            </w:r>
            <w:r w:rsidR="00EE123F">
              <w:rPr>
                <w:noProof/>
                <w:webHidden/>
              </w:rPr>
              <w:fldChar w:fldCharType="begin"/>
            </w:r>
            <w:r w:rsidR="00EE123F">
              <w:rPr>
                <w:noProof/>
                <w:webHidden/>
              </w:rPr>
              <w:instrText xml:space="preserve"> PAGEREF _Toc527039173 \h </w:instrText>
            </w:r>
            <w:r w:rsidR="00EE123F">
              <w:rPr>
                <w:noProof/>
                <w:webHidden/>
              </w:rPr>
            </w:r>
            <w:r w:rsidR="00EE123F">
              <w:rPr>
                <w:noProof/>
                <w:webHidden/>
              </w:rPr>
              <w:fldChar w:fldCharType="separate"/>
            </w:r>
            <w:r w:rsidR="00A60C92">
              <w:rPr>
                <w:noProof/>
                <w:webHidden/>
              </w:rPr>
              <w:t>13</w:t>
            </w:r>
            <w:r w:rsidR="00EE123F">
              <w:rPr>
                <w:noProof/>
                <w:webHidden/>
              </w:rPr>
              <w:fldChar w:fldCharType="end"/>
            </w:r>
          </w:hyperlink>
        </w:p>
        <w:p w14:paraId="143F6C38" w14:textId="48714227" w:rsidR="00EE123F" w:rsidRDefault="0072248A">
          <w:pPr>
            <w:pStyle w:val="32"/>
            <w:rPr>
              <w:noProof/>
              <w:color w:val="auto"/>
              <w:sz w:val="22"/>
            </w:rPr>
          </w:pPr>
          <w:hyperlink w:anchor="_Toc527039174" w:history="1">
            <w:r w:rsidR="00EE123F" w:rsidRPr="00AE5E53">
              <w:rPr>
                <w:rStyle w:val="af"/>
                <w:noProof/>
              </w:rPr>
              <w:t>3.10.8 Device Key Refresh procedure</w:t>
            </w:r>
            <w:r w:rsidR="00EE123F">
              <w:rPr>
                <w:noProof/>
                <w:webHidden/>
              </w:rPr>
              <w:tab/>
            </w:r>
            <w:r w:rsidR="00EE123F">
              <w:rPr>
                <w:noProof/>
                <w:webHidden/>
              </w:rPr>
              <w:fldChar w:fldCharType="begin"/>
            </w:r>
            <w:r w:rsidR="00EE123F">
              <w:rPr>
                <w:noProof/>
                <w:webHidden/>
              </w:rPr>
              <w:instrText xml:space="preserve"> PAGEREF _Toc527039174 \h </w:instrText>
            </w:r>
            <w:r w:rsidR="00EE123F">
              <w:rPr>
                <w:noProof/>
                <w:webHidden/>
              </w:rPr>
            </w:r>
            <w:r w:rsidR="00EE123F">
              <w:rPr>
                <w:noProof/>
                <w:webHidden/>
              </w:rPr>
              <w:fldChar w:fldCharType="separate"/>
            </w:r>
            <w:r w:rsidR="00A60C92">
              <w:rPr>
                <w:noProof/>
                <w:webHidden/>
              </w:rPr>
              <w:t>13</w:t>
            </w:r>
            <w:r w:rsidR="00EE123F">
              <w:rPr>
                <w:noProof/>
                <w:webHidden/>
              </w:rPr>
              <w:fldChar w:fldCharType="end"/>
            </w:r>
          </w:hyperlink>
        </w:p>
        <w:p w14:paraId="60275564" w14:textId="7432772A" w:rsidR="00EE123F" w:rsidRDefault="0072248A">
          <w:pPr>
            <w:pStyle w:val="41"/>
            <w:rPr>
              <w:noProof/>
              <w:color w:val="auto"/>
              <w:sz w:val="22"/>
            </w:rPr>
          </w:pPr>
          <w:hyperlink w:anchor="_Toc527039175" w:history="1">
            <w:r w:rsidR="00EE123F" w:rsidRPr="00AE5E53">
              <w:rPr>
                <w:rStyle w:val="af"/>
                <w:noProof/>
              </w:rPr>
              <w:t>3.10.8.1 Device Key Candidate</w:t>
            </w:r>
            <w:r w:rsidR="00EE123F">
              <w:rPr>
                <w:noProof/>
                <w:webHidden/>
              </w:rPr>
              <w:tab/>
            </w:r>
            <w:r w:rsidR="00EE123F">
              <w:rPr>
                <w:noProof/>
                <w:webHidden/>
              </w:rPr>
              <w:fldChar w:fldCharType="begin"/>
            </w:r>
            <w:r w:rsidR="00EE123F">
              <w:rPr>
                <w:noProof/>
                <w:webHidden/>
              </w:rPr>
              <w:instrText xml:space="preserve"> PAGEREF _Toc527039175 \h </w:instrText>
            </w:r>
            <w:r w:rsidR="00EE123F">
              <w:rPr>
                <w:noProof/>
                <w:webHidden/>
              </w:rPr>
            </w:r>
            <w:r w:rsidR="00EE123F">
              <w:rPr>
                <w:noProof/>
                <w:webHidden/>
              </w:rPr>
              <w:fldChar w:fldCharType="separate"/>
            </w:r>
            <w:r w:rsidR="00A60C92">
              <w:rPr>
                <w:noProof/>
                <w:webHidden/>
              </w:rPr>
              <w:t>14</w:t>
            </w:r>
            <w:r w:rsidR="00EE123F">
              <w:rPr>
                <w:noProof/>
                <w:webHidden/>
              </w:rPr>
              <w:fldChar w:fldCharType="end"/>
            </w:r>
          </w:hyperlink>
        </w:p>
        <w:p w14:paraId="6003CE3E" w14:textId="10BAFCDD" w:rsidR="00EE123F" w:rsidRDefault="0072248A">
          <w:pPr>
            <w:pStyle w:val="41"/>
            <w:rPr>
              <w:noProof/>
              <w:color w:val="auto"/>
              <w:sz w:val="22"/>
            </w:rPr>
          </w:pPr>
          <w:hyperlink w:anchor="_Toc527039176" w:history="1">
            <w:r w:rsidR="00EE123F" w:rsidRPr="00AE5E53">
              <w:rPr>
                <w:rStyle w:val="af"/>
                <w:noProof/>
              </w:rPr>
              <w:t>3.10.8.2 Device Key Refresh Interface behavior</w:t>
            </w:r>
            <w:r w:rsidR="00EE123F">
              <w:rPr>
                <w:noProof/>
                <w:webHidden/>
              </w:rPr>
              <w:tab/>
            </w:r>
            <w:r w:rsidR="00EE123F">
              <w:rPr>
                <w:noProof/>
                <w:webHidden/>
              </w:rPr>
              <w:fldChar w:fldCharType="begin"/>
            </w:r>
            <w:r w:rsidR="00EE123F">
              <w:rPr>
                <w:noProof/>
                <w:webHidden/>
              </w:rPr>
              <w:instrText xml:space="preserve"> PAGEREF _Toc527039176 \h </w:instrText>
            </w:r>
            <w:r w:rsidR="00EE123F">
              <w:rPr>
                <w:noProof/>
                <w:webHidden/>
              </w:rPr>
            </w:r>
            <w:r w:rsidR="00EE123F">
              <w:rPr>
                <w:noProof/>
                <w:webHidden/>
              </w:rPr>
              <w:fldChar w:fldCharType="separate"/>
            </w:r>
            <w:r w:rsidR="00A60C92">
              <w:rPr>
                <w:noProof/>
                <w:webHidden/>
              </w:rPr>
              <w:t>14</w:t>
            </w:r>
            <w:r w:rsidR="00EE123F">
              <w:rPr>
                <w:noProof/>
                <w:webHidden/>
              </w:rPr>
              <w:fldChar w:fldCharType="end"/>
            </w:r>
          </w:hyperlink>
        </w:p>
        <w:p w14:paraId="0D0C1677" w14:textId="78F9074C" w:rsidR="00EE123F" w:rsidRDefault="0072248A">
          <w:pPr>
            <w:pStyle w:val="22"/>
            <w:rPr>
              <w:noProof/>
              <w:color w:val="auto"/>
              <w:sz w:val="22"/>
            </w:rPr>
          </w:pPr>
          <w:hyperlink w:anchor="_Toc527039179" w:history="1">
            <w:r w:rsidR="00EE123F" w:rsidRPr="00AE5E53">
              <w:rPr>
                <w:rStyle w:val="af"/>
                <w:noProof/>
              </w:rPr>
              <w:t>4.1</w:t>
            </w:r>
            <w:r w:rsidR="00EE123F">
              <w:rPr>
                <w:noProof/>
                <w:webHidden/>
              </w:rPr>
              <w:tab/>
            </w:r>
            <w:r w:rsidR="00EE123F">
              <w:rPr>
                <w:noProof/>
                <w:webHidden/>
              </w:rPr>
              <w:fldChar w:fldCharType="begin"/>
            </w:r>
            <w:r w:rsidR="00EE123F">
              <w:rPr>
                <w:noProof/>
                <w:webHidden/>
              </w:rPr>
              <w:instrText xml:space="preserve"> PAGEREF _Toc527039179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23C682F6" w14:textId="1D1E5955" w:rsidR="00EE123F" w:rsidRDefault="0072248A">
          <w:pPr>
            <w:pStyle w:val="22"/>
            <w:rPr>
              <w:noProof/>
              <w:color w:val="auto"/>
              <w:sz w:val="22"/>
            </w:rPr>
          </w:pPr>
          <w:hyperlink w:anchor="_Toc527039180" w:history="1">
            <w:r w:rsidR="00EE123F" w:rsidRPr="00AE5E53">
              <w:rPr>
                <w:rStyle w:val="af"/>
                <w:noProof/>
              </w:rPr>
              <w:t>4.2</w:t>
            </w:r>
            <w:r w:rsidR="00EE123F">
              <w:rPr>
                <w:noProof/>
                <w:color w:val="auto"/>
                <w:sz w:val="22"/>
              </w:rPr>
              <w:tab/>
            </w:r>
            <w:r w:rsidR="00EE123F" w:rsidRPr="00AE5E53">
              <w:rPr>
                <w:rStyle w:val="af"/>
                <w:noProof/>
              </w:rPr>
              <w:t>State definitions</w:t>
            </w:r>
            <w:r w:rsidR="00EE123F">
              <w:rPr>
                <w:noProof/>
                <w:webHidden/>
              </w:rPr>
              <w:tab/>
            </w:r>
            <w:r w:rsidR="00EE123F">
              <w:rPr>
                <w:noProof/>
                <w:webHidden/>
              </w:rPr>
              <w:fldChar w:fldCharType="begin"/>
            </w:r>
            <w:r w:rsidR="00EE123F">
              <w:rPr>
                <w:noProof/>
                <w:webHidden/>
              </w:rPr>
              <w:instrText xml:space="preserve"> PAGEREF _Toc527039180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119AE5E5" w14:textId="69D3B3F0" w:rsidR="00EE123F" w:rsidRDefault="0072248A">
          <w:pPr>
            <w:pStyle w:val="32"/>
            <w:rPr>
              <w:noProof/>
              <w:color w:val="auto"/>
              <w:sz w:val="22"/>
            </w:rPr>
          </w:pPr>
          <w:hyperlink w:anchor="_Toc527039181"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4.2.1</w:t>
            </w:r>
            <w:r w:rsidR="00EE123F">
              <w:rPr>
                <w:noProof/>
                <w:webHidden/>
              </w:rPr>
              <w:tab/>
            </w:r>
            <w:r w:rsidR="00EE123F">
              <w:rPr>
                <w:noProof/>
                <w:webHidden/>
              </w:rPr>
              <w:fldChar w:fldCharType="begin"/>
            </w:r>
            <w:r w:rsidR="00EE123F">
              <w:rPr>
                <w:noProof/>
                <w:webHidden/>
              </w:rPr>
              <w:instrText xml:space="preserve"> PAGEREF _Toc527039181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7E724373" w14:textId="2DCECC72" w:rsidR="00EE123F" w:rsidRDefault="0072248A">
          <w:pPr>
            <w:pStyle w:val="32"/>
            <w:rPr>
              <w:noProof/>
              <w:color w:val="auto"/>
              <w:sz w:val="22"/>
            </w:rPr>
          </w:pPr>
          <w:hyperlink w:anchor="_Toc527039182"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4.2.2</w:t>
            </w:r>
            <w:r w:rsidR="00EE123F">
              <w:rPr>
                <w:noProof/>
                <w:webHidden/>
              </w:rPr>
              <w:tab/>
            </w:r>
            <w:r w:rsidR="00EE123F">
              <w:rPr>
                <w:noProof/>
                <w:webHidden/>
              </w:rPr>
              <w:fldChar w:fldCharType="begin"/>
            </w:r>
            <w:r w:rsidR="00EE123F">
              <w:rPr>
                <w:noProof/>
                <w:webHidden/>
              </w:rPr>
              <w:instrText xml:space="preserve"> PAGEREF _Toc527039182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00929B00" w14:textId="3A59FD1A" w:rsidR="00EE123F" w:rsidRDefault="0072248A">
          <w:pPr>
            <w:pStyle w:val="32"/>
            <w:rPr>
              <w:noProof/>
              <w:color w:val="auto"/>
              <w:sz w:val="22"/>
            </w:rPr>
          </w:pPr>
          <w:hyperlink w:anchor="_Toc527039183"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4.2.3</w:t>
            </w:r>
            <w:r w:rsidR="00EE123F">
              <w:rPr>
                <w:noProof/>
                <w:webHidden/>
              </w:rPr>
              <w:tab/>
            </w:r>
            <w:r w:rsidR="00EE123F">
              <w:rPr>
                <w:noProof/>
                <w:webHidden/>
              </w:rPr>
              <w:fldChar w:fldCharType="begin"/>
            </w:r>
            <w:r w:rsidR="00EE123F">
              <w:rPr>
                <w:noProof/>
                <w:webHidden/>
              </w:rPr>
              <w:instrText xml:space="preserve"> PAGEREF _Toc527039183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13510B2C" w14:textId="6F3FD277" w:rsidR="00EE123F" w:rsidRDefault="0072248A">
          <w:pPr>
            <w:pStyle w:val="32"/>
            <w:rPr>
              <w:noProof/>
              <w:color w:val="auto"/>
              <w:sz w:val="22"/>
            </w:rPr>
          </w:pPr>
          <w:hyperlink w:anchor="_Toc527039184"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4.2.4</w:t>
            </w:r>
            <w:r w:rsidR="00EE123F">
              <w:rPr>
                <w:noProof/>
                <w:webHidden/>
              </w:rPr>
              <w:tab/>
            </w:r>
            <w:r w:rsidR="00EE123F">
              <w:rPr>
                <w:noProof/>
                <w:webHidden/>
              </w:rPr>
              <w:fldChar w:fldCharType="begin"/>
            </w:r>
            <w:r w:rsidR="00EE123F">
              <w:rPr>
                <w:noProof/>
                <w:webHidden/>
              </w:rPr>
              <w:instrText xml:space="preserve"> PAGEREF _Toc527039184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272644FE" w14:textId="2D4B8020" w:rsidR="00EE123F" w:rsidRDefault="0072248A">
          <w:pPr>
            <w:pStyle w:val="32"/>
            <w:rPr>
              <w:noProof/>
              <w:color w:val="auto"/>
              <w:sz w:val="22"/>
            </w:rPr>
          </w:pPr>
          <w:hyperlink w:anchor="_Toc527039185"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4.2.5</w:t>
            </w:r>
            <w:r w:rsidR="00EE123F">
              <w:rPr>
                <w:noProof/>
                <w:webHidden/>
              </w:rPr>
              <w:tab/>
            </w:r>
            <w:r w:rsidR="00EE123F">
              <w:rPr>
                <w:noProof/>
                <w:webHidden/>
              </w:rPr>
              <w:fldChar w:fldCharType="begin"/>
            </w:r>
            <w:r w:rsidR="00EE123F">
              <w:rPr>
                <w:noProof/>
                <w:webHidden/>
              </w:rPr>
              <w:instrText xml:space="preserve"> PAGEREF _Toc527039185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0231977C" w14:textId="5B06EC56" w:rsidR="00EE123F" w:rsidRDefault="0072248A">
          <w:pPr>
            <w:pStyle w:val="32"/>
            <w:rPr>
              <w:noProof/>
              <w:color w:val="auto"/>
              <w:sz w:val="22"/>
            </w:rPr>
          </w:pPr>
          <w:hyperlink w:anchor="_Toc527039186"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4.2.6</w:t>
            </w:r>
            <w:r w:rsidR="00EE123F">
              <w:rPr>
                <w:noProof/>
                <w:webHidden/>
              </w:rPr>
              <w:tab/>
            </w:r>
            <w:r w:rsidR="00EE123F">
              <w:rPr>
                <w:noProof/>
                <w:webHidden/>
              </w:rPr>
              <w:fldChar w:fldCharType="begin"/>
            </w:r>
            <w:r w:rsidR="00EE123F">
              <w:rPr>
                <w:noProof/>
                <w:webHidden/>
              </w:rPr>
              <w:instrText xml:space="preserve"> PAGEREF _Toc527039186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438D2BA7" w14:textId="6DE96EE3" w:rsidR="00EE123F" w:rsidRDefault="0072248A">
          <w:pPr>
            <w:pStyle w:val="32"/>
            <w:rPr>
              <w:noProof/>
              <w:color w:val="auto"/>
              <w:sz w:val="22"/>
            </w:rPr>
          </w:pPr>
          <w:hyperlink w:anchor="_Toc527039187"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4.2.7</w:t>
            </w:r>
            <w:r w:rsidR="00EE123F">
              <w:rPr>
                <w:noProof/>
                <w:webHidden/>
              </w:rPr>
              <w:tab/>
            </w:r>
            <w:r w:rsidR="00EE123F">
              <w:rPr>
                <w:noProof/>
                <w:webHidden/>
              </w:rPr>
              <w:fldChar w:fldCharType="begin"/>
            </w:r>
            <w:r w:rsidR="00EE123F">
              <w:rPr>
                <w:noProof/>
                <w:webHidden/>
              </w:rPr>
              <w:instrText xml:space="preserve"> PAGEREF _Toc527039187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19D07F53" w14:textId="2559BD08" w:rsidR="00EE123F" w:rsidRDefault="0072248A">
          <w:pPr>
            <w:pStyle w:val="32"/>
            <w:rPr>
              <w:noProof/>
              <w:color w:val="auto"/>
              <w:sz w:val="22"/>
            </w:rPr>
          </w:pPr>
          <w:hyperlink w:anchor="_Toc527039188"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4.2.8</w:t>
            </w:r>
            <w:r w:rsidR="00EE123F">
              <w:rPr>
                <w:noProof/>
                <w:webHidden/>
              </w:rPr>
              <w:tab/>
            </w:r>
            <w:r w:rsidR="00EE123F">
              <w:rPr>
                <w:noProof/>
                <w:webHidden/>
              </w:rPr>
              <w:fldChar w:fldCharType="begin"/>
            </w:r>
            <w:r w:rsidR="00EE123F">
              <w:rPr>
                <w:noProof/>
                <w:webHidden/>
              </w:rPr>
              <w:instrText xml:space="preserve"> PAGEREF _Toc527039188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6EB1572F" w14:textId="1A07A936" w:rsidR="00EE123F" w:rsidRDefault="0072248A">
          <w:pPr>
            <w:pStyle w:val="32"/>
            <w:rPr>
              <w:noProof/>
              <w:color w:val="auto"/>
              <w:sz w:val="22"/>
            </w:rPr>
          </w:pPr>
          <w:hyperlink w:anchor="_Toc527039189"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4.2.9</w:t>
            </w:r>
            <w:r w:rsidR="00EE123F">
              <w:rPr>
                <w:noProof/>
                <w:webHidden/>
              </w:rPr>
              <w:tab/>
            </w:r>
            <w:r w:rsidR="00EE123F">
              <w:rPr>
                <w:noProof/>
                <w:webHidden/>
              </w:rPr>
              <w:fldChar w:fldCharType="begin"/>
            </w:r>
            <w:r w:rsidR="00EE123F">
              <w:rPr>
                <w:noProof/>
                <w:webHidden/>
              </w:rPr>
              <w:instrText xml:space="preserve"> PAGEREF _Toc527039189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246AA395" w14:textId="37CACBE8" w:rsidR="00EE123F" w:rsidRDefault="0072248A">
          <w:pPr>
            <w:pStyle w:val="32"/>
            <w:rPr>
              <w:noProof/>
              <w:color w:val="auto"/>
              <w:sz w:val="22"/>
            </w:rPr>
          </w:pPr>
          <w:hyperlink w:anchor="_Toc527039190"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4.2.10</w:t>
            </w:r>
            <w:r w:rsidR="00EE123F">
              <w:rPr>
                <w:noProof/>
                <w:webHidden/>
              </w:rPr>
              <w:tab/>
            </w:r>
            <w:r w:rsidR="00EE123F">
              <w:rPr>
                <w:noProof/>
                <w:webHidden/>
              </w:rPr>
              <w:fldChar w:fldCharType="begin"/>
            </w:r>
            <w:r w:rsidR="00EE123F">
              <w:rPr>
                <w:noProof/>
                <w:webHidden/>
              </w:rPr>
              <w:instrText xml:space="preserve"> PAGEREF _Toc527039190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2A124832" w14:textId="07AB02C8" w:rsidR="00EE123F" w:rsidRDefault="0072248A">
          <w:pPr>
            <w:pStyle w:val="32"/>
            <w:rPr>
              <w:noProof/>
              <w:color w:val="auto"/>
              <w:sz w:val="22"/>
            </w:rPr>
          </w:pPr>
          <w:hyperlink w:anchor="_Toc527039191"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4.2.11</w:t>
            </w:r>
            <w:r w:rsidR="00EE123F">
              <w:rPr>
                <w:noProof/>
                <w:webHidden/>
              </w:rPr>
              <w:tab/>
            </w:r>
            <w:r w:rsidR="00EE123F">
              <w:rPr>
                <w:noProof/>
                <w:webHidden/>
              </w:rPr>
              <w:fldChar w:fldCharType="begin"/>
            </w:r>
            <w:r w:rsidR="00EE123F">
              <w:rPr>
                <w:noProof/>
                <w:webHidden/>
              </w:rPr>
              <w:instrText xml:space="preserve"> PAGEREF _Toc527039191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1A68816E" w14:textId="14DE60BF" w:rsidR="00EE123F" w:rsidRDefault="0072248A">
          <w:pPr>
            <w:pStyle w:val="32"/>
            <w:rPr>
              <w:noProof/>
              <w:color w:val="auto"/>
              <w:sz w:val="22"/>
            </w:rPr>
          </w:pPr>
          <w:hyperlink w:anchor="_Toc527039192"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4.2.12</w:t>
            </w:r>
            <w:r w:rsidR="00EE123F">
              <w:rPr>
                <w:noProof/>
                <w:webHidden/>
              </w:rPr>
              <w:tab/>
            </w:r>
            <w:r w:rsidR="00EE123F">
              <w:rPr>
                <w:noProof/>
                <w:webHidden/>
              </w:rPr>
              <w:fldChar w:fldCharType="begin"/>
            </w:r>
            <w:r w:rsidR="00EE123F">
              <w:rPr>
                <w:noProof/>
                <w:webHidden/>
              </w:rPr>
              <w:instrText xml:space="preserve"> PAGEREF _Toc527039192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363A1594" w14:textId="4E962EC3" w:rsidR="00EE123F" w:rsidRDefault="0072248A">
          <w:pPr>
            <w:pStyle w:val="32"/>
            <w:rPr>
              <w:noProof/>
              <w:color w:val="auto"/>
              <w:sz w:val="22"/>
            </w:rPr>
          </w:pPr>
          <w:hyperlink w:anchor="_Toc527039193"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4.2.13</w:t>
            </w:r>
            <w:r w:rsidR="00EE123F">
              <w:rPr>
                <w:noProof/>
                <w:webHidden/>
              </w:rPr>
              <w:tab/>
            </w:r>
            <w:r w:rsidR="00EE123F">
              <w:rPr>
                <w:noProof/>
                <w:webHidden/>
              </w:rPr>
              <w:fldChar w:fldCharType="begin"/>
            </w:r>
            <w:r w:rsidR="00EE123F">
              <w:rPr>
                <w:noProof/>
                <w:webHidden/>
              </w:rPr>
              <w:instrText xml:space="preserve"> PAGEREF _Toc527039193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6D5AA694" w14:textId="1E9C85A5" w:rsidR="00EE123F" w:rsidRDefault="0072248A">
          <w:pPr>
            <w:pStyle w:val="32"/>
            <w:rPr>
              <w:noProof/>
              <w:color w:val="auto"/>
              <w:sz w:val="22"/>
            </w:rPr>
          </w:pPr>
          <w:hyperlink w:anchor="_Toc527039194"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4.2.14</w:t>
            </w:r>
            <w:r w:rsidR="00EE123F">
              <w:rPr>
                <w:noProof/>
                <w:webHidden/>
              </w:rPr>
              <w:tab/>
            </w:r>
            <w:r w:rsidR="00EE123F">
              <w:rPr>
                <w:noProof/>
                <w:webHidden/>
              </w:rPr>
              <w:fldChar w:fldCharType="begin"/>
            </w:r>
            <w:r w:rsidR="00EE123F">
              <w:rPr>
                <w:noProof/>
                <w:webHidden/>
              </w:rPr>
              <w:instrText xml:space="preserve"> PAGEREF _Toc527039194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49B57779" w14:textId="57D66218" w:rsidR="00EE123F" w:rsidRDefault="0072248A">
          <w:pPr>
            <w:pStyle w:val="32"/>
            <w:rPr>
              <w:noProof/>
              <w:color w:val="auto"/>
              <w:sz w:val="22"/>
            </w:rPr>
          </w:pPr>
          <w:hyperlink w:anchor="_Toc527039195"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4.2.15</w:t>
            </w:r>
            <w:r w:rsidR="00EE123F">
              <w:rPr>
                <w:noProof/>
                <w:webHidden/>
              </w:rPr>
              <w:tab/>
            </w:r>
            <w:r w:rsidR="00EE123F">
              <w:rPr>
                <w:noProof/>
                <w:webHidden/>
              </w:rPr>
              <w:fldChar w:fldCharType="begin"/>
            </w:r>
            <w:r w:rsidR="00EE123F">
              <w:rPr>
                <w:noProof/>
                <w:webHidden/>
              </w:rPr>
              <w:instrText xml:space="preserve"> PAGEREF _Toc527039195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51B53299" w14:textId="3E528900" w:rsidR="00EE123F" w:rsidRDefault="0072248A">
          <w:pPr>
            <w:pStyle w:val="32"/>
            <w:rPr>
              <w:noProof/>
              <w:color w:val="auto"/>
              <w:sz w:val="22"/>
            </w:rPr>
          </w:pPr>
          <w:hyperlink w:anchor="_Toc527039196"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4.2.16</w:t>
            </w:r>
            <w:r w:rsidR="00EE123F">
              <w:rPr>
                <w:noProof/>
                <w:webHidden/>
              </w:rPr>
              <w:tab/>
            </w:r>
            <w:r w:rsidR="00EE123F">
              <w:rPr>
                <w:noProof/>
                <w:webHidden/>
              </w:rPr>
              <w:fldChar w:fldCharType="begin"/>
            </w:r>
            <w:r w:rsidR="00EE123F">
              <w:rPr>
                <w:noProof/>
                <w:webHidden/>
              </w:rPr>
              <w:instrText xml:space="preserve"> PAGEREF _Toc527039196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2F630906" w14:textId="693D4F97" w:rsidR="00EE123F" w:rsidRDefault="0072248A">
          <w:pPr>
            <w:pStyle w:val="32"/>
            <w:rPr>
              <w:noProof/>
              <w:color w:val="auto"/>
              <w:sz w:val="22"/>
            </w:rPr>
          </w:pPr>
          <w:hyperlink w:anchor="_Toc527039197"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4.2.17</w:t>
            </w:r>
            <w:r w:rsidR="00EE123F">
              <w:rPr>
                <w:noProof/>
                <w:webHidden/>
              </w:rPr>
              <w:tab/>
            </w:r>
            <w:r w:rsidR="00EE123F">
              <w:rPr>
                <w:noProof/>
                <w:webHidden/>
              </w:rPr>
              <w:fldChar w:fldCharType="begin"/>
            </w:r>
            <w:r w:rsidR="00EE123F">
              <w:rPr>
                <w:noProof/>
                <w:webHidden/>
              </w:rPr>
              <w:instrText xml:space="preserve"> PAGEREF _Toc527039197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055E052C" w14:textId="12FE3BEC" w:rsidR="00EE123F" w:rsidRDefault="0072248A">
          <w:pPr>
            <w:pStyle w:val="32"/>
            <w:rPr>
              <w:noProof/>
              <w:color w:val="auto"/>
              <w:sz w:val="22"/>
            </w:rPr>
          </w:pPr>
          <w:hyperlink w:anchor="_Toc527039198"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4.2.18</w:t>
            </w:r>
            <w:r w:rsidR="00EE123F">
              <w:rPr>
                <w:noProof/>
                <w:webHidden/>
              </w:rPr>
              <w:tab/>
            </w:r>
            <w:r w:rsidR="00EE123F">
              <w:rPr>
                <w:noProof/>
                <w:webHidden/>
              </w:rPr>
              <w:fldChar w:fldCharType="begin"/>
            </w:r>
            <w:r w:rsidR="00EE123F">
              <w:rPr>
                <w:noProof/>
                <w:webHidden/>
              </w:rPr>
              <w:instrText xml:space="preserve"> PAGEREF _Toc527039198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02F9223C" w14:textId="3F7E5ACE" w:rsidR="00EE123F" w:rsidRDefault="0072248A">
          <w:pPr>
            <w:pStyle w:val="32"/>
            <w:rPr>
              <w:noProof/>
              <w:color w:val="auto"/>
              <w:sz w:val="22"/>
            </w:rPr>
          </w:pPr>
          <w:hyperlink w:anchor="_Toc527039199"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4.2.19</w:t>
            </w:r>
            <w:r w:rsidR="00EE123F">
              <w:rPr>
                <w:noProof/>
                <w:webHidden/>
              </w:rPr>
              <w:tab/>
            </w:r>
            <w:r w:rsidR="00EE123F">
              <w:rPr>
                <w:noProof/>
                <w:webHidden/>
              </w:rPr>
              <w:fldChar w:fldCharType="begin"/>
            </w:r>
            <w:r w:rsidR="00EE123F">
              <w:rPr>
                <w:noProof/>
                <w:webHidden/>
              </w:rPr>
              <w:instrText xml:space="preserve"> PAGEREF _Toc527039199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2AA30295" w14:textId="3FC0035D" w:rsidR="00EE123F" w:rsidRDefault="0072248A">
          <w:pPr>
            <w:pStyle w:val="32"/>
            <w:rPr>
              <w:noProof/>
              <w:color w:val="auto"/>
              <w:sz w:val="22"/>
            </w:rPr>
          </w:pPr>
          <w:hyperlink w:anchor="_Toc527039200"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4.2.20</w:t>
            </w:r>
            <w:r w:rsidR="00EE123F">
              <w:rPr>
                <w:noProof/>
                <w:webHidden/>
              </w:rPr>
              <w:tab/>
            </w:r>
            <w:r w:rsidR="00EE123F">
              <w:rPr>
                <w:noProof/>
                <w:webHidden/>
              </w:rPr>
              <w:fldChar w:fldCharType="begin"/>
            </w:r>
            <w:r w:rsidR="00EE123F">
              <w:rPr>
                <w:noProof/>
                <w:webHidden/>
              </w:rPr>
              <w:instrText xml:space="preserve"> PAGEREF _Toc527039200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4AA6DD1B" w14:textId="7CB49484" w:rsidR="00EE123F" w:rsidRDefault="0072248A">
          <w:pPr>
            <w:pStyle w:val="32"/>
            <w:rPr>
              <w:noProof/>
              <w:color w:val="auto"/>
              <w:sz w:val="22"/>
            </w:rPr>
          </w:pPr>
          <w:hyperlink w:anchor="_Toc527039201"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4.2.21</w:t>
            </w:r>
            <w:r w:rsidR="00EE123F">
              <w:rPr>
                <w:noProof/>
                <w:webHidden/>
              </w:rPr>
              <w:tab/>
            </w:r>
            <w:r w:rsidR="00EE123F">
              <w:rPr>
                <w:noProof/>
                <w:webHidden/>
              </w:rPr>
              <w:fldChar w:fldCharType="begin"/>
            </w:r>
            <w:r w:rsidR="00EE123F">
              <w:rPr>
                <w:noProof/>
                <w:webHidden/>
              </w:rPr>
              <w:instrText xml:space="preserve"> PAGEREF _Toc527039201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7E7D3084" w14:textId="78B8034B" w:rsidR="00EE123F" w:rsidRDefault="0072248A">
          <w:pPr>
            <w:pStyle w:val="32"/>
            <w:rPr>
              <w:noProof/>
              <w:color w:val="auto"/>
              <w:sz w:val="22"/>
            </w:rPr>
          </w:pPr>
          <w:hyperlink w:anchor="_Toc527039202" w:history="1">
            <w:r w:rsidR="00EE123F" w:rsidRPr="00AE5E53">
              <w:rPr>
                <w:rStyle w:val="af"/>
                <w:noProof/>
                <w14:scene3d>
                  <w14:camera w14:prst="orthographicFront"/>
                  <w14:lightRig w14:rig="threePt" w14:dir="t">
                    <w14:rot w14:lat="0" w14:lon="0" w14:rev="0"/>
                  </w14:lightRig>
                </w14:scene3d>
              </w:rPr>
              <w:t>4.2.22</w:t>
            </w:r>
            <w:r w:rsidR="00EE123F">
              <w:rPr>
                <w:noProof/>
                <w:color w:val="auto"/>
                <w:sz w:val="22"/>
              </w:rPr>
              <w:tab/>
            </w:r>
            <w:r w:rsidR="00EE123F" w:rsidRPr="00AE5E53">
              <w:rPr>
                <w:rStyle w:val="af"/>
                <w:noProof/>
              </w:rPr>
              <w:t>Remote Provisioning Max Scanned Items</w:t>
            </w:r>
            <w:r w:rsidR="00EE123F">
              <w:rPr>
                <w:noProof/>
                <w:webHidden/>
              </w:rPr>
              <w:tab/>
            </w:r>
            <w:r w:rsidR="00EE123F">
              <w:rPr>
                <w:noProof/>
                <w:webHidden/>
              </w:rPr>
              <w:fldChar w:fldCharType="begin"/>
            </w:r>
            <w:r w:rsidR="00EE123F">
              <w:rPr>
                <w:noProof/>
                <w:webHidden/>
              </w:rPr>
              <w:instrText xml:space="preserve"> PAGEREF _Toc527039202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23BB44BF" w14:textId="6D57DE2D" w:rsidR="00EE123F" w:rsidRDefault="0072248A">
          <w:pPr>
            <w:pStyle w:val="32"/>
            <w:rPr>
              <w:noProof/>
              <w:color w:val="auto"/>
              <w:sz w:val="22"/>
            </w:rPr>
          </w:pPr>
          <w:hyperlink w:anchor="_Toc527039203" w:history="1">
            <w:r w:rsidR="00EE123F" w:rsidRPr="00AE5E53">
              <w:rPr>
                <w:rStyle w:val="af"/>
                <w:noProof/>
                <w14:scene3d>
                  <w14:camera w14:prst="orthographicFront"/>
                  <w14:lightRig w14:rig="threePt" w14:dir="t">
                    <w14:rot w14:lat="0" w14:lon="0" w14:rev="0"/>
                  </w14:lightRig>
                </w14:scene3d>
              </w:rPr>
              <w:t>4.2.23</w:t>
            </w:r>
            <w:r w:rsidR="00EE123F">
              <w:rPr>
                <w:noProof/>
                <w:color w:val="auto"/>
                <w:sz w:val="22"/>
              </w:rPr>
              <w:tab/>
            </w:r>
            <w:r w:rsidR="00EE123F" w:rsidRPr="00AE5E53">
              <w:rPr>
                <w:rStyle w:val="af"/>
                <w:noProof/>
              </w:rPr>
              <w:t>Remote Provisioning Scan Parameters</w:t>
            </w:r>
            <w:r w:rsidR="00EE123F">
              <w:rPr>
                <w:noProof/>
                <w:webHidden/>
              </w:rPr>
              <w:tab/>
            </w:r>
            <w:r w:rsidR="00EE123F">
              <w:rPr>
                <w:noProof/>
                <w:webHidden/>
              </w:rPr>
              <w:fldChar w:fldCharType="begin"/>
            </w:r>
            <w:r w:rsidR="00EE123F">
              <w:rPr>
                <w:noProof/>
                <w:webHidden/>
              </w:rPr>
              <w:instrText xml:space="preserve"> PAGEREF _Toc527039203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6249128D" w14:textId="3A4B6835" w:rsidR="00EE123F" w:rsidRDefault="0072248A">
          <w:pPr>
            <w:pStyle w:val="41"/>
            <w:rPr>
              <w:noProof/>
              <w:color w:val="auto"/>
              <w:sz w:val="22"/>
            </w:rPr>
          </w:pPr>
          <w:hyperlink w:anchor="_Toc527039204" w:history="1">
            <w:r w:rsidR="00EE123F" w:rsidRPr="00AE5E53">
              <w:rPr>
                <w:rStyle w:val="af"/>
                <w:noProof/>
              </w:rPr>
              <w:t>4.2.23.1</w:t>
            </w:r>
            <w:r w:rsidR="00EE123F">
              <w:rPr>
                <w:noProof/>
                <w:color w:val="auto"/>
                <w:sz w:val="22"/>
              </w:rPr>
              <w:tab/>
            </w:r>
            <w:r w:rsidR="00EE123F" w:rsidRPr="00AE5E53">
              <w:rPr>
                <w:rStyle w:val="af"/>
                <w:noProof/>
              </w:rPr>
              <w:t>Remote Provisioning Scanning</w:t>
            </w:r>
            <w:r w:rsidR="00EE123F">
              <w:rPr>
                <w:noProof/>
                <w:webHidden/>
              </w:rPr>
              <w:tab/>
            </w:r>
            <w:r w:rsidR="00EE123F">
              <w:rPr>
                <w:noProof/>
                <w:webHidden/>
              </w:rPr>
              <w:fldChar w:fldCharType="begin"/>
            </w:r>
            <w:r w:rsidR="00EE123F">
              <w:rPr>
                <w:noProof/>
                <w:webHidden/>
              </w:rPr>
              <w:instrText xml:space="preserve"> PAGEREF _Toc527039204 \h </w:instrText>
            </w:r>
            <w:r w:rsidR="00EE123F">
              <w:rPr>
                <w:noProof/>
                <w:webHidden/>
              </w:rPr>
            </w:r>
            <w:r w:rsidR="00EE123F">
              <w:rPr>
                <w:noProof/>
                <w:webHidden/>
              </w:rPr>
              <w:fldChar w:fldCharType="separate"/>
            </w:r>
            <w:r w:rsidR="00A60C92">
              <w:rPr>
                <w:noProof/>
                <w:webHidden/>
              </w:rPr>
              <w:t>15</w:t>
            </w:r>
            <w:r w:rsidR="00EE123F">
              <w:rPr>
                <w:noProof/>
                <w:webHidden/>
              </w:rPr>
              <w:fldChar w:fldCharType="end"/>
            </w:r>
          </w:hyperlink>
        </w:p>
        <w:p w14:paraId="285989C9" w14:textId="12915C50" w:rsidR="00EE123F" w:rsidRDefault="0072248A">
          <w:pPr>
            <w:pStyle w:val="41"/>
            <w:rPr>
              <w:noProof/>
              <w:color w:val="auto"/>
              <w:sz w:val="22"/>
            </w:rPr>
          </w:pPr>
          <w:hyperlink w:anchor="_Toc527039205" w:history="1">
            <w:r w:rsidR="00EE123F" w:rsidRPr="00AE5E53">
              <w:rPr>
                <w:rStyle w:val="af"/>
                <w:noProof/>
              </w:rPr>
              <w:t>4.2.23.2</w:t>
            </w:r>
            <w:r w:rsidR="00EE123F">
              <w:rPr>
                <w:noProof/>
                <w:color w:val="auto"/>
                <w:sz w:val="22"/>
              </w:rPr>
              <w:tab/>
            </w:r>
            <w:r w:rsidR="00EE123F" w:rsidRPr="00AE5E53">
              <w:rPr>
                <w:rStyle w:val="af"/>
                <w:noProof/>
              </w:rPr>
              <w:t>Remote Provisioning Scan Items Limit</w:t>
            </w:r>
            <w:r w:rsidR="00EE123F">
              <w:rPr>
                <w:noProof/>
                <w:webHidden/>
              </w:rPr>
              <w:tab/>
            </w:r>
            <w:r w:rsidR="00EE123F">
              <w:rPr>
                <w:noProof/>
                <w:webHidden/>
              </w:rPr>
              <w:fldChar w:fldCharType="begin"/>
            </w:r>
            <w:r w:rsidR="00EE123F">
              <w:rPr>
                <w:noProof/>
                <w:webHidden/>
              </w:rPr>
              <w:instrText xml:space="preserve"> PAGEREF _Toc527039205 \h </w:instrText>
            </w:r>
            <w:r w:rsidR="00EE123F">
              <w:rPr>
                <w:noProof/>
                <w:webHidden/>
              </w:rPr>
            </w:r>
            <w:r w:rsidR="00EE123F">
              <w:rPr>
                <w:noProof/>
                <w:webHidden/>
              </w:rPr>
              <w:fldChar w:fldCharType="separate"/>
            </w:r>
            <w:r w:rsidR="00A60C92">
              <w:rPr>
                <w:noProof/>
                <w:webHidden/>
              </w:rPr>
              <w:t>16</w:t>
            </w:r>
            <w:r w:rsidR="00EE123F">
              <w:rPr>
                <w:noProof/>
                <w:webHidden/>
              </w:rPr>
              <w:fldChar w:fldCharType="end"/>
            </w:r>
          </w:hyperlink>
        </w:p>
        <w:p w14:paraId="0E07A057" w14:textId="2909CBFE" w:rsidR="00EE123F" w:rsidRDefault="0072248A">
          <w:pPr>
            <w:pStyle w:val="41"/>
            <w:rPr>
              <w:noProof/>
              <w:color w:val="auto"/>
              <w:sz w:val="22"/>
            </w:rPr>
          </w:pPr>
          <w:hyperlink w:anchor="_Toc527039206" w:history="1">
            <w:r w:rsidR="00EE123F" w:rsidRPr="00AE5E53">
              <w:rPr>
                <w:rStyle w:val="af"/>
                <w:noProof/>
              </w:rPr>
              <w:t>4.2.23.3</w:t>
            </w:r>
            <w:r w:rsidR="00EE123F">
              <w:rPr>
                <w:noProof/>
                <w:color w:val="auto"/>
                <w:sz w:val="22"/>
              </w:rPr>
              <w:tab/>
            </w:r>
            <w:r w:rsidR="00EE123F" w:rsidRPr="00AE5E53">
              <w:rPr>
                <w:rStyle w:val="af"/>
                <w:noProof/>
              </w:rPr>
              <w:t>Remote Provisioning Timeout</w:t>
            </w:r>
            <w:r w:rsidR="00EE123F">
              <w:rPr>
                <w:noProof/>
                <w:webHidden/>
              </w:rPr>
              <w:tab/>
            </w:r>
            <w:r w:rsidR="00EE123F">
              <w:rPr>
                <w:noProof/>
                <w:webHidden/>
              </w:rPr>
              <w:fldChar w:fldCharType="begin"/>
            </w:r>
            <w:r w:rsidR="00EE123F">
              <w:rPr>
                <w:noProof/>
                <w:webHidden/>
              </w:rPr>
              <w:instrText xml:space="preserve"> PAGEREF _Toc527039206 \h </w:instrText>
            </w:r>
            <w:r w:rsidR="00EE123F">
              <w:rPr>
                <w:noProof/>
                <w:webHidden/>
              </w:rPr>
            </w:r>
            <w:r w:rsidR="00EE123F">
              <w:rPr>
                <w:noProof/>
                <w:webHidden/>
              </w:rPr>
              <w:fldChar w:fldCharType="separate"/>
            </w:r>
            <w:r w:rsidR="00A60C92">
              <w:rPr>
                <w:noProof/>
                <w:webHidden/>
              </w:rPr>
              <w:t>16</w:t>
            </w:r>
            <w:r w:rsidR="00EE123F">
              <w:rPr>
                <w:noProof/>
                <w:webHidden/>
              </w:rPr>
              <w:fldChar w:fldCharType="end"/>
            </w:r>
          </w:hyperlink>
        </w:p>
        <w:p w14:paraId="559EE58C" w14:textId="7157AC2C" w:rsidR="00EE123F" w:rsidRDefault="0072248A">
          <w:pPr>
            <w:pStyle w:val="32"/>
            <w:rPr>
              <w:noProof/>
              <w:color w:val="auto"/>
              <w:sz w:val="22"/>
            </w:rPr>
          </w:pPr>
          <w:hyperlink w:anchor="_Toc527039207" w:history="1">
            <w:r w:rsidR="00EE123F" w:rsidRPr="00AE5E53">
              <w:rPr>
                <w:rStyle w:val="af"/>
                <w:noProof/>
                <w14:scene3d>
                  <w14:camera w14:prst="orthographicFront"/>
                  <w14:lightRig w14:rig="threePt" w14:dir="t">
                    <w14:rot w14:lat="0" w14:lon="0" w14:rev="0"/>
                  </w14:lightRig>
                </w14:scene3d>
              </w:rPr>
              <w:t>4.2.24</w:t>
            </w:r>
            <w:r w:rsidR="00EE123F">
              <w:rPr>
                <w:noProof/>
                <w:color w:val="auto"/>
                <w:sz w:val="22"/>
              </w:rPr>
              <w:tab/>
            </w:r>
            <w:r w:rsidR="00EE123F" w:rsidRPr="00AE5E53">
              <w:rPr>
                <w:rStyle w:val="af"/>
                <w:noProof/>
              </w:rPr>
              <w:t>Remote Provisioning Link</w:t>
            </w:r>
            <w:r w:rsidR="00EE123F">
              <w:rPr>
                <w:noProof/>
                <w:webHidden/>
              </w:rPr>
              <w:tab/>
            </w:r>
            <w:r w:rsidR="00EE123F">
              <w:rPr>
                <w:noProof/>
                <w:webHidden/>
              </w:rPr>
              <w:fldChar w:fldCharType="begin"/>
            </w:r>
            <w:r w:rsidR="00EE123F">
              <w:rPr>
                <w:noProof/>
                <w:webHidden/>
              </w:rPr>
              <w:instrText xml:space="preserve"> PAGEREF _Toc527039207 \h </w:instrText>
            </w:r>
            <w:r w:rsidR="00EE123F">
              <w:rPr>
                <w:noProof/>
                <w:webHidden/>
              </w:rPr>
            </w:r>
            <w:r w:rsidR="00EE123F">
              <w:rPr>
                <w:noProof/>
                <w:webHidden/>
              </w:rPr>
              <w:fldChar w:fldCharType="separate"/>
            </w:r>
            <w:r w:rsidR="00A60C92">
              <w:rPr>
                <w:noProof/>
                <w:webHidden/>
              </w:rPr>
              <w:t>16</w:t>
            </w:r>
            <w:r w:rsidR="00EE123F">
              <w:rPr>
                <w:noProof/>
                <w:webHidden/>
              </w:rPr>
              <w:fldChar w:fldCharType="end"/>
            </w:r>
          </w:hyperlink>
        </w:p>
        <w:p w14:paraId="4BD911B0" w14:textId="65E4C390" w:rsidR="00EE123F" w:rsidRDefault="0072248A">
          <w:pPr>
            <w:pStyle w:val="41"/>
            <w:rPr>
              <w:noProof/>
              <w:color w:val="auto"/>
              <w:sz w:val="22"/>
            </w:rPr>
          </w:pPr>
          <w:hyperlink w:anchor="_Toc527039208" w:history="1">
            <w:r w:rsidR="00EE123F" w:rsidRPr="00AE5E53">
              <w:rPr>
                <w:rStyle w:val="af"/>
                <w:noProof/>
              </w:rPr>
              <w:t>4.2.24.1</w:t>
            </w:r>
            <w:r w:rsidR="00EE123F">
              <w:rPr>
                <w:noProof/>
                <w:color w:val="auto"/>
                <w:sz w:val="22"/>
              </w:rPr>
              <w:tab/>
            </w:r>
            <w:r w:rsidR="00EE123F" w:rsidRPr="00AE5E53">
              <w:rPr>
                <w:rStyle w:val="af"/>
                <w:noProof/>
              </w:rPr>
              <w:t>Remote Provisioning</w:t>
            </w:r>
            <w:r w:rsidR="00EE123F">
              <w:rPr>
                <w:noProof/>
                <w:webHidden/>
              </w:rPr>
              <w:tab/>
            </w:r>
            <w:r w:rsidR="00EE123F">
              <w:rPr>
                <w:noProof/>
                <w:webHidden/>
              </w:rPr>
              <w:fldChar w:fldCharType="begin"/>
            </w:r>
            <w:r w:rsidR="00EE123F">
              <w:rPr>
                <w:noProof/>
                <w:webHidden/>
              </w:rPr>
              <w:instrText xml:space="preserve"> PAGEREF _Toc527039208 \h </w:instrText>
            </w:r>
            <w:r w:rsidR="00EE123F">
              <w:rPr>
                <w:noProof/>
                <w:webHidden/>
              </w:rPr>
            </w:r>
            <w:r w:rsidR="00EE123F">
              <w:rPr>
                <w:noProof/>
                <w:webHidden/>
              </w:rPr>
              <w:fldChar w:fldCharType="separate"/>
            </w:r>
            <w:r w:rsidR="00A60C92">
              <w:rPr>
                <w:noProof/>
                <w:webHidden/>
              </w:rPr>
              <w:t>16</w:t>
            </w:r>
            <w:r w:rsidR="00EE123F">
              <w:rPr>
                <w:noProof/>
                <w:webHidden/>
              </w:rPr>
              <w:fldChar w:fldCharType="end"/>
            </w:r>
          </w:hyperlink>
        </w:p>
        <w:p w14:paraId="61886101" w14:textId="756B501A" w:rsidR="00EE123F" w:rsidRDefault="0072248A">
          <w:pPr>
            <w:pStyle w:val="41"/>
            <w:rPr>
              <w:noProof/>
              <w:color w:val="auto"/>
              <w:sz w:val="22"/>
            </w:rPr>
          </w:pPr>
          <w:hyperlink w:anchor="_Toc527039209" w:history="1">
            <w:r w:rsidR="00EE123F" w:rsidRPr="00AE5E53">
              <w:rPr>
                <w:rStyle w:val="af"/>
                <w:noProof/>
              </w:rPr>
              <w:t>4.2.24.2</w:t>
            </w:r>
            <w:r w:rsidR="00EE123F">
              <w:rPr>
                <w:noProof/>
                <w:color w:val="auto"/>
                <w:sz w:val="22"/>
              </w:rPr>
              <w:tab/>
            </w:r>
            <w:r w:rsidR="00EE123F" w:rsidRPr="00AE5E53">
              <w:rPr>
                <w:rStyle w:val="af"/>
                <w:noProof/>
              </w:rPr>
              <w:t>Remote Provisioning Procedure</w:t>
            </w:r>
            <w:r w:rsidR="00EE123F">
              <w:rPr>
                <w:noProof/>
                <w:webHidden/>
              </w:rPr>
              <w:tab/>
            </w:r>
            <w:r w:rsidR="00EE123F">
              <w:rPr>
                <w:noProof/>
                <w:webHidden/>
              </w:rPr>
              <w:fldChar w:fldCharType="begin"/>
            </w:r>
            <w:r w:rsidR="00EE123F">
              <w:rPr>
                <w:noProof/>
                <w:webHidden/>
              </w:rPr>
              <w:instrText xml:space="preserve"> PAGEREF _Toc527039209 \h </w:instrText>
            </w:r>
            <w:r w:rsidR="00EE123F">
              <w:rPr>
                <w:noProof/>
                <w:webHidden/>
              </w:rPr>
            </w:r>
            <w:r w:rsidR="00EE123F">
              <w:rPr>
                <w:noProof/>
                <w:webHidden/>
              </w:rPr>
              <w:fldChar w:fldCharType="separate"/>
            </w:r>
            <w:r w:rsidR="00A60C92">
              <w:rPr>
                <w:noProof/>
                <w:webHidden/>
              </w:rPr>
              <w:t>16</w:t>
            </w:r>
            <w:r w:rsidR="00EE123F">
              <w:rPr>
                <w:noProof/>
                <w:webHidden/>
              </w:rPr>
              <w:fldChar w:fldCharType="end"/>
            </w:r>
          </w:hyperlink>
        </w:p>
        <w:p w14:paraId="47FE5BEC" w14:textId="0E030E32" w:rsidR="00EE123F" w:rsidRDefault="0072248A">
          <w:pPr>
            <w:pStyle w:val="41"/>
            <w:rPr>
              <w:noProof/>
              <w:color w:val="auto"/>
              <w:sz w:val="22"/>
            </w:rPr>
          </w:pPr>
          <w:hyperlink w:anchor="_Toc527039210" w:history="1">
            <w:r w:rsidR="00EE123F" w:rsidRPr="00AE5E53">
              <w:rPr>
                <w:rStyle w:val="af"/>
                <w:noProof/>
              </w:rPr>
              <w:t>4.2.24.3</w:t>
            </w:r>
            <w:r w:rsidR="00EE123F">
              <w:rPr>
                <w:noProof/>
                <w:color w:val="auto"/>
                <w:sz w:val="22"/>
              </w:rPr>
              <w:tab/>
            </w:r>
            <w:r w:rsidR="00EE123F" w:rsidRPr="00AE5E53">
              <w:rPr>
                <w:rStyle w:val="af"/>
                <w:noProof/>
              </w:rPr>
              <w:t>Remote Provisioning Device UUID</w:t>
            </w:r>
            <w:r w:rsidR="00EE123F">
              <w:rPr>
                <w:noProof/>
                <w:webHidden/>
              </w:rPr>
              <w:tab/>
            </w:r>
            <w:r w:rsidR="00EE123F">
              <w:rPr>
                <w:noProof/>
                <w:webHidden/>
              </w:rPr>
              <w:fldChar w:fldCharType="begin"/>
            </w:r>
            <w:r w:rsidR="00EE123F">
              <w:rPr>
                <w:noProof/>
                <w:webHidden/>
              </w:rPr>
              <w:instrText xml:space="preserve"> PAGEREF _Toc527039210 \h </w:instrText>
            </w:r>
            <w:r w:rsidR="00EE123F">
              <w:rPr>
                <w:noProof/>
                <w:webHidden/>
              </w:rPr>
            </w:r>
            <w:r w:rsidR="00EE123F">
              <w:rPr>
                <w:noProof/>
                <w:webHidden/>
              </w:rPr>
              <w:fldChar w:fldCharType="separate"/>
            </w:r>
            <w:r w:rsidR="00A60C92">
              <w:rPr>
                <w:noProof/>
                <w:webHidden/>
              </w:rPr>
              <w:t>17</w:t>
            </w:r>
            <w:r w:rsidR="00EE123F">
              <w:rPr>
                <w:noProof/>
                <w:webHidden/>
              </w:rPr>
              <w:fldChar w:fldCharType="end"/>
            </w:r>
          </w:hyperlink>
        </w:p>
        <w:p w14:paraId="0419508B" w14:textId="24914F59" w:rsidR="00EE123F" w:rsidRDefault="0072248A">
          <w:pPr>
            <w:pStyle w:val="41"/>
            <w:rPr>
              <w:noProof/>
              <w:color w:val="auto"/>
              <w:sz w:val="22"/>
            </w:rPr>
          </w:pPr>
          <w:hyperlink w:anchor="_Toc527039211" w:history="1">
            <w:r w:rsidR="00EE123F" w:rsidRPr="00AE5E53">
              <w:rPr>
                <w:rStyle w:val="af"/>
                <w:noProof/>
              </w:rPr>
              <w:t>4.2.24.4</w:t>
            </w:r>
            <w:r w:rsidR="00EE123F">
              <w:rPr>
                <w:noProof/>
                <w:color w:val="auto"/>
                <w:sz w:val="22"/>
              </w:rPr>
              <w:tab/>
            </w:r>
            <w:r w:rsidR="00EE123F" w:rsidRPr="00AE5E53">
              <w:rPr>
                <w:rStyle w:val="af"/>
                <w:noProof/>
              </w:rPr>
              <w:t>Remote Provisioning Outbound PDU</w:t>
            </w:r>
            <w:r w:rsidR="00EE123F">
              <w:rPr>
                <w:noProof/>
                <w:webHidden/>
              </w:rPr>
              <w:tab/>
            </w:r>
            <w:r w:rsidR="00EE123F">
              <w:rPr>
                <w:noProof/>
                <w:webHidden/>
              </w:rPr>
              <w:fldChar w:fldCharType="begin"/>
            </w:r>
            <w:r w:rsidR="00EE123F">
              <w:rPr>
                <w:noProof/>
                <w:webHidden/>
              </w:rPr>
              <w:instrText xml:space="preserve"> PAGEREF _Toc527039211 \h </w:instrText>
            </w:r>
            <w:r w:rsidR="00EE123F">
              <w:rPr>
                <w:noProof/>
                <w:webHidden/>
              </w:rPr>
            </w:r>
            <w:r w:rsidR="00EE123F">
              <w:rPr>
                <w:noProof/>
                <w:webHidden/>
              </w:rPr>
              <w:fldChar w:fldCharType="separate"/>
            </w:r>
            <w:r w:rsidR="00A60C92">
              <w:rPr>
                <w:noProof/>
                <w:webHidden/>
              </w:rPr>
              <w:t>17</w:t>
            </w:r>
            <w:r w:rsidR="00EE123F">
              <w:rPr>
                <w:noProof/>
                <w:webHidden/>
              </w:rPr>
              <w:fldChar w:fldCharType="end"/>
            </w:r>
          </w:hyperlink>
        </w:p>
        <w:p w14:paraId="5A3395DF" w14:textId="40BCF339" w:rsidR="00EE123F" w:rsidRDefault="0072248A">
          <w:pPr>
            <w:pStyle w:val="41"/>
            <w:rPr>
              <w:noProof/>
              <w:color w:val="auto"/>
              <w:sz w:val="22"/>
            </w:rPr>
          </w:pPr>
          <w:hyperlink w:anchor="_Toc527039212" w:history="1">
            <w:r w:rsidR="00EE123F" w:rsidRPr="00AE5E53">
              <w:rPr>
                <w:rStyle w:val="af"/>
                <w:noProof/>
              </w:rPr>
              <w:t>4.2.24.5</w:t>
            </w:r>
            <w:r w:rsidR="00EE123F">
              <w:rPr>
                <w:noProof/>
                <w:color w:val="auto"/>
                <w:sz w:val="22"/>
              </w:rPr>
              <w:tab/>
            </w:r>
            <w:r w:rsidR="00EE123F" w:rsidRPr="00AE5E53">
              <w:rPr>
                <w:rStyle w:val="af"/>
                <w:noProof/>
              </w:rPr>
              <w:t>Remote Provisioning Outbound PDU Count</w:t>
            </w:r>
            <w:r w:rsidR="00EE123F">
              <w:rPr>
                <w:noProof/>
                <w:webHidden/>
              </w:rPr>
              <w:tab/>
            </w:r>
            <w:r w:rsidR="00EE123F">
              <w:rPr>
                <w:noProof/>
                <w:webHidden/>
              </w:rPr>
              <w:fldChar w:fldCharType="begin"/>
            </w:r>
            <w:r w:rsidR="00EE123F">
              <w:rPr>
                <w:noProof/>
                <w:webHidden/>
              </w:rPr>
              <w:instrText xml:space="preserve"> PAGEREF _Toc527039212 \h </w:instrText>
            </w:r>
            <w:r w:rsidR="00EE123F">
              <w:rPr>
                <w:noProof/>
                <w:webHidden/>
              </w:rPr>
            </w:r>
            <w:r w:rsidR="00EE123F">
              <w:rPr>
                <w:noProof/>
                <w:webHidden/>
              </w:rPr>
              <w:fldChar w:fldCharType="separate"/>
            </w:r>
            <w:r w:rsidR="00A60C92">
              <w:rPr>
                <w:noProof/>
                <w:webHidden/>
              </w:rPr>
              <w:t>17</w:t>
            </w:r>
            <w:r w:rsidR="00EE123F">
              <w:rPr>
                <w:noProof/>
                <w:webHidden/>
              </w:rPr>
              <w:fldChar w:fldCharType="end"/>
            </w:r>
          </w:hyperlink>
        </w:p>
        <w:p w14:paraId="080980C1" w14:textId="3F756C0D" w:rsidR="00EE123F" w:rsidRDefault="0072248A">
          <w:pPr>
            <w:pStyle w:val="41"/>
            <w:rPr>
              <w:noProof/>
              <w:color w:val="auto"/>
              <w:sz w:val="22"/>
            </w:rPr>
          </w:pPr>
          <w:hyperlink w:anchor="_Toc527039213" w:history="1">
            <w:r w:rsidR="00EE123F" w:rsidRPr="00AE5E53">
              <w:rPr>
                <w:rStyle w:val="af"/>
                <w:noProof/>
              </w:rPr>
              <w:t>4.2.24.6</w:t>
            </w:r>
            <w:r w:rsidR="00EE123F">
              <w:rPr>
                <w:noProof/>
                <w:color w:val="auto"/>
                <w:sz w:val="22"/>
              </w:rPr>
              <w:tab/>
            </w:r>
            <w:r w:rsidR="00EE123F" w:rsidRPr="00AE5E53">
              <w:rPr>
                <w:rStyle w:val="af"/>
                <w:noProof/>
              </w:rPr>
              <w:t>Remote Provisioning Inbound PDU Count</w:t>
            </w:r>
            <w:r w:rsidR="00EE123F">
              <w:rPr>
                <w:noProof/>
                <w:webHidden/>
              </w:rPr>
              <w:tab/>
            </w:r>
            <w:r w:rsidR="00EE123F">
              <w:rPr>
                <w:noProof/>
                <w:webHidden/>
              </w:rPr>
              <w:fldChar w:fldCharType="begin"/>
            </w:r>
            <w:r w:rsidR="00EE123F">
              <w:rPr>
                <w:noProof/>
                <w:webHidden/>
              </w:rPr>
              <w:instrText xml:space="preserve"> PAGEREF _Toc527039213 \h </w:instrText>
            </w:r>
            <w:r w:rsidR="00EE123F">
              <w:rPr>
                <w:noProof/>
                <w:webHidden/>
              </w:rPr>
            </w:r>
            <w:r w:rsidR="00EE123F">
              <w:rPr>
                <w:noProof/>
                <w:webHidden/>
              </w:rPr>
              <w:fldChar w:fldCharType="separate"/>
            </w:r>
            <w:r w:rsidR="00A60C92">
              <w:rPr>
                <w:noProof/>
                <w:webHidden/>
              </w:rPr>
              <w:t>17</w:t>
            </w:r>
            <w:r w:rsidR="00EE123F">
              <w:rPr>
                <w:noProof/>
                <w:webHidden/>
              </w:rPr>
              <w:fldChar w:fldCharType="end"/>
            </w:r>
          </w:hyperlink>
        </w:p>
        <w:p w14:paraId="6F9D1F70" w14:textId="365FB486" w:rsidR="00EE123F" w:rsidRDefault="0072248A">
          <w:pPr>
            <w:pStyle w:val="41"/>
            <w:rPr>
              <w:noProof/>
              <w:color w:val="auto"/>
              <w:sz w:val="22"/>
            </w:rPr>
          </w:pPr>
          <w:hyperlink w:anchor="_Toc527039214" w:history="1">
            <w:r w:rsidR="00EE123F" w:rsidRPr="00AE5E53">
              <w:rPr>
                <w:rStyle w:val="af"/>
                <w:noProof/>
              </w:rPr>
              <w:t>4.2.24.7</w:t>
            </w:r>
            <w:r w:rsidR="00EE123F">
              <w:rPr>
                <w:noProof/>
                <w:color w:val="auto"/>
                <w:sz w:val="22"/>
              </w:rPr>
              <w:tab/>
            </w:r>
            <w:r w:rsidR="00EE123F" w:rsidRPr="00AE5E53">
              <w:rPr>
                <w:rStyle w:val="af"/>
                <w:noProof/>
              </w:rPr>
              <w:t>Link Close Reason</w:t>
            </w:r>
            <w:r w:rsidR="00EE123F">
              <w:rPr>
                <w:noProof/>
                <w:webHidden/>
              </w:rPr>
              <w:tab/>
            </w:r>
            <w:r w:rsidR="00EE123F">
              <w:rPr>
                <w:noProof/>
                <w:webHidden/>
              </w:rPr>
              <w:fldChar w:fldCharType="begin"/>
            </w:r>
            <w:r w:rsidR="00EE123F">
              <w:rPr>
                <w:noProof/>
                <w:webHidden/>
              </w:rPr>
              <w:instrText xml:space="preserve"> PAGEREF _Toc527039214 \h </w:instrText>
            </w:r>
            <w:r w:rsidR="00EE123F">
              <w:rPr>
                <w:noProof/>
                <w:webHidden/>
              </w:rPr>
            </w:r>
            <w:r w:rsidR="00EE123F">
              <w:rPr>
                <w:noProof/>
                <w:webHidden/>
              </w:rPr>
              <w:fldChar w:fldCharType="separate"/>
            </w:r>
            <w:r w:rsidR="00A60C92">
              <w:rPr>
                <w:noProof/>
                <w:webHidden/>
              </w:rPr>
              <w:t>17</w:t>
            </w:r>
            <w:r w:rsidR="00EE123F">
              <w:rPr>
                <w:noProof/>
                <w:webHidden/>
              </w:rPr>
              <w:fldChar w:fldCharType="end"/>
            </w:r>
          </w:hyperlink>
        </w:p>
        <w:p w14:paraId="79CBF5C8" w14:textId="7E7389FC" w:rsidR="00EE123F" w:rsidRDefault="0072248A">
          <w:pPr>
            <w:pStyle w:val="41"/>
            <w:rPr>
              <w:noProof/>
              <w:color w:val="auto"/>
              <w:sz w:val="22"/>
            </w:rPr>
          </w:pPr>
          <w:hyperlink w:anchor="_Toc527039215" w:history="1">
            <w:r w:rsidR="00EE123F" w:rsidRPr="00AE5E53">
              <w:rPr>
                <w:rStyle w:val="af"/>
                <w:noProof/>
              </w:rPr>
              <w:t>4.2.24.8</w:t>
            </w:r>
            <w:r w:rsidR="00EE123F">
              <w:rPr>
                <w:noProof/>
                <w:color w:val="auto"/>
                <w:sz w:val="22"/>
              </w:rPr>
              <w:tab/>
            </w:r>
            <w:r w:rsidR="00EE123F" w:rsidRPr="00AE5E53">
              <w:rPr>
                <w:rStyle w:val="af"/>
                <w:noProof/>
              </w:rPr>
              <w:t>Link Close Status</w:t>
            </w:r>
            <w:r w:rsidR="00EE123F">
              <w:rPr>
                <w:noProof/>
                <w:webHidden/>
              </w:rPr>
              <w:tab/>
            </w:r>
            <w:r w:rsidR="00EE123F">
              <w:rPr>
                <w:noProof/>
                <w:webHidden/>
              </w:rPr>
              <w:fldChar w:fldCharType="begin"/>
            </w:r>
            <w:r w:rsidR="00EE123F">
              <w:rPr>
                <w:noProof/>
                <w:webHidden/>
              </w:rPr>
              <w:instrText xml:space="preserve"> PAGEREF _Toc527039215 \h </w:instrText>
            </w:r>
            <w:r w:rsidR="00EE123F">
              <w:rPr>
                <w:noProof/>
                <w:webHidden/>
              </w:rPr>
            </w:r>
            <w:r w:rsidR="00EE123F">
              <w:rPr>
                <w:noProof/>
                <w:webHidden/>
              </w:rPr>
              <w:fldChar w:fldCharType="separate"/>
            </w:r>
            <w:r w:rsidR="00A60C92">
              <w:rPr>
                <w:noProof/>
                <w:webHidden/>
              </w:rPr>
              <w:t>17</w:t>
            </w:r>
            <w:r w:rsidR="00EE123F">
              <w:rPr>
                <w:noProof/>
                <w:webHidden/>
              </w:rPr>
              <w:fldChar w:fldCharType="end"/>
            </w:r>
          </w:hyperlink>
        </w:p>
        <w:p w14:paraId="20A101A7" w14:textId="5156C046" w:rsidR="00EE123F" w:rsidRDefault="0072248A">
          <w:pPr>
            <w:pStyle w:val="22"/>
            <w:rPr>
              <w:noProof/>
              <w:color w:val="auto"/>
              <w:sz w:val="22"/>
            </w:rPr>
          </w:pPr>
          <w:hyperlink w:anchor="_Toc527039216" w:history="1">
            <w:r w:rsidR="00EE123F" w:rsidRPr="00AE5E53">
              <w:rPr>
                <w:rStyle w:val="af"/>
                <w:noProof/>
              </w:rPr>
              <w:t>4.3</w:t>
            </w:r>
            <w:r w:rsidR="00EE123F">
              <w:rPr>
                <w:noProof/>
                <w:color w:val="auto"/>
                <w:sz w:val="22"/>
              </w:rPr>
              <w:tab/>
            </w:r>
            <w:r w:rsidR="00EE123F" w:rsidRPr="00AE5E53">
              <w:rPr>
                <w:rStyle w:val="af"/>
                <w:noProof/>
              </w:rPr>
              <w:t>Message definitions</w:t>
            </w:r>
            <w:r w:rsidR="00EE123F">
              <w:rPr>
                <w:noProof/>
                <w:webHidden/>
              </w:rPr>
              <w:tab/>
            </w:r>
            <w:r w:rsidR="00EE123F">
              <w:rPr>
                <w:noProof/>
                <w:webHidden/>
              </w:rPr>
              <w:fldChar w:fldCharType="begin"/>
            </w:r>
            <w:r w:rsidR="00EE123F">
              <w:rPr>
                <w:noProof/>
                <w:webHidden/>
              </w:rPr>
              <w:instrText xml:space="preserve"> PAGEREF _Toc527039216 \h </w:instrText>
            </w:r>
            <w:r w:rsidR="00EE123F">
              <w:rPr>
                <w:noProof/>
                <w:webHidden/>
              </w:rPr>
            </w:r>
            <w:r w:rsidR="00EE123F">
              <w:rPr>
                <w:noProof/>
                <w:webHidden/>
              </w:rPr>
              <w:fldChar w:fldCharType="separate"/>
            </w:r>
            <w:r w:rsidR="00A60C92">
              <w:rPr>
                <w:noProof/>
                <w:webHidden/>
              </w:rPr>
              <w:t>17</w:t>
            </w:r>
            <w:r w:rsidR="00EE123F">
              <w:rPr>
                <w:noProof/>
                <w:webHidden/>
              </w:rPr>
              <w:fldChar w:fldCharType="end"/>
            </w:r>
          </w:hyperlink>
        </w:p>
        <w:p w14:paraId="5BC93138" w14:textId="11477007" w:rsidR="00EE123F" w:rsidRDefault="0072248A">
          <w:pPr>
            <w:pStyle w:val="32"/>
            <w:rPr>
              <w:noProof/>
              <w:color w:val="auto"/>
              <w:sz w:val="22"/>
            </w:rPr>
          </w:pPr>
          <w:hyperlink w:anchor="_Toc527039217"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4.3.1</w:t>
            </w:r>
            <w:r w:rsidR="00EE123F">
              <w:rPr>
                <w:noProof/>
                <w:webHidden/>
              </w:rPr>
              <w:tab/>
            </w:r>
            <w:r w:rsidR="00EE123F">
              <w:rPr>
                <w:noProof/>
                <w:webHidden/>
              </w:rPr>
              <w:fldChar w:fldCharType="begin"/>
            </w:r>
            <w:r w:rsidR="00EE123F">
              <w:rPr>
                <w:noProof/>
                <w:webHidden/>
              </w:rPr>
              <w:instrText xml:space="preserve"> PAGEREF _Toc527039217 \h </w:instrText>
            </w:r>
            <w:r w:rsidR="00EE123F">
              <w:rPr>
                <w:noProof/>
                <w:webHidden/>
              </w:rPr>
            </w:r>
            <w:r w:rsidR="00EE123F">
              <w:rPr>
                <w:noProof/>
                <w:webHidden/>
              </w:rPr>
              <w:fldChar w:fldCharType="separate"/>
            </w:r>
            <w:r w:rsidR="00A60C92">
              <w:rPr>
                <w:noProof/>
                <w:webHidden/>
              </w:rPr>
              <w:t>17</w:t>
            </w:r>
            <w:r w:rsidR="00EE123F">
              <w:rPr>
                <w:noProof/>
                <w:webHidden/>
              </w:rPr>
              <w:fldChar w:fldCharType="end"/>
            </w:r>
          </w:hyperlink>
        </w:p>
        <w:p w14:paraId="50720B1B" w14:textId="596FD4AF" w:rsidR="00EE123F" w:rsidRDefault="0072248A">
          <w:pPr>
            <w:pStyle w:val="32"/>
            <w:rPr>
              <w:noProof/>
              <w:color w:val="auto"/>
              <w:sz w:val="22"/>
            </w:rPr>
          </w:pPr>
          <w:hyperlink w:anchor="_Toc527039218"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4.3.2</w:t>
            </w:r>
            <w:r w:rsidR="00EE123F">
              <w:rPr>
                <w:noProof/>
                <w:webHidden/>
              </w:rPr>
              <w:tab/>
            </w:r>
            <w:r w:rsidR="00EE123F">
              <w:rPr>
                <w:noProof/>
                <w:webHidden/>
              </w:rPr>
              <w:fldChar w:fldCharType="begin"/>
            </w:r>
            <w:r w:rsidR="00EE123F">
              <w:rPr>
                <w:noProof/>
                <w:webHidden/>
              </w:rPr>
              <w:instrText xml:space="preserve"> PAGEREF _Toc527039218 \h </w:instrText>
            </w:r>
            <w:r w:rsidR="00EE123F">
              <w:rPr>
                <w:noProof/>
                <w:webHidden/>
              </w:rPr>
            </w:r>
            <w:r w:rsidR="00EE123F">
              <w:rPr>
                <w:noProof/>
                <w:webHidden/>
              </w:rPr>
              <w:fldChar w:fldCharType="separate"/>
            </w:r>
            <w:r w:rsidR="00A60C92">
              <w:rPr>
                <w:noProof/>
                <w:webHidden/>
              </w:rPr>
              <w:t>17</w:t>
            </w:r>
            <w:r w:rsidR="00EE123F">
              <w:rPr>
                <w:noProof/>
                <w:webHidden/>
              </w:rPr>
              <w:fldChar w:fldCharType="end"/>
            </w:r>
          </w:hyperlink>
        </w:p>
        <w:p w14:paraId="4220FBE0" w14:textId="3B7D37A5" w:rsidR="00EE123F" w:rsidRDefault="0072248A">
          <w:pPr>
            <w:pStyle w:val="32"/>
            <w:rPr>
              <w:noProof/>
              <w:color w:val="auto"/>
              <w:sz w:val="22"/>
            </w:rPr>
          </w:pPr>
          <w:hyperlink w:anchor="_Toc527039219"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4.3.3</w:t>
            </w:r>
            <w:r w:rsidR="00EE123F">
              <w:rPr>
                <w:noProof/>
                <w:webHidden/>
              </w:rPr>
              <w:tab/>
            </w:r>
            <w:r w:rsidR="00EE123F">
              <w:rPr>
                <w:noProof/>
                <w:webHidden/>
              </w:rPr>
              <w:fldChar w:fldCharType="begin"/>
            </w:r>
            <w:r w:rsidR="00EE123F">
              <w:rPr>
                <w:noProof/>
                <w:webHidden/>
              </w:rPr>
              <w:instrText xml:space="preserve"> PAGEREF _Toc527039219 \h </w:instrText>
            </w:r>
            <w:r w:rsidR="00EE123F">
              <w:rPr>
                <w:noProof/>
                <w:webHidden/>
              </w:rPr>
            </w:r>
            <w:r w:rsidR="00EE123F">
              <w:rPr>
                <w:noProof/>
                <w:webHidden/>
              </w:rPr>
              <w:fldChar w:fldCharType="separate"/>
            </w:r>
            <w:r w:rsidR="00A60C92">
              <w:rPr>
                <w:noProof/>
                <w:webHidden/>
              </w:rPr>
              <w:t>17</w:t>
            </w:r>
            <w:r w:rsidR="00EE123F">
              <w:rPr>
                <w:noProof/>
                <w:webHidden/>
              </w:rPr>
              <w:fldChar w:fldCharType="end"/>
            </w:r>
          </w:hyperlink>
        </w:p>
        <w:p w14:paraId="066B9DE4" w14:textId="38528593" w:rsidR="00EE123F" w:rsidRDefault="0072248A">
          <w:pPr>
            <w:pStyle w:val="32"/>
            <w:rPr>
              <w:noProof/>
              <w:color w:val="auto"/>
              <w:sz w:val="22"/>
            </w:rPr>
          </w:pPr>
          <w:hyperlink w:anchor="_Toc527039220" w:history="1">
            <w:r w:rsidR="00EE123F" w:rsidRPr="00AE5E53">
              <w:rPr>
                <w:rStyle w:val="af"/>
                <w:noProof/>
                <w14:scene3d>
                  <w14:camera w14:prst="orthographicFront"/>
                  <w14:lightRig w14:rig="threePt" w14:dir="t">
                    <w14:rot w14:lat="0" w14:lon="0" w14:rev="0"/>
                  </w14:lightRig>
                </w14:scene3d>
              </w:rPr>
              <w:t>4.3.4</w:t>
            </w:r>
            <w:r w:rsidR="00EE123F">
              <w:rPr>
                <w:noProof/>
                <w:color w:val="auto"/>
                <w:sz w:val="22"/>
              </w:rPr>
              <w:tab/>
            </w:r>
            <w:r w:rsidR="00EE123F" w:rsidRPr="00AE5E53">
              <w:rPr>
                <w:rStyle w:val="af"/>
                <w:noProof/>
              </w:rPr>
              <w:t>Remote Provisioning messages</w:t>
            </w:r>
            <w:r w:rsidR="00EE123F">
              <w:rPr>
                <w:noProof/>
                <w:webHidden/>
              </w:rPr>
              <w:tab/>
            </w:r>
            <w:r w:rsidR="00EE123F">
              <w:rPr>
                <w:noProof/>
                <w:webHidden/>
              </w:rPr>
              <w:fldChar w:fldCharType="begin"/>
            </w:r>
            <w:r w:rsidR="00EE123F">
              <w:rPr>
                <w:noProof/>
                <w:webHidden/>
              </w:rPr>
              <w:instrText xml:space="preserve"> PAGEREF _Toc527039220 \h </w:instrText>
            </w:r>
            <w:r w:rsidR="00EE123F">
              <w:rPr>
                <w:noProof/>
                <w:webHidden/>
              </w:rPr>
            </w:r>
            <w:r w:rsidR="00EE123F">
              <w:rPr>
                <w:noProof/>
                <w:webHidden/>
              </w:rPr>
              <w:fldChar w:fldCharType="separate"/>
            </w:r>
            <w:r w:rsidR="00A60C92">
              <w:rPr>
                <w:noProof/>
                <w:webHidden/>
              </w:rPr>
              <w:t>17</w:t>
            </w:r>
            <w:r w:rsidR="00EE123F">
              <w:rPr>
                <w:noProof/>
                <w:webHidden/>
              </w:rPr>
              <w:fldChar w:fldCharType="end"/>
            </w:r>
          </w:hyperlink>
        </w:p>
        <w:p w14:paraId="6994DB50" w14:textId="03B60B1D" w:rsidR="00EE123F" w:rsidRDefault="0072248A">
          <w:pPr>
            <w:pStyle w:val="41"/>
            <w:rPr>
              <w:noProof/>
              <w:color w:val="auto"/>
              <w:sz w:val="22"/>
            </w:rPr>
          </w:pPr>
          <w:hyperlink w:anchor="_Toc527039221" w:history="1">
            <w:r w:rsidR="00EE123F" w:rsidRPr="00AE5E53">
              <w:rPr>
                <w:rStyle w:val="af"/>
                <w:noProof/>
              </w:rPr>
              <w:t>4.3.4.1</w:t>
            </w:r>
            <w:r w:rsidR="00EE123F">
              <w:rPr>
                <w:noProof/>
                <w:color w:val="auto"/>
                <w:sz w:val="22"/>
              </w:rPr>
              <w:tab/>
            </w:r>
            <w:r w:rsidR="00EE123F" w:rsidRPr="00AE5E53">
              <w:rPr>
                <w:rStyle w:val="af"/>
                <w:noProof/>
              </w:rPr>
              <w:t>Remote Provisioning Scan Capabilities Get</w:t>
            </w:r>
            <w:r w:rsidR="00EE123F">
              <w:rPr>
                <w:noProof/>
                <w:webHidden/>
              </w:rPr>
              <w:tab/>
            </w:r>
            <w:r w:rsidR="00EE123F">
              <w:rPr>
                <w:noProof/>
                <w:webHidden/>
              </w:rPr>
              <w:fldChar w:fldCharType="begin"/>
            </w:r>
            <w:r w:rsidR="00EE123F">
              <w:rPr>
                <w:noProof/>
                <w:webHidden/>
              </w:rPr>
              <w:instrText xml:space="preserve"> PAGEREF _Toc527039221 \h </w:instrText>
            </w:r>
            <w:r w:rsidR="00EE123F">
              <w:rPr>
                <w:noProof/>
                <w:webHidden/>
              </w:rPr>
            </w:r>
            <w:r w:rsidR="00EE123F">
              <w:rPr>
                <w:noProof/>
                <w:webHidden/>
              </w:rPr>
              <w:fldChar w:fldCharType="separate"/>
            </w:r>
            <w:r w:rsidR="00A60C92">
              <w:rPr>
                <w:noProof/>
                <w:webHidden/>
              </w:rPr>
              <w:t>18</w:t>
            </w:r>
            <w:r w:rsidR="00EE123F">
              <w:rPr>
                <w:noProof/>
                <w:webHidden/>
              </w:rPr>
              <w:fldChar w:fldCharType="end"/>
            </w:r>
          </w:hyperlink>
        </w:p>
        <w:p w14:paraId="0EAE81B4" w14:textId="7D7BBF1A" w:rsidR="00EE123F" w:rsidRDefault="0072248A">
          <w:pPr>
            <w:pStyle w:val="41"/>
            <w:rPr>
              <w:noProof/>
              <w:color w:val="auto"/>
              <w:sz w:val="22"/>
            </w:rPr>
          </w:pPr>
          <w:hyperlink w:anchor="_Toc527039222" w:history="1">
            <w:r w:rsidR="00EE123F" w:rsidRPr="00AE5E53">
              <w:rPr>
                <w:rStyle w:val="af"/>
                <w:noProof/>
              </w:rPr>
              <w:t>4.3.4.2</w:t>
            </w:r>
            <w:r w:rsidR="00EE123F">
              <w:rPr>
                <w:noProof/>
                <w:color w:val="auto"/>
                <w:sz w:val="22"/>
              </w:rPr>
              <w:tab/>
            </w:r>
            <w:r w:rsidR="00EE123F" w:rsidRPr="00AE5E53">
              <w:rPr>
                <w:rStyle w:val="af"/>
                <w:noProof/>
              </w:rPr>
              <w:t>Remote Provisioning Scan Capabilities Status</w:t>
            </w:r>
            <w:r w:rsidR="00EE123F">
              <w:rPr>
                <w:noProof/>
                <w:webHidden/>
              </w:rPr>
              <w:tab/>
            </w:r>
            <w:r w:rsidR="00EE123F">
              <w:rPr>
                <w:noProof/>
                <w:webHidden/>
              </w:rPr>
              <w:fldChar w:fldCharType="begin"/>
            </w:r>
            <w:r w:rsidR="00EE123F">
              <w:rPr>
                <w:noProof/>
                <w:webHidden/>
              </w:rPr>
              <w:instrText xml:space="preserve"> PAGEREF _Toc527039222 \h </w:instrText>
            </w:r>
            <w:r w:rsidR="00EE123F">
              <w:rPr>
                <w:noProof/>
                <w:webHidden/>
              </w:rPr>
            </w:r>
            <w:r w:rsidR="00EE123F">
              <w:rPr>
                <w:noProof/>
                <w:webHidden/>
              </w:rPr>
              <w:fldChar w:fldCharType="separate"/>
            </w:r>
            <w:r w:rsidR="00A60C92">
              <w:rPr>
                <w:noProof/>
                <w:webHidden/>
              </w:rPr>
              <w:t>18</w:t>
            </w:r>
            <w:r w:rsidR="00EE123F">
              <w:rPr>
                <w:noProof/>
                <w:webHidden/>
              </w:rPr>
              <w:fldChar w:fldCharType="end"/>
            </w:r>
          </w:hyperlink>
        </w:p>
        <w:p w14:paraId="57B2909C" w14:textId="562AD1C6" w:rsidR="00EE123F" w:rsidRDefault="0072248A">
          <w:pPr>
            <w:pStyle w:val="41"/>
            <w:rPr>
              <w:noProof/>
              <w:color w:val="auto"/>
              <w:sz w:val="22"/>
            </w:rPr>
          </w:pPr>
          <w:hyperlink w:anchor="_Toc527039223" w:history="1">
            <w:r w:rsidR="00EE123F" w:rsidRPr="00AE5E53">
              <w:rPr>
                <w:rStyle w:val="af"/>
                <w:noProof/>
              </w:rPr>
              <w:t>4.3.4.3</w:t>
            </w:r>
            <w:r w:rsidR="00EE123F">
              <w:rPr>
                <w:noProof/>
                <w:color w:val="auto"/>
                <w:sz w:val="22"/>
              </w:rPr>
              <w:tab/>
            </w:r>
            <w:r w:rsidR="00EE123F" w:rsidRPr="00AE5E53">
              <w:rPr>
                <w:rStyle w:val="af"/>
                <w:noProof/>
              </w:rPr>
              <w:t>Remote Provisioning Scan Get</w:t>
            </w:r>
            <w:r w:rsidR="00EE123F">
              <w:rPr>
                <w:noProof/>
                <w:webHidden/>
              </w:rPr>
              <w:tab/>
            </w:r>
            <w:r w:rsidR="00EE123F">
              <w:rPr>
                <w:noProof/>
                <w:webHidden/>
              </w:rPr>
              <w:fldChar w:fldCharType="begin"/>
            </w:r>
            <w:r w:rsidR="00EE123F">
              <w:rPr>
                <w:noProof/>
                <w:webHidden/>
              </w:rPr>
              <w:instrText xml:space="preserve"> PAGEREF _Toc527039223 \h </w:instrText>
            </w:r>
            <w:r w:rsidR="00EE123F">
              <w:rPr>
                <w:noProof/>
                <w:webHidden/>
              </w:rPr>
            </w:r>
            <w:r w:rsidR="00EE123F">
              <w:rPr>
                <w:noProof/>
                <w:webHidden/>
              </w:rPr>
              <w:fldChar w:fldCharType="separate"/>
            </w:r>
            <w:r w:rsidR="00A60C92">
              <w:rPr>
                <w:noProof/>
                <w:webHidden/>
              </w:rPr>
              <w:t>18</w:t>
            </w:r>
            <w:r w:rsidR="00EE123F">
              <w:rPr>
                <w:noProof/>
                <w:webHidden/>
              </w:rPr>
              <w:fldChar w:fldCharType="end"/>
            </w:r>
          </w:hyperlink>
        </w:p>
        <w:p w14:paraId="78628FAE" w14:textId="7DF7CDB5" w:rsidR="00EE123F" w:rsidRDefault="0072248A">
          <w:pPr>
            <w:pStyle w:val="41"/>
            <w:rPr>
              <w:noProof/>
              <w:color w:val="auto"/>
              <w:sz w:val="22"/>
            </w:rPr>
          </w:pPr>
          <w:hyperlink w:anchor="_Toc527039224" w:history="1">
            <w:r w:rsidR="00EE123F" w:rsidRPr="00AE5E53">
              <w:rPr>
                <w:rStyle w:val="af"/>
                <w:noProof/>
              </w:rPr>
              <w:t>4.3.4.4</w:t>
            </w:r>
            <w:r w:rsidR="00EE123F">
              <w:rPr>
                <w:noProof/>
                <w:color w:val="auto"/>
                <w:sz w:val="22"/>
              </w:rPr>
              <w:tab/>
            </w:r>
            <w:r w:rsidR="00EE123F" w:rsidRPr="00AE5E53">
              <w:rPr>
                <w:rStyle w:val="af"/>
                <w:noProof/>
              </w:rPr>
              <w:t>Remote Provisioning Scan Start</w:t>
            </w:r>
            <w:r w:rsidR="00EE123F">
              <w:rPr>
                <w:noProof/>
                <w:webHidden/>
              </w:rPr>
              <w:tab/>
            </w:r>
            <w:r w:rsidR="00EE123F">
              <w:rPr>
                <w:noProof/>
                <w:webHidden/>
              </w:rPr>
              <w:fldChar w:fldCharType="begin"/>
            </w:r>
            <w:r w:rsidR="00EE123F">
              <w:rPr>
                <w:noProof/>
                <w:webHidden/>
              </w:rPr>
              <w:instrText xml:space="preserve"> PAGEREF _Toc527039224 \h </w:instrText>
            </w:r>
            <w:r w:rsidR="00EE123F">
              <w:rPr>
                <w:noProof/>
                <w:webHidden/>
              </w:rPr>
            </w:r>
            <w:r w:rsidR="00EE123F">
              <w:rPr>
                <w:noProof/>
                <w:webHidden/>
              </w:rPr>
              <w:fldChar w:fldCharType="separate"/>
            </w:r>
            <w:r w:rsidR="00A60C92">
              <w:rPr>
                <w:noProof/>
                <w:webHidden/>
              </w:rPr>
              <w:t>18</w:t>
            </w:r>
            <w:r w:rsidR="00EE123F">
              <w:rPr>
                <w:noProof/>
                <w:webHidden/>
              </w:rPr>
              <w:fldChar w:fldCharType="end"/>
            </w:r>
          </w:hyperlink>
        </w:p>
        <w:p w14:paraId="782EEC56" w14:textId="38F1B011" w:rsidR="00EE123F" w:rsidRDefault="0072248A">
          <w:pPr>
            <w:pStyle w:val="41"/>
            <w:rPr>
              <w:noProof/>
              <w:color w:val="auto"/>
              <w:sz w:val="22"/>
            </w:rPr>
          </w:pPr>
          <w:hyperlink w:anchor="_Toc527039225" w:history="1">
            <w:r w:rsidR="00EE123F" w:rsidRPr="00AE5E53">
              <w:rPr>
                <w:rStyle w:val="af"/>
                <w:noProof/>
              </w:rPr>
              <w:t>4.3.4.5</w:t>
            </w:r>
            <w:r w:rsidR="00EE123F">
              <w:rPr>
                <w:noProof/>
                <w:color w:val="auto"/>
                <w:sz w:val="22"/>
              </w:rPr>
              <w:tab/>
            </w:r>
            <w:r w:rsidR="00EE123F" w:rsidRPr="00AE5E53">
              <w:rPr>
                <w:rStyle w:val="af"/>
                <w:noProof/>
              </w:rPr>
              <w:t>Remote Provisioning Scan Stop</w:t>
            </w:r>
            <w:r w:rsidR="00EE123F">
              <w:rPr>
                <w:noProof/>
                <w:webHidden/>
              </w:rPr>
              <w:tab/>
            </w:r>
            <w:r w:rsidR="00EE123F">
              <w:rPr>
                <w:noProof/>
                <w:webHidden/>
              </w:rPr>
              <w:fldChar w:fldCharType="begin"/>
            </w:r>
            <w:r w:rsidR="00EE123F">
              <w:rPr>
                <w:noProof/>
                <w:webHidden/>
              </w:rPr>
              <w:instrText xml:space="preserve"> PAGEREF _Toc527039225 \h </w:instrText>
            </w:r>
            <w:r w:rsidR="00EE123F">
              <w:rPr>
                <w:noProof/>
                <w:webHidden/>
              </w:rPr>
            </w:r>
            <w:r w:rsidR="00EE123F">
              <w:rPr>
                <w:noProof/>
                <w:webHidden/>
              </w:rPr>
              <w:fldChar w:fldCharType="separate"/>
            </w:r>
            <w:r w:rsidR="00A60C92">
              <w:rPr>
                <w:noProof/>
                <w:webHidden/>
              </w:rPr>
              <w:t>19</w:t>
            </w:r>
            <w:r w:rsidR="00EE123F">
              <w:rPr>
                <w:noProof/>
                <w:webHidden/>
              </w:rPr>
              <w:fldChar w:fldCharType="end"/>
            </w:r>
          </w:hyperlink>
        </w:p>
        <w:p w14:paraId="3B2D8F43" w14:textId="2C2C5842" w:rsidR="00EE123F" w:rsidRDefault="0072248A">
          <w:pPr>
            <w:pStyle w:val="41"/>
            <w:rPr>
              <w:noProof/>
              <w:color w:val="auto"/>
              <w:sz w:val="22"/>
            </w:rPr>
          </w:pPr>
          <w:hyperlink w:anchor="_Toc527039226" w:history="1">
            <w:r w:rsidR="00EE123F" w:rsidRPr="00AE5E53">
              <w:rPr>
                <w:rStyle w:val="af"/>
                <w:noProof/>
              </w:rPr>
              <w:t>4.3.4.6</w:t>
            </w:r>
            <w:r w:rsidR="00EE123F">
              <w:rPr>
                <w:noProof/>
                <w:color w:val="auto"/>
                <w:sz w:val="22"/>
              </w:rPr>
              <w:tab/>
            </w:r>
            <w:r w:rsidR="00EE123F" w:rsidRPr="00AE5E53">
              <w:rPr>
                <w:rStyle w:val="af"/>
                <w:noProof/>
              </w:rPr>
              <w:t>Remote Provisioning Scan Status</w:t>
            </w:r>
            <w:r w:rsidR="00EE123F">
              <w:rPr>
                <w:noProof/>
                <w:webHidden/>
              </w:rPr>
              <w:tab/>
            </w:r>
            <w:r w:rsidR="00EE123F">
              <w:rPr>
                <w:noProof/>
                <w:webHidden/>
              </w:rPr>
              <w:fldChar w:fldCharType="begin"/>
            </w:r>
            <w:r w:rsidR="00EE123F">
              <w:rPr>
                <w:noProof/>
                <w:webHidden/>
              </w:rPr>
              <w:instrText xml:space="preserve"> PAGEREF _Toc527039226 \h </w:instrText>
            </w:r>
            <w:r w:rsidR="00EE123F">
              <w:rPr>
                <w:noProof/>
                <w:webHidden/>
              </w:rPr>
            </w:r>
            <w:r w:rsidR="00EE123F">
              <w:rPr>
                <w:noProof/>
                <w:webHidden/>
              </w:rPr>
              <w:fldChar w:fldCharType="separate"/>
            </w:r>
            <w:r w:rsidR="00A60C92">
              <w:rPr>
                <w:noProof/>
                <w:webHidden/>
              </w:rPr>
              <w:t>19</w:t>
            </w:r>
            <w:r w:rsidR="00EE123F">
              <w:rPr>
                <w:noProof/>
                <w:webHidden/>
              </w:rPr>
              <w:fldChar w:fldCharType="end"/>
            </w:r>
          </w:hyperlink>
        </w:p>
        <w:p w14:paraId="5DDDC618" w14:textId="63B961F4" w:rsidR="00EE123F" w:rsidRDefault="0072248A">
          <w:pPr>
            <w:pStyle w:val="41"/>
            <w:rPr>
              <w:noProof/>
              <w:color w:val="auto"/>
              <w:sz w:val="22"/>
            </w:rPr>
          </w:pPr>
          <w:hyperlink w:anchor="_Toc527039227" w:history="1">
            <w:r w:rsidR="00EE123F" w:rsidRPr="00AE5E53">
              <w:rPr>
                <w:rStyle w:val="af"/>
                <w:noProof/>
              </w:rPr>
              <w:t>4.3.4.7</w:t>
            </w:r>
            <w:r w:rsidR="00EE123F">
              <w:rPr>
                <w:noProof/>
                <w:color w:val="auto"/>
                <w:sz w:val="22"/>
              </w:rPr>
              <w:tab/>
            </w:r>
            <w:r w:rsidR="00EE123F" w:rsidRPr="00AE5E53">
              <w:rPr>
                <w:rStyle w:val="af"/>
                <w:noProof/>
              </w:rPr>
              <w:t>Remote Provisioning Scan Report</w:t>
            </w:r>
            <w:r w:rsidR="00EE123F">
              <w:rPr>
                <w:noProof/>
                <w:webHidden/>
              </w:rPr>
              <w:tab/>
            </w:r>
            <w:r w:rsidR="00EE123F">
              <w:rPr>
                <w:noProof/>
                <w:webHidden/>
              </w:rPr>
              <w:fldChar w:fldCharType="begin"/>
            </w:r>
            <w:r w:rsidR="00EE123F">
              <w:rPr>
                <w:noProof/>
                <w:webHidden/>
              </w:rPr>
              <w:instrText xml:space="preserve"> PAGEREF _Toc527039227 \h </w:instrText>
            </w:r>
            <w:r w:rsidR="00EE123F">
              <w:rPr>
                <w:noProof/>
                <w:webHidden/>
              </w:rPr>
            </w:r>
            <w:r w:rsidR="00EE123F">
              <w:rPr>
                <w:noProof/>
                <w:webHidden/>
              </w:rPr>
              <w:fldChar w:fldCharType="separate"/>
            </w:r>
            <w:r w:rsidR="00A60C92">
              <w:rPr>
                <w:noProof/>
                <w:webHidden/>
              </w:rPr>
              <w:t>20</w:t>
            </w:r>
            <w:r w:rsidR="00EE123F">
              <w:rPr>
                <w:noProof/>
                <w:webHidden/>
              </w:rPr>
              <w:fldChar w:fldCharType="end"/>
            </w:r>
          </w:hyperlink>
        </w:p>
        <w:p w14:paraId="20056EDF" w14:textId="5C1DF2A7" w:rsidR="00EE123F" w:rsidRDefault="0072248A">
          <w:pPr>
            <w:pStyle w:val="41"/>
            <w:rPr>
              <w:noProof/>
              <w:color w:val="auto"/>
              <w:sz w:val="22"/>
            </w:rPr>
          </w:pPr>
          <w:hyperlink w:anchor="_Toc527039228" w:history="1">
            <w:r w:rsidR="00EE123F" w:rsidRPr="00AE5E53">
              <w:rPr>
                <w:rStyle w:val="af"/>
                <w:noProof/>
              </w:rPr>
              <w:t>4.3.4.8</w:t>
            </w:r>
            <w:r w:rsidR="00EE123F">
              <w:rPr>
                <w:noProof/>
                <w:color w:val="auto"/>
                <w:sz w:val="22"/>
              </w:rPr>
              <w:tab/>
            </w:r>
            <w:r w:rsidR="00EE123F" w:rsidRPr="00AE5E53">
              <w:rPr>
                <w:rStyle w:val="af"/>
                <w:noProof/>
              </w:rPr>
              <w:t>Remote Provisioning Extended Scan Start</w:t>
            </w:r>
            <w:r w:rsidR="00EE123F">
              <w:rPr>
                <w:noProof/>
                <w:webHidden/>
              </w:rPr>
              <w:tab/>
            </w:r>
            <w:r w:rsidR="00EE123F">
              <w:rPr>
                <w:noProof/>
                <w:webHidden/>
              </w:rPr>
              <w:fldChar w:fldCharType="begin"/>
            </w:r>
            <w:r w:rsidR="00EE123F">
              <w:rPr>
                <w:noProof/>
                <w:webHidden/>
              </w:rPr>
              <w:instrText xml:space="preserve"> PAGEREF _Toc527039228 \h </w:instrText>
            </w:r>
            <w:r w:rsidR="00EE123F">
              <w:rPr>
                <w:noProof/>
                <w:webHidden/>
              </w:rPr>
            </w:r>
            <w:r w:rsidR="00EE123F">
              <w:rPr>
                <w:noProof/>
                <w:webHidden/>
              </w:rPr>
              <w:fldChar w:fldCharType="separate"/>
            </w:r>
            <w:r w:rsidR="00A60C92">
              <w:rPr>
                <w:noProof/>
                <w:webHidden/>
              </w:rPr>
              <w:t>20</w:t>
            </w:r>
            <w:r w:rsidR="00EE123F">
              <w:rPr>
                <w:noProof/>
                <w:webHidden/>
              </w:rPr>
              <w:fldChar w:fldCharType="end"/>
            </w:r>
          </w:hyperlink>
        </w:p>
        <w:p w14:paraId="0B7B26EC" w14:textId="17046FBC" w:rsidR="00EE123F" w:rsidRDefault="0072248A">
          <w:pPr>
            <w:pStyle w:val="41"/>
            <w:rPr>
              <w:noProof/>
              <w:color w:val="auto"/>
              <w:sz w:val="22"/>
            </w:rPr>
          </w:pPr>
          <w:hyperlink w:anchor="_Toc527039229" w:history="1">
            <w:r w:rsidR="00EE123F" w:rsidRPr="00AE5E53">
              <w:rPr>
                <w:rStyle w:val="af"/>
                <w:noProof/>
              </w:rPr>
              <w:t>4.3.4.9</w:t>
            </w:r>
            <w:r w:rsidR="00EE123F">
              <w:rPr>
                <w:noProof/>
                <w:color w:val="auto"/>
                <w:sz w:val="22"/>
              </w:rPr>
              <w:tab/>
            </w:r>
            <w:r w:rsidR="00EE123F" w:rsidRPr="00AE5E53">
              <w:rPr>
                <w:rStyle w:val="af"/>
                <w:noProof/>
              </w:rPr>
              <w:t>Remote Provisioning Extended Scan Report</w:t>
            </w:r>
            <w:r w:rsidR="00EE123F">
              <w:rPr>
                <w:noProof/>
                <w:webHidden/>
              </w:rPr>
              <w:tab/>
            </w:r>
            <w:r w:rsidR="00EE123F">
              <w:rPr>
                <w:noProof/>
                <w:webHidden/>
              </w:rPr>
              <w:fldChar w:fldCharType="begin"/>
            </w:r>
            <w:r w:rsidR="00EE123F">
              <w:rPr>
                <w:noProof/>
                <w:webHidden/>
              </w:rPr>
              <w:instrText xml:space="preserve"> PAGEREF _Toc527039229 \h </w:instrText>
            </w:r>
            <w:r w:rsidR="00EE123F">
              <w:rPr>
                <w:noProof/>
                <w:webHidden/>
              </w:rPr>
            </w:r>
            <w:r w:rsidR="00EE123F">
              <w:rPr>
                <w:noProof/>
                <w:webHidden/>
              </w:rPr>
              <w:fldChar w:fldCharType="separate"/>
            </w:r>
            <w:r w:rsidR="00A60C92">
              <w:rPr>
                <w:noProof/>
                <w:webHidden/>
              </w:rPr>
              <w:t>21</w:t>
            </w:r>
            <w:r w:rsidR="00EE123F">
              <w:rPr>
                <w:noProof/>
                <w:webHidden/>
              </w:rPr>
              <w:fldChar w:fldCharType="end"/>
            </w:r>
          </w:hyperlink>
        </w:p>
        <w:p w14:paraId="0E90F145" w14:textId="341E4102" w:rsidR="00EE123F" w:rsidRDefault="0072248A">
          <w:pPr>
            <w:pStyle w:val="41"/>
            <w:rPr>
              <w:noProof/>
              <w:color w:val="auto"/>
              <w:sz w:val="22"/>
            </w:rPr>
          </w:pPr>
          <w:hyperlink w:anchor="_Toc527039230" w:history="1">
            <w:r w:rsidR="00EE123F" w:rsidRPr="00AE5E53">
              <w:rPr>
                <w:rStyle w:val="af"/>
                <w:noProof/>
              </w:rPr>
              <w:t>4.3.4.10</w:t>
            </w:r>
            <w:r w:rsidR="00EE123F">
              <w:rPr>
                <w:noProof/>
                <w:color w:val="auto"/>
                <w:sz w:val="22"/>
              </w:rPr>
              <w:tab/>
            </w:r>
            <w:r w:rsidR="00EE123F" w:rsidRPr="00AE5E53">
              <w:rPr>
                <w:rStyle w:val="af"/>
                <w:noProof/>
              </w:rPr>
              <w:t>Remote Provisioning Link Get</w:t>
            </w:r>
            <w:r w:rsidR="00EE123F">
              <w:rPr>
                <w:noProof/>
                <w:webHidden/>
              </w:rPr>
              <w:tab/>
            </w:r>
            <w:r w:rsidR="00EE123F">
              <w:rPr>
                <w:noProof/>
                <w:webHidden/>
              </w:rPr>
              <w:fldChar w:fldCharType="begin"/>
            </w:r>
            <w:r w:rsidR="00EE123F">
              <w:rPr>
                <w:noProof/>
                <w:webHidden/>
              </w:rPr>
              <w:instrText xml:space="preserve"> PAGEREF _Toc527039230 \h </w:instrText>
            </w:r>
            <w:r w:rsidR="00EE123F">
              <w:rPr>
                <w:noProof/>
                <w:webHidden/>
              </w:rPr>
            </w:r>
            <w:r w:rsidR="00EE123F">
              <w:rPr>
                <w:noProof/>
                <w:webHidden/>
              </w:rPr>
              <w:fldChar w:fldCharType="separate"/>
            </w:r>
            <w:r w:rsidR="00A60C92">
              <w:rPr>
                <w:noProof/>
                <w:webHidden/>
              </w:rPr>
              <w:t>22</w:t>
            </w:r>
            <w:r w:rsidR="00EE123F">
              <w:rPr>
                <w:noProof/>
                <w:webHidden/>
              </w:rPr>
              <w:fldChar w:fldCharType="end"/>
            </w:r>
          </w:hyperlink>
        </w:p>
        <w:p w14:paraId="6984AD1F" w14:textId="7F255429" w:rsidR="00EE123F" w:rsidRDefault="0072248A">
          <w:pPr>
            <w:pStyle w:val="41"/>
            <w:rPr>
              <w:noProof/>
              <w:color w:val="auto"/>
              <w:sz w:val="22"/>
            </w:rPr>
          </w:pPr>
          <w:hyperlink w:anchor="_Toc527039231" w:history="1">
            <w:r w:rsidR="00EE123F" w:rsidRPr="00AE5E53">
              <w:rPr>
                <w:rStyle w:val="af"/>
                <w:noProof/>
              </w:rPr>
              <w:t>4.3.4.11</w:t>
            </w:r>
            <w:r w:rsidR="00EE123F">
              <w:rPr>
                <w:noProof/>
                <w:color w:val="auto"/>
                <w:sz w:val="22"/>
              </w:rPr>
              <w:tab/>
            </w:r>
            <w:r w:rsidR="00EE123F" w:rsidRPr="00AE5E53">
              <w:rPr>
                <w:rStyle w:val="af"/>
                <w:noProof/>
              </w:rPr>
              <w:t>Remote Provisioning Link Open</w:t>
            </w:r>
            <w:r w:rsidR="00EE123F">
              <w:rPr>
                <w:noProof/>
                <w:webHidden/>
              </w:rPr>
              <w:tab/>
            </w:r>
            <w:r w:rsidR="00EE123F">
              <w:rPr>
                <w:noProof/>
                <w:webHidden/>
              </w:rPr>
              <w:fldChar w:fldCharType="begin"/>
            </w:r>
            <w:r w:rsidR="00EE123F">
              <w:rPr>
                <w:noProof/>
                <w:webHidden/>
              </w:rPr>
              <w:instrText xml:space="preserve"> PAGEREF _Toc527039231 \h </w:instrText>
            </w:r>
            <w:r w:rsidR="00EE123F">
              <w:rPr>
                <w:noProof/>
                <w:webHidden/>
              </w:rPr>
            </w:r>
            <w:r w:rsidR="00EE123F">
              <w:rPr>
                <w:noProof/>
                <w:webHidden/>
              </w:rPr>
              <w:fldChar w:fldCharType="separate"/>
            </w:r>
            <w:r w:rsidR="00A60C92">
              <w:rPr>
                <w:noProof/>
                <w:webHidden/>
              </w:rPr>
              <w:t>22</w:t>
            </w:r>
            <w:r w:rsidR="00EE123F">
              <w:rPr>
                <w:noProof/>
                <w:webHidden/>
              </w:rPr>
              <w:fldChar w:fldCharType="end"/>
            </w:r>
          </w:hyperlink>
        </w:p>
        <w:p w14:paraId="21F25BED" w14:textId="59402588" w:rsidR="00EE123F" w:rsidRDefault="0072248A">
          <w:pPr>
            <w:pStyle w:val="41"/>
            <w:rPr>
              <w:noProof/>
              <w:color w:val="auto"/>
              <w:sz w:val="22"/>
            </w:rPr>
          </w:pPr>
          <w:hyperlink w:anchor="_Toc527039232" w:history="1">
            <w:r w:rsidR="00EE123F" w:rsidRPr="00AE5E53">
              <w:rPr>
                <w:rStyle w:val="af"/>
                <w:noProof/>
              </w:rPr>
              <w:t>4.3.4.12</w:t>
            </w:r>
            <w:r w:rsidR="00EE123F">
              <w:rPr>
                <w:noProof/>
                <w:color w:val="auto"/>
                <w:sz w:val="22"/>
              </w:rPr>
              <w:tab/>
            </w:r>
            <w:r w:rsidR="00EE123F" w:rsidRPr="00AE5E53">
              <w:rPr>
                <w:rStyle w:val="af"/>
                <w:noProof/>
              </w:rPr>
              <w:t>Remote Provisioning Link Close</w:t>
            </w:r>
            <w:r w:rsidR="00EE123F">
              <w:rPr>
                <w:noProof/>
                <w:webHidden/>
              </w:rPr>
              <w:tab/>
            </w:r>
            <w:r w:rsidR="00EE123F">
              <w:rPr>
                <w:noProof/>
                <w:webHidden/>
              </w:rPr>
              <w:fldChar w:fldCharType="begin"/>
            </w:r>
            <w:r w:rsidR="00EE123F">
              <w:rPr>
                <w:noProof/>
                <w:webHidden/>
              </w:rPr>
              <w:instrText xml:space="preserve"> PAGEREF _Toc527039232 \h </w:instrText>
            </w:r>
            <w:r w:rsidR="00EE123F">
              <w:rPr>
                <w:noProof/>
                <w:webHidden/>
              </w:rPr>
            </w:r>
            <w:r w:rsidR="00EE123F">
              <w:rPr>
                <w:noProof/>
                <w:webHidden/>
              </w:rPr>
              <w:fldChar w:fldCharType="separate"/>
            </w:r>
            <w:r w:rsidR="00A60C92">
              <w:rPr>
                <w:noProof/>
                <w:webHidden/>
              </w:rPr>
              <w:t>22</w:t>
            </w:r>
            <w:r w:rsidR="00EE123F">
              <w:rPr>
                <w:noProof/>
                <w:webHidden/>
              </w:rPr>
              <w:fldChar w:fldCharType="end"/>
            </w:r>
          </w:hyperlink>
        </w:p>
        <w:p w14:paraId="69BD4885" w14:textId="723EF486" w:rsidR="00EE123F" w:rsidRDefault="0072248A">
          <w:pPr>
            <w:pStyle w:val="41"/>
            <w:rPr>
              <w:noProof/>
              <w:color w:val="auto"/>
              <w:sz w:val="22"/>
            </w:rPr>
          </w:pPr>
          <w:hyperlink w:anchor="_Toc527039233" w:history="1">
            <w:r w:rsidR="00EE123F" w:rsidRPr="00AE5E53">
              <w:rPr>
                <w:rStyle w:val="af"/>
                <w:noProof/>
              </w:rPr>
              <w:t>4.3.4.13</w:t>
            </w:r>
            <w:r w:rsidR="00EE123F">
              <w:rPr>
                <w:noProof/>
                <w:color w:val="auto"/>
                <w:sz w:val="22"/>
              </w:rPr>
              <w:tab/>
            </w:r>
            <w:r w:rsidR="00EE123F" w:rsidRPr="00AE5E53">
              <w:rPr>
                <w:rStyle w:val="af"/>
                <w:noProof/>
              </w:rPr>
              <w:t>Remote Provisioning Link Status</w:t>
            </w:r>
            <w:r w:rsidR="00EE123F">
              <w:rPr>
                <w:noProof/>
                <w:webHidden/>
              </w:rPr>
              <w:tab/>
            </w:r>
            <w:r w:rsidR="00EE123F">
              <w:rPr>
                <w:noProof/>
                <w:webHidden/>
              </w:rPr>
              <w:fldChar w:fldCharType="begin"/>
            </w:r>
            <w:r w:rsidR="00EE123F">
              <w:rPr>
                <w:noProof/>
                <w:webHidden/>
              </w:rPr>
              <w:instrText xml:space="preserve"> PAGEREF _Toc527039233 \h </w:instrText>
            </w:r>
            <w:r w:rsidR="00EE123F">
              <w:rPr>
                <w:noProof/>
                <w:webHidden/>
              </w:rPr>
            </w:r>
            <w:r w:rsidR="00EE123F">
              <w:rPr>
                <w:noProof/>
                <w:webHidden/>
              </w:rPr>
              <w:fldChar w:fldCharType="separate"/>
            </w:r>
            <w:r w:rsidR="00A60C92">
              <w:rPr>
                <w:noProof/>
                <w:webHidden/>
              </w:rPr>
              <w:t>23</w:t>
            </w:r>
            <w:r w:rsidR="00EE123F">
              <w:rPr>
                <w:noProof/>
                <w:webHidden/>
              </w:rPr>
              <w:fldChar w:fldCharType="end"/>
            </w:r>
          </w:hyperlink>
        </w:p>
        <w:p w14:paraId="1D9403B7" w14:textId="192CA2E2" w:rsidR="00EE123F" w:rsidRDefault="0072248A">
          <w:pPr>
            <w:pStyle w:val="41"/>
            <w:rPr>
              <w:noProof/>
              <w:color w:val="auto"/>
              <w:sz w:val="22"/>
            </w:rPr>
          </w:pPr>
          <w:hyperlink w:anchor="_Toc527039234" w:history="1">
            <w:r w:rsidR="00EE123F" w:rsidRPr="00AE5E53">
              <w:rPr>
                <w:rStyle w:val="af"/>
                <w:noProof/>
              </w:rPr>
              <w:t>4.3.4.14</w:t>
            </w:r>
            <w:r w:rsidR="00EE123F">
              <w:rPr>
                <w:noProof/>
                <w:color w:val="auto"/>
                <w:sz w:val="22"/>
              </w:rPr>
              <w:tab/>
            </w:r>
            <w:r w:rsidR="00EE123F" w:rsidRPr="00AE5E53">
              <w:rPr>
                <w:rStyle w:val="af"/>
                <w:noProof/>
              </w:rPr>
              <w:t>Remote Provisioning Link Report</w:t>
            </w:r>
            <w:r w:rsidR="00EE123F">
              <w:rPr>
                <w:noProof/>
                <w:webHidden/>
              </w:rPr>
              <w:tab/>
            </w:r>
            <w:r w:rsidR="00EE123F">
              <w:rPr>
                <w:noProof/>
                <w:webHidden/>
              </w:rPr>
              <w:fldChar w:fldCharType="begin"/>
            </w:r>
            <w:r w:rsidR="00EE123F">
              <w:rPr>
                <w:noProof/>
                <w:webHidden/>
              </w:rPr>
              <w:instrText xml:space="preserve"> PAGEREF _Toc527039234 \h </w:instrText>
            </w:r>
            <w:r w:rsidR="00EE123F">
              <w:rPr>
                <w:noProof/>
                <w:webHidden/>
              </w:rPr>
            </w:r>
            <w:r w:rsidR="00EE123F">
              <w:rPr>
                <w:noProof/>
                <w:webHidden/>
              </w:rPr>
              <w:fldChar w:fldCharType="separate"/>
            </w:r>
            <w:r w:rsidR="00A60C92">
              <w:rPr>
                <w:noProof/>
                <w:webHidden/>
              </w:rPr>
              <w:t>23</w:t>
            </w:r>
            <w:r w:rsidR="00EE123F">
              <w:rPr>
                <w:noProof/>
                <w:webHidden/>
              </w:rPr>
              <w:fldChar w:fldCharType="end"/>
            </w:r>
          </w:hyperlink>
        </w:p>
        <w:p w14:paraId="525F3E73" w14:textId="7B2A5392" w:rsidR="00EE123F" w:rsidRDefault="0072248A">
          <w:pPr>
            <w:pStyle w:val="41"/>
            <w:rPr>
              <w:noProof/>
              <w:color w:val="auto"/>
              <w:sz w:val="22"/>
            </w:rPr>
          </w:pPr>
          <w:hyperlink w:anchor="_Toc527039235" w:history="1">
            <w:r w:rsidR="00EE123F" w:rsidRPr="00AE5E53">
              <w:rPr>
                <w:rStyle w:val="af"/>
                <w:noProof/>
              </w:rPr>
              <w:t>4.3.4.15</w:t>
            </w:r>
            <w:r w:rsidR="00EE123F">
              <w:rPr>
                <w:noProof/>
                <w:color w:val="auto"/>
                <w:sz w:val="22"/>
              </w:rPr>
              <w:tab/>
            </w:r>
            <w:r w:rsidR="00EE123F" w:rsidRPr="00AE5E53">
              <w:rPr>
                <w:rStyle w:val="af"/>
                <w:noProof/>
              </w:rPr>
              <w:t>Remote Provisioning PDU Send</w:t>
            </w:r>
            <w:r w:rsidR="00EE123F">
              <w:rPr>
                <w:noProof/>
                <w:webHidden/>
              </w:rPr>
              <w:tab/>
            </w:r>
            <w:r w:rsidR="00EE123F">
              <w:rPr>
                <w:noProof/>
                <w:webHidden/>
              </w:rPr>
              <w:fldChar w:fldCharType="begin"/>
            </w:r>
            <w:r w:rsidR="00EE123F">
              <w:rPr>
                <w:noProof/>
                <w:webHidden/>
              </w:rPr>
              <w:instrText xml:space="preserve"> PAGEREF _Toc527039235 \h </w:instrText>
            </w:r>
            <w:r w:rsidR="00EE123F">
              <w:rPr>
                <w:noProof/>
                <w:webHidden/>
              </w:rPr>
            </w:r>
            <w:r w:rsidR="00EE123F">
              <w:rPr>
                <w:noProof/>
                <w:webHidden/>
              </w:rPr>
              <w:fldChar w:fldCharType="separate"/>
            </w:r>
            <w:r w:rsidR="00A60C92">
              <w:rPr>
                <w:noProof/>
                <w:webHidden/>
              </w:rPr>
              <w:t>24</w:t>
            </w:r>
            <w:r w:rsidR="00EE123F">
              <w:rPr>
                <w:noProof/>
                <w:webHidden/>
              </w:rPr>
              <w:fldChar w:fldCharType="end"/>
            </w:r>
          </w:hyperlink>
        </w:p>
        <w:p w14:paraId="2AEB99BF" w14:textId="0476469A" w:rsidR="00EE123F" w:rsidRDefault="0072248A">
          <w:pPr>
            <w:pStyle w:val="41"/>
            <w:rPr>
              <w:noProof/>
              <w:color w:val="auto"/>
              <w:sz w:val="22"/>
            </w:rPr>
          </w:pPr>
          <w:hyperlink w:anchor="_Toc527039236" w:history="1">
            <w:r w:rsidR="00EE123F" w:rsidRPr="00AE5E53">
              <w:rPr>
                <w:rStyle w:val="af"/>
                <w:noProof/>
              </w:rPr>
              <w:t>4.3.4.16</w:t>
            </w:r>
            <w:r w:rsidR="00EE123F">
              <w:rPr>
                <w:noProof/>
                <w:color w:val="auto"/>
                <w:sz w:val="22"/>
              </w:rPr>
              <w:tab/>
            </w:r>
            <w:r w:rsidR="00EE123F" w:rsidRPr="00AE5E53">
              <w:rPr>
                <w:rStyle w:val="af"/>
                <w:noProof/>
              </w:rPr>
              <w:t>Remote Provisioning PDU Outbound Report</w:t>
            </w:r>
            <w:r w:rsidR="00EE123F">
              <w:rPr>
                <w:noProof/>
                <w:webHidden/>
              </w:rPr>
              <w:tab/>
            </w:r>
            <w:r w:rsidR="00EE123F">
              <w:rPr>
                <w:noProof/>
                <w:webHidden/>
              </w:rPr>
              <w:fldChar w:fldCharType="begin"/>
            </w:r>
            <w:r w:rsidR="00EE123F">
              <w:rPr>
                <w:noProof/>
                <w:webHidden/>
              </w:rPr>
              <w:instrText xml:space="preserve"> PAGEREF _Toc527039236 \h </w:instrText>
            </w:r>
            <w:r w:rsidR="00EE123F">
              <w:rPr>
                <w:noProof/>
                <w:webHidden/>
              </w:rPr>
            </w:r>
            <w:r w:rsidR="00EE123F">
              <w:rPr>
                <w:noProof/>
                <w:webHidden/>
              </w:rPr>
              <w:fldChar w:fldCharType="separate"/>
            </w:r>
            <w:r w:rsidR="00A60C92">
              <w:rPr>
                <w:noProof/>
                <w:webHidden/>
              </w:rPr>
              <w:t>25</w:t>
            </w:r>
            <w:r w:rsidR="00EE123F">
              <w:rPr>
                <w:noProof/>
                <w:webHidden/>
              </w:rPr>
              <w:fldChar w:fldCharType="end"/>
            </w:r>
          </w:hyperlink>
        </w:p>
        <w:p w14:paraId="2B75F14E" w14:textId="53C99B0D" w:rsidR="00EE123F" w:rsidRDefault="0072248A">
          <w:pPr>
            <w:pStyle w:val="41"/>
            <w:rPr>
              <w:noProof/>
              <w:color w:val="auto"/>
              <w:sz w:val="22"/>
            </w:rPr>
          </w:pPr>
          <w:hyperlink w:anchor="_Toc527039237" w:history="1">
            <w:r w:rsidR="00EE123F" w:rsidRPr="00AE5E53">
              <w:rPr>
                <w:rStyle w:val="af"/>
                <w:noProof/>
              </w:rPr>
              <w:t>4.3.4.17</w:t>
            </w:r>
            <w:r w:rsidR="00EE123F">
              <w:rPr>
                <w:noProof/>
                <w:color w:val="auto"/>
                <w:sz w:val="22"/>
              </w:rPr>
              <w:tab/>
            </w:r>
            <w:r w:rsidR="00EE123F" w:rsidRPr="00AE5E53">
              <w:rPr>
                <w:rStyle w:val="af"/>
                <w:noProof/>
              </w:rPr>
              <w:t>Remote Provisioning PDU Report</w:t>
            </w:r>
            <w:r w:rsidR="00EE123F">
              <w:rPr>
                <w:noProof/>
                <w:webHidden/>
              </w:rPr>
              <w:tab/>
            </w:r>
            <w:r w:rsidR="00EE123F">
              <w:rPr>
                <w:noProof/>
                <w:webHidden/>
              </w:rPr>
              <w:fldChar w:fldCharType="begin"/>
            </w:r>
            <w:r w:rsidR="00EE123F">
              <w:rPr>
                <w:noProof/>
                <w:webHidden/>
              </w:rPr>
              <w:instrText xml:space="preserve"> PAGEREF _Toc527039237 \h </w:instrText>
            </w:r>
            <w:r w:rsidR="00EE123F">
              <w:rPr>
                <w:noProof/>
                <w:webHidden/>
              </w:rPr>
            </w:r>
            <w:r w:rsidR="00EE123F">
              <w:rPr>
                <w:noProof/>
                <w:webHidden/>
              </w:rPr>
              <w:fldChar w:fldCharType="separate"/>
            </w:r>
            <w:r w:rsidR="00A60C92">
              <w:rPr>
                <w:noProof/>
                <w:webHidden/>
              </w:rPr>
              <w:t>25</w:t>
            </w:r>
            <w:r w:rsidR="00EE123F">
              <w:rPr>
                <w:noProof/>
                <w:webHidden/>
              </w:rPr>
              <w:fldChar w:fldCharType="end"/>
            </w:r>
          </w:hyperlink>
        </w:p>
        <w:p w14:paraId="66B70AA9" w14:textId="69364174" w:rsidR="00EE123F" w:rsidRDefault="0072248A">
          <w:pPr>
            <w:pStyle w:val="32"/>
            <w:rPr>
              <w:noProof/>
              <w:color w:val="auto"/>
              <w:sz w:val="22"/>
            </w:rPr>
          </w:pPr>
          <w:hyperlink w:anchor="_Toc527039238" w:history="1">
            <w:r w:rsidR="00EE123F" w:rsidRPr="00AE5E53">
              <w:rPr>
                <w:rStyle w:val="af"/>
                <w:noProof/>
                <w14:scene3d>
                  <w14:camera w14:prst="orthographicFront"/>
                  <w14:lightRig w14:rig="threePt" w14:dir="t">
                    <w14:rot w14:lat="0" w14:lon="0" w14:rev="0"/>
                  </w14:lightRig>
                </w14:scene3d>
              </w:rPr>
              <w:t>4.3.5</w:t>
            </w:r>
            <w:r w:rsidR="00EE123F">
              <w:rPr>
                <w:noProof/>
                <w:color w:val="auto"/>
                <w:sz w:val="22"/>
              </w:rPr>
              <w:tab/>
            </w:r>
            <w:r w:rsidR="00EE123F" w:rsidRPr="00AE5E53">
              <w:rPr>
                <w:rStyle w:val="af"/>
                <w:noProof/>
              </w:rPr>
              <w:t>Messages summary</w:t>
            </w:r>
            <w:r w:rsidR="00EE123F">
              <w:rPr>
                <w:noProof/>
                <w:webHidden/>
              </w:rPr>
              <w:tab/>
            </w:r>
            <w:r w:rsidR="00EE123F">
              <w:rPr>
                <w:noProof/>
                <w:webHidden/>
              </w:rPr>
              <w:fldChar w:fldCharType="begin"/>
            </w:r>
            <w:r w:rsidR="00EE123F">
              <w:rPr>
                <w:noProof/>
                <w:webHidden/>
              </w:rPr>
              <w:instrText xml:space="preserve"> PAGEREF _Toc527039238 \h </w:instrText>
            </w:r>
            <w:r w:rsidR="00EE123F">
              <w:rPr>
                <w:noProof/>
                <w:webHidden/>
              </w:rPr>
            </w:r>
            <w:r w:rsidR="00EE123F">
              <w:rPr>
                <w:noProof/>
                <w:webHidden/>
              </w:rPr>
              <w:fldChar w:fldCharType="separate"/>
            </w:r>
            <w:r w:rsidR="00A60C92">
              <w:rPr>
                <w:noProof/>
                <w:webHidden/>
              </w:rPr>
              <w:t>25</w:t>
            </w:r>
            <w:r w:rsidR="00EE123F">
              <w:rPr>
                <w:noProof/>
                <w:webHidden/>
              </w:rPr>
              <w:fldChar w:fldCharType="end"/>
            </w:r>
          </w:hyperlink>
        </w:p>
        <w:p w14:paraId="1720E09F" w14:textId="1EF273E7" w:rsidR="00EE123F" w:rsidRDefault="0072248A">
          <w:pPr>
            <w:pStyle w:val="41"/>
            <w:rPr>
              <w:noProof/>
              <w:color w:val="auto"/>
              <w:sz w:val="22"/>
            </w:rPr>
          </w:pPr>
          <w:hyperlink w:anchor="_Toc527039239" w:history="1">
            <w:r w:rsidR="00EE123F" w:rsidRPr="00AE5E53">
              <w:rPr>
                <w:rStyle w:val="af"/>
                <w:noProof/>
              </w:rPr>
              <w:t>4.3.5.1</w:t>
            </w:r>
            <w:r w:rsidR="00EE123F">
              <w:rPr>
                <w:noProof/>
                <w:color w:val="auto"/>
                <w:sz w:val="22"/>
              </w:rPr>
              <w:tab/>
            </w:r>
            <w:r w:rsidR="00EE123F" w:rsidRPr="00AE5E53">
              <w:rPr>
                <w:rStyle w:val="af"/>
                <w:noProof/>
              </w:rPr>
              <w:t>Alphabetical summary of opcodes</w:t>
            </w:r>
            <w:r w:rsidR="00EE123F">
              <w:rPr>
                <w:noProof/>
                <w:webHidden/>
              </w:rPr>
              <w:tab/>
            </w:r>
            <w:r w:rsidR="00EE123F">
              <w:rPr>
                <w:noProof/>
                <w:webHidden/>
              </w:rPr>
              <w:fldChar w:fldCharType="begin"/>
            </w:r>
            <w:r w:rsidR="00EE123F">
              <w:rPr>
                <w:noProof/>
                <w:webHidden/>
              </w:rPr>
              <w:instrText xml:space="preserve"> PAGEREF _Toc527039239 \h </w:instrText>
            </w:r>
            <w:r w:rsidR="00EE123F">
              <w:rPr>
                <w:noProof/>
                <w:webHidden/>
              </w:rPr>
            </w:r>
            <w:r w:rsidR="00EE123F">
              <w:rPr>
                <w:noProof/>
                <w:webHidden/>
              </w:rPr>
              <w:fldChar w:fldCharType="separate"/>
            </w:r>
            <w:r w:rsidR="00A60C92">
              <w:rPr>
                <w:noProof/>
                <w:webHidden/>
              </w:rPr>
              <w:t>25</w:t>
            </w:r>
            <w:r w:rsidR="00EE123F">
              <w:rPr>
                <w:noProof/>
                <w:webHidden/>
              </w:rPr>
              <w:fldChar w:fldCharType="end"/>
            </w:r>
          </w:hyperlink>
        </w:p>
        <w:p w14:paraId="6355E477" w14:textId="1D670065" w:rsidR="00EE123F" w:rsidRDefault="0072248A">
          <w:pPr>
            <w:pStyle w:val="41"/>
            <w:rPr>
              <w:noProof/>
              <w:color w:val="auto"/>
              <w:sz w:val="22"/>
            </w:rPr>
          </w:pPr>
          <w:hyperlink w:anchor="_Toc527039240" w:history="1">
            <w:r w:rsidR="00EE123F" w:rsidRPr="00AE5E53">
              <w:rPr>
                <w:rStyle w:val="af"/>
                <w:noProof/>
              </w:rPr>
              <w:t>4.3.5.2</w:t>
            </w:r>
            <w:r w:rsidR="00EE123F">
              <w:rPr>
                <w:noProof/>
                <w:color w:val="auto"/>
                <w:sz w:val="22"/>
              </w:rPr>
              <w:tab/>
            </w:r>
            <w:r w:rsidR="00EE123F" w:rsidRPr="00AE5E53">
              <w:rPr>
                <w:rStyle w:val="af"/>
                <w:noProof/>
              </w:rPr>
              <w:t>Numerical summary of opcodes</w:t>
            </w:r>
            <w:r w:rsidR="00EE123F">
              <w:rPr>
                <w:noProof/>
                <w:webHidden/>
              </w:rPr>
              <w:tab/>
            </w:r>
            <w:r w:rsidR="00EE123F">
              <w:rPr>
                <w:noProof/>
                <w:webHidden/>
              </w:rPr>
              <w:fldChar w:fldCharType="begin"/>
            </w:r>
            <w:r w:rsidR="00EE123F">
              <w:rPr>
                <w:noProof/>
                <w:webHidden/>
              </w:rPr>
              <w:instrText xml:space="preserve"> PAGEREF _Toc527039240 \h </w:instrText>
            </w:r>
            <w:r w:rsidR="00EE123F">
              <w:rPr>
                <w:noProof/>
                <w:webHidden/>
              </w:rPr>
            </w:r>
            <w:r w:rsidR="00EE123F">
              <w:rPr>
                <w:noProof/>
                <w:webHidden/>
              </w:rPr>
              <w:fldChar w:fldCharType="separate"/>
            </w:r>
            <w:r w:rsidR="00A60C92">
              <w:rPr>
                <w:noProof/>
                <w:webHidden/>
              </w:rPr>
              <w:t>26</w:t>
            </w:r>
            <w:r w:rsidR="00EE123F">
              <w:rPr>
                <w:noProof/>
                <w:webHidden/>
              </w:rPr>
              <w:fldChar w:fldCharType="end"/>
            </w:r>
          </w:hyperlink>
        </w:p>
        <w:p w14:paraId="712A859D" w14:textId="397F2284" w:rsidR="00EE123F" w:rsidRDefault="0072248A">
          <w:pPr>
            <w:pStyle w:val="32"/>
            <w:rPr>
              <w:noProof/>
              <w:color w:val="auto"/>
              <w:sz w:val="22"/>
            </w:rPr>
          </w:pPr>
          <w:hyperlink w:anchor="_Toc527039241" w:history="1">
            <w:r w:rsidR="00EE123F" w:rsidRPr="00AE5E53">
              <w:rPr>
                <w:rStyle w:val="af"/>
                <w:noProof/>
                <w14:scene3d>
                  <w14:camera w14:prst="orthographicFront"/>
                  <w14:lightRig w14:rig="threePt" w14:dir="t">
                    <w14:rot w14:lat="0" w14:lon="0" w14:rev="0"/>
                  </w14:lightRig>
                </w14:scene3d>
              </w:rPr>
              <w:t>4.3.6</w:t>
            </w:r>
            <w:r w:rsidR="00EE123F">
              <w:rPr>
                <w:noProof/>
                <w:color w:val="auto"/>
                <w:sz w:val="22"/>
              </w:rPr>
              <w:tab/>
            </w:r>
            <w:r w:rsidR="00EE123F" w:rsidRPr="00AE5E53">
              <w:rPr>
                <w:rStyle w:val="af"/>
                <w:noProof/>
              </w:rPr>
              <w:t>Summary of status codes</w:t>
            </w:r>
            <w:r w:rsidR="00EE123F">
              <w:rPr>
                <w:noProof/>
                <w:webHidden/>
              </w:rPr>
              <w:tab/>
            </w:r>
            <w:r w:rsidR="00EE123F">
              <w:rPr>
                <w:noProof/>
                <w:webHidden/>
              </w:rPr>
              <w:fldChar w:fldCharType="begin"/>
            </w:r>
            <w:r w:rsidR="00EE123F">
              <w:rPr>
                <w:noProof/>
                <w:webHidden/>
              </w:rPr>
              <w:instrText xml:space="preserve"> PAGEREF _Toc527039241 \h </w:instrText>
            </w:r>
            <w:r w:rsidR="00EE123F">
              <w:rPr>
                <w:noProof/>
                <w:webHidden/>
              </w:rPr>
            </w:r>
            <w:r w:rsidR="00EE123F">
              <w:rPr>
                <w:noProof/>
                <w:webHidden/>
              </w:rPr>
              <w:fldChar w:fldCharType="separate"/>
            </w:r>
            <w:r w:rsidR="00A60C92">
              <w:rPr>
                <w:noProof/>
                <w:webHidden/>
              </w:rPr>
              <w:t>26</w:t>
            </w:r>
            <w:r w:rsidR="00EE123F">
              <w:rPr>
                <w:noProof/>
                <w:webHidden/>
              </w:rPr>
              <w:fldChar w:fldCharType="end"/>
            </w:r>
          </w:hyperlink>
        </w:p>
        <w:p w14:paraId="0754D6D1" w14:textId="298492B3" w:rsidR="00EE123F" w:rsidRDefault="0072248A">
          <w:pPr>
            <w:pStyle w:val="32"/>
            <w:rPr>
              <w:noProof/>
              <w:color w:val="auto"/>
              <w:sz w:val="22"/>
            </w:rPr>
          </w:pPr>
          <w:hyperlink w:anchor="_Toc527039242"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4.3.7</w:t>
            </w:r>
            <w:r w:rsidR="00EE123F">
              <w:rPr>
                <w:noProof/>
                <w:webHidden/>
              </w:rPr>
              <w:tab/>
            </w:r>
            <w:r w:rsidR="00EE123F">
              <w:rPr>
                <w:noProof/>
                <w:webHidden/>
              </w:rPr>
              <w:fldChar w:fldCharType="begin"/>
            </w:r>
            <w:r w:rsidR="00EE123F">
              <w:rPr>
                <w:noProof/>
                <w:webHidden/>
              </w:rPr>
              <w:instrText xml:space="preserve"> PAGEREF _Toc527039242 \h </w:instrText>
            </w:r>
            <w:r w:rsidR="00EE123F">
              <w:rPr>
                <w:noProof/>
                <w:webHidden/>
              </w:rPr>
            </w:r>
            <w:r w:rsidR="00EE123F">
              <w:rPr>
                <w:noProof/>
                <w:webHidden/>
              </w:rPr>
              <w:fldChar w:fldCharType="separate"/>
            </w:r>
            <w:r w:rsidR="00A60C92">
              <w:rPr>
                <w:noProof/>
                <w:webHidden/>
              </w:rPr>
              <w:t>27</w:t>
            </w:r>
            <w:r w:rsidR="00EE123F">
              <w:rPr>
                <w:noProof/>
                <w:webHidden/>
              </w:rPr>
              <w:fldChar w:fldCharType="end"/>
            </w:r>
          </w:hyperlink>
        </w:p>
        <w:p w14:paraId="5CC1D04A" w14:textId="41C4028C" w:rsidR="00EE123F" w:rsidRDefault="0072248A">
          <w:pPr>
            <w:pStyle w:val="22"/>
            <w:rPr>
              <w:noProof/>
              <w:color w:val="auto"/>
              <w:sz w:val="22"/>
            </w:rPr>
          </w:pPr>
          <w:hyperlink w:anchor="_Toc527039243" w:history="1">
            <w:r w:rsidR="00EE123F" w:rsidRPr="00AE5E53">
              <w:rPr>
                <w:rStyle w:val="af"/>
                <w:noProof/>
              </w:rPr>
              <w:t>4.4</w:t>
            </w:r>
            <w:r w:rsidR="00EE123F">
              <w:rPr>
                <w:noProof/>
                <w:color w:val="auto"/>
                <w:sz w:val="22"/>
              </w:rPr>
              <w:tab/>
            </w:r>
            <w:r w:rsidR="00EE123F" w:rsidRPr="00AE5E53">
              <w:rPr>
                <w:rStyle w:val="af"/>
                <w:noProof/>
              </w:rPr>
              <w:t>Model definitions</w:t>
            </w:r>
            <w:r w:rsidR="00EE123F">
              <w:rPr>
                <w:noProof/>
                <w:webHidden/>
              </w:rPr>
              <w:tab/>
            </w:r>
            <w:r w:rsidR="00EE123F">
              <w:rPr>
                <w:noProof/>
                <w:webHidden/>
              </w:rPr>
              <w:fldChar w:fldCharType="begin"/>
            </w:r>
            <w:r w:rsidR="00EE123F">
              <w:rPr>
                <w:noProof/>
                <w:webHidden/>
              </w:rPr>
              <w:instrText xml:space="preserve"> PAGEREF _Toc527039243 \h </w:instrText>
            </w:r>
            <w:r w:rsidR="00EE123F">
              <w:rPr>
                <w:noProof/>
                <w:webHidden/>
              </w:rPr>
            </w:r>
            <w:r w:rsidR="00EE123F">
              <w:rPr>
                <w:noProof/>
                <w:webHidden/>
              </w:rPr>
              <w:fldChar w:fldCharType="separate"/>
            </w:r>
            <w:r w:rsidR="00A60C92">
              <w:rPr>
                <w:noProof/>
                <w:webHidden/>
              </w:rPr>
              <w:t>27</w:t>
            </w:r>
            <w:r w:rsidR="00EE123F">
              <w:rPr>
                <w:noProof/>
                <w:webHidden/>
              </w:rPr>
              <w:fldChar w:fldCharType="end"/>
            </w:r>
          </w:hyperlink>
        </w:p>
        <w:p w14:paraId="126081D9" w14:textId="5129C7A2" w:rsidR="00EE123F" w:rsidRDefault="0072248A">
          <w:pPr>
            <w:pStyle w:val="32"/>
            <w:rPr>
              <w:noProof/>
              <w:color w:val="auto"/>
              <w:sz w:val="22"/>
            </w:rPr>
          </w:pPr>
          <w:hyperlink w:anchor="_Toc527039244"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4.4.1</w:t>
            </w:r>
            <w:r w:rsidR="00EE123F">
              <w:rPr>
                <w:noProof/>
                <w:webHidden/>
              </w:rPr>
              <w:tab/>
            </w:r>
            <w:r w:rsidR="00EE123F">
              <w:rPr>
                <w:noProof/>
                <w:webHidden/>
              </w:rPr>
              <w:fldChar w:fldCharType="begin"/>
            </w:r>
            <w:r w:rsidR="00EE123F">
              <w:rPr>
                <w:noProof/>
                <w:webHidden/>
              </w:rPr>
              <w:instrText xml:space="preserve"> PAGEREF _Toc527039244 \h </w:instrText>
            </w:r>
            <w:r w:rsidR="00EE123F">
              <w:rPr>
                <w:noProof/>
                <w:webHidden/>
              </w:rPr>
            </w:r>
            <w:r w:rsidR="00EE123F">
              <w:rPr>
                <w:noProof/>
                <w:webHidden/>
              </w:rPr>
              <w:fldChar w:fldCharType="separate"/>
            </w:r>
            <w:r w:rsidR="00A60C92">
              <w:rPr>
                <w:noProof/>
                <w:webHidden/>
              </w:rPr>
              <w:t>27</w:t>
            </w:r>
            <w:r w:rsidR="00EE123F">
              <w:rPr>
                <w:noProof/>
                <w:webHidden/>
              </w:rPr>
              <w:fldChar w:fldCharType="end"/>
            </w:r>
          </w:hyperlink>
        </w:p>
        <w:p w14:paraId="1B6228F1" w14:textId="038F88D3" w:rsidR="00EE123F" w:rsidRDefault="0072248A">
          <w:pPr>
            <w:pStyle w:val="32"/>
            <w:rPr>
              <w:noProof/>
              <w:color w:val="auto"/>
              <w:sz w:val="22"/>
            </w:rPr>
          </w:pPr>
          <w:hyperlink w:anchor="_Toc527039245"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4.4.2</w:t>
            </w:r>
            <w:r w:rsidR="00EE123F">
              <w:rPr>
                <w:noProof/>
                <w:webHidden/>
              </w:rPr>
              <w:tab/>
            </w:r>
            <w:r w:rsidR="00EE123F">
              <w:rPr>
                <w:noProof/>
                <w:webHidden/>
              </w:rPr>
              <w:fldChar w:fldCharType="begin"/>
            </w:r>
            <w:r w:rsidR="00EE123F">
              <w:rPr>
                <w:noProof/>
                <w:webHidden/>
              </w:rPr>
              <w:instrText xml:space="preserve"> PAGEREF _Toc527039245 \h </w:instrText>
            </w:r>
            <w:r w:rsidR="00EE123F">
              <w:rPr>
                <w:noProof/>
                <w:webHidden/>
              </w:rPr>
            </w:r>
            <w:r w:rsidR="00EE123F">
              <w:rPr>
                <w:noProof/>
                <w:webHidden/>
              </w:rPr>
              <w:fldChar w:fldCharType="separate"/>
            </w:r>
            <w:r w:rsidR="00A60C92">
              <w:rPr>
                <w:noProof/>
                <w:webHidden/>
              </w:rPr>
              <w:t>27</w:t>
            </w:r>
            <w:r w:rsidR="00EE123F">
              <w:rPr>
                <w:noProof/>
                <w:webHidden/>
              </w:rPr>
              <w:fldChar w:fldCharType="end"/>
            </w:r>
          </w:hyperlink>
        </w:p>
        <w:p w14:paraId="1FC9677D" w14:textId="485D6213" w:rsidR="00EE123F" w:rsidRDefault="0072248A">
          <w:pPr>
            <w:pStyle w:val="32"/>
            <w:rPr>
              <w:noProof/>
              <w:color w:val="auto"/>
              <w:sz w:val="22"/>
            </w:rPr>
          </w:pPr>
          <w:hyperlink w:anchor="_Toc527039246"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4.4.3</w:t>
            </w:r>
            <w:r w:rsidR="00EE123F">
              <w:rPr>
                <w:noProof/>
                <w:webHidden/>
              </w:rPr>
              <w:tab/>
            </w:r>
            <w:r w:rsidR="00EE123F">
              <w:rPr>
                <w:noProof/>
                <w:webHidden/>
              </w:rPr>
              <w:fldChar w:fldCharType="begin"/>
            </w:r>
            <w:r w:rsidR="00EE123F">
              <w:rPr>
                <w:noProof/>
                <w:webHidden/>
              </w:rPr>
              <w:instrText xml:space="preserve"> PAGEREF _Toc527039246 \h </w:instrText>
            </w:r>
            <w:r w:rsidR="00EE123F">
              <w:rPr>
                <w:noProof/>
                <w:webHidden/>
              </w:rPr>
            </w:r>
            <w:r w:rsidR="00EE123F">
              <w:rPr>
                <w:noProof/>
                <w:webHidden/>
              </w:rPr>
              <w:fldChar w:fldCharType="separate"/>
            </w:r>
            <w:r w:rsidR="00A60C92">
              <w:rPr>
                <w:noProof/>
                <w:webHidden/>
              </w:rPr>
              <w:t>27</w:t>
            </w:r>
            <w:r w:rsidR="00EE123F">
              <w:rPr>
                <w:noProof/>
                <w:webHidden/>
              </w:rPr>
              <w:fldChar w:fldCharType="end"/>
            </w:r>
          </w:hyperlink>
        </w:p>
        <w:p w14:paraId="0C93FA42" w14:textId="26AF92C8" w:rsidR="00EE123F" w:rsidRDefault="0072248A">
          <w:pPr>
            <w:pStyle w:val="32"/>
            <w:rPr>
              <w:noProof/>
              <w:color w:val="auto"/>
              <w:sz w:val="22"/>
            </w:rPr>
          </w:pPr>
          <w:hyperlink w:anchor="_Toc527039247"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4.4.4</w:t>
            </w:r>
            <w:r w:rsidR="00EE123F">
              <w:rPr>
                <w:noProof/>
                <w:webHidden/>
              </w:rPr>
              <w:tab/>
            </w:r>
            <w:r w:rsidR="00EE123F">
              <w:rPr>
                <w:noProof/>
                <w:webHidden/>
              </w:rPr>
              <w:fldChar w:fldCharType="begin"/>
            </w:r>
            <w:r w:rsidR="00EE123F">
              <w:rPr>
                <w:noProof/>
                <w:webHidden/>
              </w:rPr>
              <w:instrText xml:space="preserve"> PAGEREF _Toc527039247 \h </w:instrText>
            </w:r>
            <w:r w:rsidR="00EE123F">
              <w:rPr>
                <w:noProof/>
                <w:webHidden/>
              </w:rPr>
            </w:r>
            <w:r w:rsidR="00EE123F">
              <w:rPr>
                <w:noProof/>
                <w:webHidden/>
              </w:rPr>
              <w:fldChar w:fldCharType="separate"/>
            </w:r>
            <w:r w:rsidR="00A60C92">
              <w:rPr>
                <w:noProof/>
                <w:webHidden/>
              </w:rPr>
              <w:t>27</w:t>
            </w:r>
            <w:r w:rsidR="00EE123F">
              <w:rPr>
                <w:noProof/>
                <w:webHidden/>
              </w:rPr>
              <w:fldChar w:fldCharType="end"/>
            </w:r>
          </w:hyperlink>
        </w:p>
        <w:p w14:paraId="23F47345" w14:textId="3E4D6A8A" w:rsidR="00EE123F" w:rsidRDefault="0072248A">
          <w:pPr>
            <w:pStyle w:val="32"/>
            <w:rPr>
              <w:noProof/>
              <w:color w:val="auto"/>
              <w:sz w:val="22"/>
            </w:rPr>
          </w:pPr>
          <w:hyperlink w:anchor="_Toc527039248" w:history="1">
            <w:r w:rsidR="00EE123F" w:rsidRPr="00AE5E53">
              <w:rPr>
                <w:rStyle w:val="af"/>
                <w:noProof/>
                <w14:scene3d>
                  <w14:camera w14:prst="orthographicFront"/>
                  <w14:lightRig w14:rig="threePt" w14:dir="t">
                    <w14:rot w14:lat="0" w14:lon="0" w14:rev="0"/>
                  </w14:lightRig>
                </w14:scene3d>
              </w:rPr>
              <w:t>4.4.5</w:t>
            </w:r>
            <w:r w:rsidR="00EE123F">
              <w:rPr>
                <w:noProof/>
                <w:color w:val="auto"/>
                <w:sz w:val="22"/>
              </w:rPr>
              <w:tab/>
            </w:r>
            <w:r w:rsidR="00EE123F" w:rsidRPr="00AE5E53">
              <w:rPr>
                <w:rStyle w:val="af"/>
                <w:noProof/>
              </w:rPr>
              <w:t>Remote Provisioning Server model</w:t>
            </w:r>
            <w:r w:rsidR="00EE123F">
              <w:rPr>
                <w:noProof/>
                <w:webHidden/>
              </w:rPr>
              <w:tab/>
            </w:r>
            <w:r w:rsidR="00EE123F">
              <w:rPr>
                <w:noProof/>
                <w:webHidden/>
              </w:rPr>
              <w:fldChar w:fldCharType="begin"/>
            </w:r>
            <w:r w:rsidR="00EE123F">
              <w:rPr>
                <w:noProof/>
                <w:webHidden/>
              </w:rPr>
              <w:instrText xml:space="preserve"> PAGEREF _Toc527039248 \h </w:instrText>
            </w:r>
            <w:r w:rsidR="00EE123F">
              <w:rPr>
                <w:noProof/>
                <w:webHidden/>
              </w:rPr>
            </w:r>
            <w:r w:rsidR="00EE123F">
              <w:rPr>
                <w:noProof/>
                <w:webHidden/>
              </w:rPr>
              <w:fldChar w:fldCharType="separate"/>
            </w:r>
            <w:r w:rsidR="00A60C92">
              <w:rPr>
                <w:noProof/>
                <w:webHidden/>
              </w:rPr>
              <w:t>27</w:t>
            </w:r>
            <w:r w:rsidR="00EE123F">
              <w:rPr>
                <w:noProof/>
                <w:webHidden/>
              </w:rPr>
              <w:fldChar w:fldCharType="end"/>
            </w:r>
          </w:hyperlink>
        </w:p>
        <w:p w14:paraId="73F6E7DE" w14:textId="158EC87F" w:rsidR="00EE123F" w:rsidRDefault="0072248A">
          <w:pPr>
            <w:pStyle w:val="41"/>
            <w:rPr>
              <w:noProof/>
              <w:color w:val="auto"/>
              <w:sz w:val="22"/>
            </w:rPr>
          </w:pPr>
          <w:hyperlink w:anchor="_Toc527039249" w:history="1">
            <w:r w:rsidR="00EE123F" w:rsidRPr="00AE5E53">
              <w:rPr>
                <w:rStyle w:val="af"/>
                <w:noProof/>
              </w:rPr>
              <w:t>4.4.5.1</w:t>
            </w:r>
            <w:r w:rsidR="00EE123F">
              <w:rPr>
                <w:noProof/>
                <w:color w:val="auto"/>
                <w:sz w:val="22"/>
              </w:rPr>
              <w:tab/>
            </w:r>
            <w:r w:rsidR="00EE123F" w:rsidRPr="00AE5E53">
              <w:rPr>
                <w:rStyle w:val="af"/>
                <w:noProof/>
              </w:rPr>
              <w:t>Description</w:t>
            </w:r>
            <w:r w:rsidR="00EE123F">
              <w:rPr>
                <w:noProof/>
                <w:webHidden/>
              </w:rPr>
              <w:tab/>
            </w:r>
            <w:r w:rsidR="00EE123F">
              <w:rPr>
                <w:noProof/>
                <w:webHidden/>
              </w:rPr>
              <w:fldChar w:fldCharType="begin"/>
            </w:r>
            <w:r w:rsidR="00EE123F">
              <w:rPr>
                <w:noProof/>
                <w:webHidden/>
              </w:rPr>
              <w:instrText xml:space="preserve"> PAGEREF _Toc527039249 \h </w:instrText>
            </w:r>
            <w:r w:rsidR="00EE123F">
              <w:rPr>
                <w:noProof/>
                <w:webHidden/>
              </w:rPr>
            </w:r>
            <w:r w:rsidR="00EE123F">
              <w:rPr>
                <w:noProof/>
                <w:webHidden/>
              </w:rPr>
              <w:fldChar w:fldCharType="separate"/>
            </w:r>
            <w:r w:rsidR="00A60C92">
              <w:rPr>
                <w:noProof/>
                <w:webHidden/>
              </w:rPr>
              <w:t>27</w:t>
            </w:r>
            <w:r w:rsidR="00EE123F">
              <w:rPr>
                <w:noProof/>
                <w:webHidden/>
              </w:rPr>
              <w:fldChar w:fldCharType="end"/>
            </w:r>
          </w:hyperlink>
        </w:p>
        <w:p w14:paraId="622A2CA1" w14:textId="3E3B2126" w:rsidR="00EE123F" w:rsidRDefault="0072248A">
          <w:pPr>
            <w:pStyle w:val="41"/>
            <w:rPr>
              <w:noProof/>
              <w:color w:val="auto"/>
              <w:sz w:val="22"/>
            </w:rPr>
          </w:pPr>
          <w:hyperlink w:anchor="_Toc527039250" w:history="1">
            <w:r w:rsidR="00EE123F" w:rsidRPr="00AE5E53">
              <w:rPr>
                <w:rStyle w:val="af"/>
                <w:noProof/>
              </w:rPr>
              <w:t>4.4.5.2</w:t>
            </w:r>
            <w:r w:rsidR="00EE123F">
              <w:rPr>
                <w:noProof/>
                <w:color w:val="auto"/>
                <w:sz w:val="22"/>
              </w:rPr>
              <w:tab/>
            </w:r>
            <w:r w:rsidR="00EE123F" w:rsidRPr="00AE5E53">
              <w:rPr>
                <w:rStyle w:val="af"/>
                <w:noProof/>
              </w:rPr>
              <w:t>Scan procedure</w:t>
            </w:r>
            <w:r w:rsidR="00EE123F">
              <w:rPr>
                <w:noProof/>
                <w:webHidden/>
              </w:rPr>
              <w:tab/>
            </w:r>
            <w:r w:rsidR="00EE123F">
              <w:rPr>
                <w:noProof/>
                <w:webHidden/>
              </w:rPr>
              <w:fldChar w:fldCharType="begin"/>
            </w:r>
            <w:r w:rsidR="00EE123F">
              <w:rPr>
                <w:noProof/>
                <w:webHidden/>
              </w:rPr>
              <w:instrText xml:space="preserve"> PAGEREF _Toc527039250 \h </w:instrText>
            </w:r>
            <w:r w:rsidR="00EE123F">
              <w:rPr>
                <w:noProof/>
                <w:webHidden/>
              </w:rPr>
            </w:r>
            <w:r w:rsidR="00EE123F">
              <w:rPr>
                <w:noProof/>
                <w:webHidden/>
              </w:rPr>
              <w:fldChar w:fldCharType="separate"/>
            </w:r>
            <w:r w:rsidR="00A60C92">
              <w:rPr>
                <w:noProof/>
                <w:webHidden/>
              </w:rPr>
              <w:t>29</w:t>
            </w:r>
            <w:r w:rsidR="00EE123F">
              <w:rPr>
                <w:noProof/>
                <w:webHidden/>
              </w:rPr>
              <w:fldChar w:fldCharType="end"/>
            </w:r>
          </w:hyperlink>
        </w:p>
        <w:p w14:paraId="06FEF56F" w14:textId="561F9EA9" w:rsidR="00EE123F" w:rsidRDefault="0072248A">
          <w:pPr>
            <w:pStyle w:val="41"/>
            <w:rPr>
              <w:noProof/>
              <w:color w:val="auto"/>
              <w:sz w:val="22"/>
            </w:rPr>
          </w:pPr>
          <w:hyperlink w:anchor="_Toc527039251" w:history="1">
            <w:r w:rsidR="00EE123F" w:rsidRPr="00AE5E53">
              <w:rPr>
                <w:rStyle w:val="af"/>
                <w:noProof/>
              </w:rPr>
              <w:t>4.4.5.3</w:t>
            </w:r>
            <w:r w:rsidR="00EE123F">
              <w:rPr>
                <w:noProof/>
                <w:color w:val="auto"/>
                <w:sz w:val="22"/>
              </w:rPr>
              <w:tab/>
            </w:r>
            <w:r w:rsidR="00EE123F" w:rsidRPr="00AE5E53">
              <w:rPr>
                <w:rStyle w:val="af"/>
                <w:noProof/>
              </w:rPr>
              <w:t>Extended Scan procedure</w:t>
            </w:r>
            <w:r w:rsidR="00EE123F">
              <w:rPr>
                <w:noProof/>
                <w:webHidden/>
              </w:rPr>
              <w:tab/>
            </w:r>
            <w:r w:rsidR="00EE123F">
              <w:rPr>
                <w:noProof/>
                <w:webHidden/>
              </w:rPr>
              <w:fldChar w:fldCharType="begin"/>
            </w:r>
            <w:r w:rsidR="00EE123F">
              <w:rPr>
                <w:noProof/>
                <w:webHidden/>
              </w:rPr>
              <w:instrText xml:space="preserve"> PAGEREF _Toc527039251 \h </w:instrText>
            </w:r>
            <w:r w:rsidR="00EE123F">
              <w:rPr>
                <w:noProof/>
                <w:webHidden/>
              </w:rPr>
            </w:r>
            <w:r w:rsidR="00EE123F">
              <w:rPr>
                <w:noProof/>
                <w:webHidden/>
              </w:rPr>
              <w:fldChar w:fldCharType="separate"/>
            </w:r>
            <w:r w:rsidR="00A60C92">
              <w:rPr>
                <w:noProof/>
                <w:webHidden/>
              </w:rPr>
              <w:t>30</w:t>
            </w:r>
            <w:r w:rsidR="00EE123F">
              <w:rPr>
                <w:noProof/>
                <w:webHidden/>
              </w:rPr>
              <w:fldChar w:fldCharType="end"/>
            </w:r>
          </w:hyperlink>
        </w:p>
        <w:p w14:paraId="7E1A47BC" w14:textId="7E798FAB" w:rsidR="00EE123F" w:rsidRDefault="0072248A">
          <w:pPr>
            <w:pStyle w:val="41"/>
            <w:rPr>
              <w:noProof/>
              <w:color w:val="auto"/>
              <w:sz w:val="22"/>
            </w:rPr>
          </w:pPr>
          <w:hyperlink w:anchor="_Toc527039253" w:history="1">
            <w:r w:rsidR="00EE123F" w:rsidRPr="00AE5E53">
              <w:rPr>
                <w:rStyle w:val="af"/>
                <w:noProof/>
              </w:rPr>
              <w:t>4.4.5.4</w:t>
            </w:r>
            <w:r w:rsidR="00EE123F">
              <w:rPr>
                <w:noProof/>
                <w:color w:val="auto"/>
                <w:sz w:val="22"/>
              </w:rPr>
              <w:tab/>
            </w:r>
            <w:r w:rsidR="00EE123F" w:rsidRPr="00AE5E53">
              <w:rPr>
                <w:rStyle w:val="af"/>
                <w:noProof/>
              </w:rPr>
              <w:t>Provisioning procedure</w:t>
            </w:r>
            <w:r w:rsidR="00EE123F">
              <w:rPr>
                <w:noProof/>
                <w:webHidden/>
              </w:rPr>
              <w:tab/>
            </w:r>
            <w:r w:rsidR="00EE123F">
              <w:rPr>
                <w:noProof/>
                <w:webHidden/>
              </w:rPr>
              <w:fldChar w:fldCharType="begin"/>
            </w:r>
            <w:r w:rsidR="00EE123F">
              <w:rPr>
                <w:noProof/>
                <w:webHidden/>
              </w:rPr>
              <w:instrText xml:space="preserve"> PAGEREF _Toc527039253 \h </w:instrText>
            </w:r>
            <w:r w:rsidR="00EE123F">
              <w:rPr>
                <w:noProof/>
                <w:webHidden/>
              </w:rPr>
            </w:r>
            <w:r w:rsidR="00EE123F">
              <w:rPr>
                <w:noProof/>
                <w:webHidden/>
              </w:rPr>
              <w:fldChar w:fldCharType="separate"/>
            </w:r>
            <w:r w:rsidR="00A60C92">
              <w:rPr>
                <w:noProof/>
                <w:webHidden/>
              </w:rPr>
              <w:t>31</w:t>
            </w:r>
            <w:r w:rsidR="00EE123F">
              <w:rPr>
                <w:noProof/>
                <w:webHidden/>
              </w:rPr>
              <w:fldChar w:fldCharType="end"/>
            </w:r>
          </w:hyperlink>
        </w:p>
        <w:p w14:paraId="513F0223" w14:textId="6F86F8AD" w:rsidR="00EE123F" w:rsidRDefault="0072248A">
          <w:pPr>
            <w:pStyle w:val="41"/>
            <w:rPr>
              <w:noProof/>
              <w:color w:val="auto"/>
              <w:sz w:val="22"/>
            </w:rPr>
          </w:pPr>
          <w:hyperlink w:anchor="_Toc527039254" w:history="1">
            <w:r w:rsidR="00EE123F" w:rsidRPr="00AE5E53">
              <w:rPr>
                <w:rStyle w:val="af"/>
                <w:noProof/>
              </w:rPr>
              <w:t>4.4.5.5</w:t>
            </w:r>
            <w:r w:rsidR="00EE123F">
              <w:rPr>
                <w:noProof/>
                <w:color w:val="auto"/>
                <w:sz w:val="22"/>
              </w:rPr>
              <w:tab/>
            </w:r>
            <w:r w:rsidR="00EE123F" w:rsidRPr="00AE5E53">
              <w:rPr>
                <w:rStyle w:val="af"/>
                <w:noProof/>
              </w:rPr>
              <w:t>Behavior</w:t>
            </w:r>
            <w:r w:rsidR="00EE123F">
              <w:rPr>
                <w:noProof/>
                <w:webHidden/>
              </w:rPr>
              <w:tab/>
            </w:r>
            <w:r w:rsidR="00EE123F">
              <w:rPr>
                <w:noProof/>
                <w:webHidden/>
              </w:rPr>
              <w:fldChar w:fldCharType="begin"/>
            </w:r>
            <w:r w:rsidR="00EE123F">
              <w:rPr>
                <w:noProof/>
                <w:webHidden/>
              </w:rPr>
              <w:instrText xml:space="preserve"> PAGEREF _Toc527039254 \h </w:instrText>
            </w:r>
            <w:r w:rsidR="00EE123F">
              <w:rPr>
                <w:noProof/>
                <w:webHidden/>
              </w:rPr>
            </w:r>
            <w:r w:rsidR="00EE123F">
              <w:rPr>
                <w:noProof/>
                <w:webHidden/>
              </w:rPr>
              <w:fldChar w:fldCharType="separate"/>
            </w:r>
            <w:r w:rsidR="00A60C92">
              <w:rPr>
                <w:noProof/>
                <w:webHidden/>
              </w:rPr>
              <w:t>34</w:t>
            </w:r>
            <w:r w:rsidR="00EE123F">
              <w:rPr>
                <w:noProof/>
                <w:webHidden/>
              </w:rPr>
              <w:fldChar w:fldCharType="end"/>
            </w:r>
          </w:hyperlink>
        </w:p>
        <w:p w14:paraId="7941E8E1" w14:textId="7947255F" w:rsidR="00EE123F" w:rsidRDefault="0072248A">
          <w:pPr>
            <w:pStyle w:val="32"/>
            <w:rPr>
              <w:noProof/>
              <w:color w:val="auto"/>
              <w:sz w:val="22"/>
            </w:rPr>
          </w:pPr>
          <w:hyperlink w:anchor="_Toc527039255" w:history="1">
            <w:r w:rsidR="00EE123F" w:rsidRPr="00AE5E53">
              <w:rPr>
                <w:rStyle w:val="af"/>
                <w:noProof/>
                <w14:scene3d>
                  <w14:camera w14:prst="orthographicFront"/>
                  <w14:lightRig w14:rig="threePt" w14:dir="t">
                    <w14:rot w14:lat="0" w14:lon="0" w14:rev="0"/>
                  </w14:lightRig>
                </w14:scene3d>
              </w:rPr>
              <w:t>4.4.6</w:t>
            </w:r>
            <w:r w:rsidR="00EE123F">
              <w:rPr>
                <w:noProof/>
                <w:color w:val="auto"/>
                <w:sz w:val="22"/>
              </w:rPr>
              <w:tab/>
            </w:r>
            <w:r w:rsidR="00EE123F" w:rsidRPr="00AE5E53">
              <w:rPr>
                <w:rStyle w:val="af"/>
                <w:noProof/>
              </w:rPr>
              <w:t>Remote Provisioning Client model</w:t>
            </w:r>
            <w:r w:rsidR="00EE123F">
              <w:rPr>
                <w:noProof/>
                <w:webHidden/>
              </w:rPr>
              <w:tab/>
            </w:r>
            <w:r w:rsidR="00EE123F">
              <w:rPr>
                <w:noProof/>
                <w:webHidden/>
              </w:rPr>
              <w:fldChar w:fldCharType="begin"/>
            </w:r>
            <w:r w:rsidR="00EE123F">
              <w:rPr>
                <w:noProof/>
                <w:webHidden/>
              </w:rPr>
              <w:instrText xml:space="preserve"> PAGEREF _Toc527039255 \h </w:instrText>
            </w:r>
            <w:r w:rsidR="00EE123F">
              <w:rPr>
                <w:noProof/>
                <w:webHidden/>
              </w:rPr>
            </w:r>
            <w:r w:rsidR="00EE123F">
              <w:rPr>
                <w:noProof/>
                <w:webHidden/>
              </w:rPr>
              <w:fldChar w:fldCharType="separate"/>
            </w:r>
            <w:r w:rsidR="00A60C92">
              <w:rPr>
                <w:noProof/>
                <w:webHidden/>
              </w:rPr>
              <w:t>42</w:t>
            </w:r>
            <w:r w:rsidR="00EE123F">
              <w:rPr>
                <w:noProof/>
                <w:webHidden/>
              </w:rPr>
              <w:fldChar w:fldCharType="end"/>
            </w:r>
          </w:hyperlink>
        </w:p>
        <w:p w14:paraId="708FFCB7" w14:textId="583941C7" w:rsidR="00EE123F" w:rsidRDefault="0072248A">
          <w:pPr>
            <w:pStyle w:val="41"/>
            <w:rPr>
              <w:noProof/>
              <w:color w:val="auto"/>
              <w:sz w:val="22"/>
            </w:rPr>
          </w:pPr>
          <w:hyperlink w:anchor="_Toc527039256" w:history="1">
            <w:r w:rsidR="00EE123F" w:rsidRPr="00AE5E53">
              <w:rPr>
                <w:rStyle w:val="af"/>
                <w:noProof/>
              </w:rPr>
              <w:t>4.4.6.1</w:t>
            </w:r>
            <w:r w:rsidR="00EE123F">
              <w:rPr>
                <w:noProof/>
                <w:color w:val="auto"/>
                <w:sz w:val="22"/>
              </w:rPr>
              <w:tab/>
            </w:r>
            <w:r w:rsidR="00EE123F" w:rsidRPr="00AE5E53">
              <w:rPr>
                <w:rStyle w:val="af"/>
                <w:noProof/>
              </w:rPr>
              <w:t>Description</w:t>
            </w:r>
            <w:r w:rsidR="00EE123F">
              <w:rPr>
                <w:noProof/>
                <w:webHidden/>
              </w:rPr>
              <w:tab/>
            </w:r>
            <w:r w:rsidR="00EE123F">
              <w:rPr>
                <w:noProof/>
                <w:webHidden/>
              </w:rPr>
              <w:fldChar w:fldCharType="begin"/>
            </w:r>
            <w:r w:rsidR="00EE123F">
              <w:rPr>
                <w:noProof/>
                <w:webHidden/>
              </w:rPr>
              <w:instrText xml:space="preserve"> PAGEREF _Toc527039256 \h </w:instrText>
            </w:r>
            <w:r w:rsidR="00EE123F">
              <w:rPr>
                <w:noProof/>
                <w:webHidden/>
              </w:rPr>
            </w:r>
            <w:r w:rsidR="00EE123F">
              <w:rPr>
                <w:noProof/>
                <w:webHidden/>
              </w:rPr>
              <w:fldChar w:fldCharType="separate"/>
            </w:r>
            <w:r w:rsidR="00A60C92">
              <w:rPr>
                <w:noProof/>
                <w:webHidden/>
              </w:rPr>
              <w:t>42</w:t>
            </w:r>
            <w:r w:rsidR="00EE123F">
              <w:rPr>
                <w:noProof/>
                <w:webHidden/>
              </w:rPr>
              <w:fldChar w:fldCharType="end"/>
            </w:r>
          </w:hyperlink>
        </w:p>
        <w:p w14:paraId="5EDEF7C8" w14:textId="58590B88" w:rsidR="00EE123F" w:rsidRDefault="0072248A">
          <w:pPr>
            <w:pStyle w:val="41"/>
            <w:rPr>
              <w:noProof/>
              <w:color w:val="auto"/>
              <w:sz w:val="22"/>
            </w:rPr>
          </w:pPr>
          <w:hyperlink w:anchor="_Toc527039258" w:history="1">
            <w:r w:rsidR="00EE123F" w:rsidRPr="00AE5E53">
              <w:rPr>
                <w:rStyle w:val="af"/>
                <w:noProof/>
              </w:rPr>
              <w:t>4.4.6.2</w:t>
            </w:r>
            <w:r w:rsidR="00EE123F">
              <w:rPr>
                <w:noProof/>
                <w:color w:val="auto"/>
                <w:sz w:val="22"/>
              </w:rPr>
              <w:tab/>
            </w:r>
            <w:r w:rsidR="00EE123F" w:rsidRPr="00AE5E53">
              <w:rPr>
                <w:rStyle w:val="af"/>
                <w:noProof/>
              </w:rPr>
              <w:t>Behavior</w:t>
            </w:r>
            <w:r w:rsidR="00EE123F">
              <w:rPr>
                <w:noProof/>
                <w:webHidden/>
              </w:rPr>
              <w:tab/>
            </w:r>
            <w:r w:rsidR="00EE123F">
              <w:rPr>
                <w:noProof/>
                <w:webHidden/>
              </w:rPr>
              <w:fldChar w:fldCharType="begin"/>
            </w:r>
            <w:r w:rsidR="00EE123F">
              <w:rPr>
                <w:noProof/>
                <w:webHidden/>
              </w:rPr>
              <w:instrText xml:space="preserve"> PAGEREF _Toc527039258 \h </w:instrText>
            </w:r>
            <w:r w:rsidR="00EE123F">
              <w:rPr>
                <w:noProof/>
                <w:webHidden/>
              </w:rPr>
            </w:r>
            <w:r w:rsidR="00EE123F">
              <w:rPr>
                <w:noProof/>
                <w:webHidden/>
              </w:rPr>
              <w:fldChar w:fldCharType="separate"/>
            </w:r>
            <w:r w:rsidR="00A60C92">
              <w:rPr>
                <w:noProof/>
                <w:webHidden/>
              </w:rPr>
              <w:t>43</w:t>
            </w:r>
            <w:r w:rsidR="00EE123F">
              <w:rPr>
                <w:noProof/>
                <w:webHidden/>
              </w:rPr>
              <w:fldChar w:fldCharType="end"/>
            </w:r>
          </w:hyperlink>
        </w:p>
        <w:p w14:paraId="2AD4A4E0" w14:textId="3574AEBD" w:rsidR="00EE123F" w:rsidRDefault="0072248A">
          <w:pPr>
            <w:pStyle w:val="32"/>
            <w:rPr>
              <w:noProof/>
              <w:color w:val="auto"/>
              <w:sz w:val="22"/>
            </w:rPr>
          </w:pPr>
          <w:hyperlink w:anchor="_Toc527039259" w:history="1">
            <w:r w:rsidR="00EE123F" w:rsidRPr="00AE5E53">
              <w:rPr>
                <w:rStyle w:val="af"/>
                <w:noProof/>
                <w14:scene3d>
                  <w14:camera w14:prst="orthographicFront"/>
                  <w14:lightRig w14:rig="threePt" w14:dir="t">
                    <w14:rot w14:lat="0" w14:lon="0" w14:rev="0"/>
                  </w14:lightRig>
                </w14:scene3d>
              </w:rPr>
              <w:t>4.4.7</w:t>
            </w:r>
            <w:r w:rsidR="00EE123F">
              <w:rPr>
                <w:noProof/>
                <w:color w:val="auto"/>
                <w:sz w:val="22"/>
              </w:rPr>
              <w:tab/>
            </w:r>
            <w:r w:rsidR="00EE123F" w:rsidRPr="00AE5E53">
              <w:rPr>
                <w:rStyle w:val="af"/>
                <w:noProof/>
              </w:rPr>
              <w:t>Summary of SIG Model IDs</w:t>
            </w:r>
            <w:r w:rsidR="00EE123F">
              <w:rPr>
                <w:noProof/>
                <w:webHidden/>
              </w:rPr>
              <w:tab/>
            </w:r>
            <w:r w:rsidR="00EE123F">
              <w:rPr>
                <w:noProof/>
                <w:webHidden/>
              </w:rPr>
              <w:fldChar w:fldCharType="begin"/>
            </w:r>
            <w:r w:rsidR="00EE123F">
              <w:rPr>
                <w:noProof/>
                <w:webHidden/>
              </w:rPr>
              <w:instrText xml:space="preserve"> PAGEREF _Toc527039259 \h </w:instrText>
            </w:r>
            <w:r w:rsidR="00EE123F">
              <w:rPr>
                <w:noProof/>
                <w:webHidden/>
              </w:rPr>
            </w:r>
            <w:r w:rsidR="00EE123F">
              <w:rPr>
                <w:noProof/>
                <w:webHidden/>
              </w:rPr>
              <w:fldChar w:fldCharType="separate"/>
            </w:r>
            <w:r w:rsidR="00A60C92">
              <w:rPr>
                <w:noProof/>
                <w:webHidden/>
              </w:rPr>
              <w:t>45</w:t>
            </w:r>
            <w:r w:rsidR="00EE123F">
              <w:rPr>
                <w:noProof/>
                <w:webHidden/>
              </w:rPr>
              <w:fldChar w:fldCharType="end"/>
            </w:r>
          </w:hyperlink>
        </w:p>
        <w:p w14:paraId="3AC5EA76" w14:textId="05958FD4" w:rsidR="00EE123F" w:rsidRDefault="0072248A">
          <w:pPr>
            <w:pStyle w:val="10"/>
            <w:rPr>
              <w:rFonts w:cstheme="minorBidi"/>
              <w:b w:val="0"/>
              <w:color w:val="auto"/>
              <w:sz w:val="22"/>
            </w:rPr>
          </w:pPr>
          <w:hyperlink w:anchor="_Toc527039260" w:history="1">
            <w:r w:rsidR="00EE123F" w:rsidRPr="00AE5E53">
              <w:rPr>
                <w:rStyle w:val="af"/>
              </w:rPr>
              <w:t>5</w:t>
            </w:r>
            <w:r w:rsidR="00EE123F">
              <w:rPr>
                <w:rFonts w:cstheme="minorBidi"/>
                <w:b w:val="0"/>
                <w:color w:val="auto"/>
                <w:sz w:val="22"/>
              </w:rPr>
              <w:tab/>
            </w:r>
            <w:r w:rsidR="00EE123F" w:rsidRPr="00AE5E53">
              <w:rPr>
                <w:rStyle w:val="af"/>
              </w:rPr>
              <w:t>Provisioning</w:t>
            </w:r>
            <w:r w:rsidR="00EE123F">
              <w:rPr>
                <w:webHidden/>
              </w:rPr>
              <w:tab/>
            </w:r>
            <w:r w:rsidR="00EE123F">
              <w:rPr>
                <w:webHidden/>
              </w:rPr>
              <w:fldChar w:fldCharType="begin"/>
            </w:r>
            <w:r w:rsidR="00EE123F">
              <w:rPr>
                <w:webHidden/>
              </w:rPr>
              <w:instrText xml:space="preserve"> PAGEREF _Toc527039260 \h </w:instrText>
            </w:r>
            <w:r w:rsidR="00EE123F">
              <w:rPr>
                <w:webHidden/>
              </w:rPr>
            </w:r>
            <w:r w:rsidR="00EE123F">
              <w:rPr>
                <w:webHidden/>
              </w:rPr>
              <w:fldChar w:fldCharType="separate"/>
            </w:r>
            <w:r w:rsidR="00A60C92">
              <w:rPr>
                <w:webHidden/>
              </w:rPr>
              <w:t>47</w:t>
            </w:r>
            <w:r w:rsidR="00EE123F">
              <w:rPr>
                <w:webHidden/>
              </w:rPr>
              <w:fldChar w:fldCharType="end"/>
            </w:r>
          </w:hyperlink>
        </w:p>
        <w:p w14:paraId="55C07679" w14:textId="145C3853" w:rsidR="00EE123F" w:rsidRDefault="0072248A">
          <w:pPr>
            <w:pStyle w:val="22"/>
            <w:rPr>
              <w:noProof/>
              <w:color w:val="auto"/>
              <w:sz w:val="22"/>
            </w:rPr>
          </w:pPr>
          <w:hyperlink w:anchor="_Toc527039262" w:history="1">
            <w:r w:rsidR="00EE123F" w:rsidRPr="00AE5E53">
              <w:rPr>
                <w:rStyle w:val="af"/>
                <w:rFonts w:eastAsia="黑体"/>
                <w:noProof/>
              </w:rPr>
              <w:t>5.2</w:t>
            </w:r>
            <w:r w:rsidR="00EE123F">
              <w:rPr>
                <w:noProof/>
                <w:color w:val="auto"/>
                <w:sz w:val="22"/>
              </w:rPr>
              <w:tab/>
            </w:r>
            <w:r w:rsidR="00EE123F" w:rsidRPr="00AE5E53">
              <w:rPr>
                <w:rStyle w:val="af"/>
                <w:rFonts w:eastAsia="黑体"/>
                <w:noProof/>
              </w:rPr>
              <w:t>Provisioning bearer layer</w:t>
            </w:r>
            <w:r w:rsidR="00EE123F">
              <w:rPr>
                <w:noProof/>
                <w:webHidden/>
              </w:rPr>
              <w:tab/>
            </w:r>
            <w:r w:rsidR="00EE123F">
              <w:rPr>
                <w:noProof/>
                <w:webHidden/>
              </w:rPr>
              <w:fldChar w:fldCharType="begin"/>
            </w:r>
            <w:r w:rsidR="00EE123F">
              <w:rPr>
                <w:noProof/>
                <w:webHidden/>
              </w:rPr>
              <w:instrText xml:space="preserve"> PAGEREF _Toc527039262 \h </w:instrText>
            </w:r>
            <w:r w:rsidR="00EE123F">
              <w:rPr>
                <w:noProof/>
                <w:webHidden/>
              </w:rPr>
            </w:r>
            <w:r w:rsidR="00EE123F">
              <w:rPr>
                <w:noProof/>
                <w:webHidden/>
              </w:rPr>
              <w:fldChar w:fldCharType="separate"/>
            </w:r>
            <w:r w:rsidR="00A60C92">
              <w:rPr>
                <w:noProof/>
                <w:webHidden/>
              </w:rPr>
              <w:t>49</w:t>
            </w:r>
            <w:r w:rsidR="00EE123F">
              <w:rPr>
                <w:noProof/>
                <w:webHidden/>
              </w:rPr>
              <w:fldChar w:fldCharType="end"/>
            </w:r>
          </w:hyperlink>
        </w:p>
        <w:p w14:paraId="538DF658" w14:textId="09E20E06" w:rsidR="00EE123F" w:rsidRDefault="0072248A">
          <w:pPr>
            <w:pStyle w:val="32"/>
            <w:rPr>
              <w:noProof/>
              <w:color w:val="auto"/>
              <w:sz w:val="22"/>
            </w:rPr>
          </w:pPr>
          <w:hyperlink w:anchor="_Toc527039263"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5.2.1</w:t>
            </w:r>
            <w:r w:rsidR="00EE123F">
              <w:rPr>
                <w:noProof/>
                <w:webHidden/>
              </w:rPr>
              <w:tab/>
            </w:r>
            <w:r w:rsidR="00EE123F">
              <w:rPr>
                <w:noProof/>
                <w:webHidden/>
              </w:rPr>
              <w:fldChar w:fldCharType="begin"/>
            </w:r>
            <w:r w:rsidR="00EE123F">
              <w:rPr>
                <w:noProof/>
                <w:webHidden/>
              </w:rPr>
              <w:instrText xml:space="preserve"> PAGEREF _Toc527039263 \h </w:instrText>
            </w:r>
            <w:r w:rsidR="00EE123F">
              <w:rPr>
                <w:noProof/>
                <w:webHidden/>
              </w:rPr>
            </w:r>
            <w:r w:rsidR="00EE123F">
              <w:rPr>
                <w:noProof/>
                <w:webHidden/>
              </w:rPr>
              <w:fldChar w:fldCharType="separate"/>
            </w:r>
            <w:r w:rsidR="00A60C92">
              <w:rPr>
                <w:noProof/>
                <w:webHidden/>
              </w:rPr>
              <w:t>49</w:t>
            </w:r>
            <w:r w:rsidR="00EE123F">
              <w:rPr>
                <w:noProof/>
                <w:webHidden/>
              </w:rPr>
              <w:fldChar w:fldCharType="end"/>
            </w:r>
          </w:hyperlink>
        </w:p>
        <w:p w14:paraId="08306783" w14:textId="0D23CBC2" w:rsidR="00EE123F" w:rsidRDefault="0072248A">
          <w:pPr>
            <w:pStyle w:val="32"/>
            <w:rPr>
              <w:noProof/>
              <w:color w:val="auto"/>
              <w:sz w:val="22"/>
            </w:rPr>
          </w:pPr>
          <w:hyperlink w:anchor="_Toc527039264" w:history="1">
            <w:r w:rsidR="00EE123F" w:rsidRPr="00AE5E53">
              <w:rPr>
                <w:rStyle w:val="af"/>
                <w:rFonts w:asciiTheme="majorHAnsi" w:eastAsiaTheme="majorEastAsia" w:hAnsiTheme="majorHAnsi" w:cstheme="majorBidi"/>
                <w:noProof/>
                <w14:scene3d>
                  <w14:camera w14:prst="orthographicFront"/>
                  <w14:lightRig w14:rig="threePt" w14:dir="t">
                    <w14:rot w14:lat="0" w14:lon="0" w14:rev="0"/>
                  </w14:lightRig>
                </w14:scene3d>
              </w:rPr>
              <w:t>5.2.2</w:t>
            </w:r>
            <w:r w:rsidR="00EE123F">
              <w:rPr>
                <w:noProof/>
                <w:webHidden/>
              </w:rPr>
              <w:tab/>
            </w:r>
            <w:r w:rsidR="00EE123F">
              <w:rPr>
                <w:noProof/>
                <w:webHidden/>
              </w:rPr>
              <w:fldChar w:fldCharType="begin"/>
            </w:r>
            <w:r w:rsidR="00EE123F">
              <w:rPr>
                <w:noProof/>
                <w:webHidden/>
              </w:rPr>
              <w:instrText xml:space="preserve"> PAGEREF _Toc527039264 \h </w:instrText>
            </w:r>
            <w:r w:rsidR="00EE123F">
              <w:rPr>
                <w:noProof/>
                <w:webHidden/>
              </w:rPr>
            </w:r>
            <w:r w:rsidR="00EE123F">
              <w:rPr>
                <w:noProof/>
                <w:webHidden/>
              </w:rPr>
              <w:fldChar w:fldCharType="separate"/>
            </w:r>
            <w:r w:rsidR="00A60C92">
              <w:rPr>
                <w:noProof/>
                <w:webHidden/>
              </w:rPr>
              <w:t>49</w:t>
            </w:r>
            <w:r w:rsidR="00EE123F">
              <w:rPr>
                <w:noProof/>
                <w:webHidden/>
              </w:rPr>
              <w:fldChar w:fldCharType="end"/>
            </w:r>
          </w:hyperlink>
        </w:p>
        <w:p w14:paraId="43FFC263" w14:textId="5FDA5335" w:rsidR="00EE123F" w:rsidRDefault="0072248A">
          <w:pPr>
            <w:pStyle w:val="32"/>
            <w:rPr>
              <w:noProof/>
              <w:color w:val="auto"/>
              <w:sz w:val="22"/>
            </w:rPr>
          </w:pPr>
          <w:hyperlink w:anchor="_Toc527039265" w:history="1">
            <w:r w:rsidR="00EE123F" w:rsidRPr="00AE5E53">
              <w:rPr>
                <w:rStyle w:val="af"/>
                <w:noProof/>
                <w14:scene3d>
                  <w14:camera w14:prst="orthographicFront"/>
                  <w14:lightRig w14:rig="threePt" w14:dir="t">
                    <w14:rot w14:lat="0" w14:lon="0" w14:rev="0"/>
                  </w14:lightRig>
                </w14:scene3d>
              </w:rPr>
              <w:t>5.2.3</w:t>
            </w:r>
            <w:r w:rsidR="00EE123F">
              <w:rPr>
                <w:noProof/>
                <w:color w:val="auto"/>
                <w:sz w:val="22"/>
              </w:rPr>
              <w:tab/>
            </w:r>
            <w:r w:rsidR="00EE123F" w:rsidRPr="00AE5E53">
              <w:rPr>
                <w:rStyle w:val="af"/>
                <w:noProof/>
              </w:rPr>
              <w:t>PB-Remote</w:t>
            </w:r>
            <w:r w:rsidR="00EE123F">
              <w:rPr>
                <w:noProof/>
                <w:webHidden/>
              </w:rPr>
              <w:tab/>
            </w:r>
            <w:r w:rsidR="00EE123F">
              <w:rPr>
                <w:noProof/>
                <w:webHidden/>
              </w:rPr>
              <w:fldChar w:fldCharType="begin"/>
            </w:r>
            <w:r w:rsidR="00EE123F">
              <w:rPr>
                <w:noProof/>
                <w:webHidden/>
              </w:rPr>
              <w:instrText xml:space="preserve"> PAGEREF _Toc527039265 \h </w:instrText>
            </w:r>
            <w:r w:rsidR="00EE123F">
              <w:rPr>
                <w:noProof/>
                <w:webHidden/>
              </w:rPr>
            </w:r>
            <w:r w:rsidR="00EE123F">
              <w:rPr>
                <w:noProof/>
                <w:webHidden/>
              </w:rPr>
              <w:fldChar w:fldCharType="separate"/>
            </w:r>
            <w:r w:rsidR="00A60C92">
              <w:rPr>
                <w:noProof/>
                <w:webHidden/>
              </w:rPr>
              <w:t>49</w:t>
            </w:r>
            <w:r w:rsidR="00EE123F">
              <w:rPr>
                <w:noProof/>
                <w:webHidden/>
              </w:rPr>
              <w:fldChar w:fldCharType="end"/>
            </w:r>
          </w:hyperlink>
        </w:p>
        <w:p w14:paraId="45D139D7" w14:textId="68CDF93B" w:rsidR="00EE123F" w:rsidRDefault="0072248A">
          <w:pPr>
            <w:pStyle w:val="41"/>
            <w:rPr>
              <w:noProof/>
              <w:color w:val="auto"/>
              <w:sz w:val="22"/>
            </w:rPr>
          </w:pPr>
          <w:hyperlink w:anchor="_Toc527039266" w:history="1">
            <w:r w:rsidR="00EE123F" w:rsidRPr="00AE5E53">
              <w:rPr>
                <w:rStyle w:val="af"/>
                <w:noProof/>
              </w:rPr>
              <w:t>5.2.3.1 PB-Remote Provisioning Client</w:t>
            </w:r>
            <w:r w:rsidR="00EE123F">
              <w:rPr>
                <w:noProof/>
                <w:webHidden/>
              </w:rPr>
              <w:tab/>
            </w:r>
            <w:r w:rsidR="00EE123F">
              <w:rPr>
                <w:noProof/>
                <w:webHidden/>
              </w:rPr>
              <w:fldChar w:fldCharType="begin"/>
            </w:r>
            <w:r w:rsidR="00EE123F">
              <w:rPr>
                <w:noProof/>
                <w:webHidden/>
              </w:rPr>
              <w:instrText xml:space="preserve"> PAGEREF _Toc527039266 \h </w:instrText>
            </w:r>
            <w:r w:rsidR="00EE123F">
              <w:rPr>
                <w:noProof/>
                <w:webHidden/>
              </w:rPr>
            </w:r>
            <w:r w:rsidR="00EE123F">
              <w:rPr>
                <w:noProof/>
                <w:webHidden/>
              </w:rPr>
              <w:fldChar w:fldCharType="separate"/>
            </w:r>
            <w:r w:rsidR="00A60C92">
              <w:rPr>
                <w:noProof/>
                <w:webHidden/>
              </w:rPr>
              <w:t>50</w:t>
            </w:r>
            <w:r w:rsidR="00EE123F">
              <w:rPr>
                <w:noProof/>
                <w:webHidden/>
              </w:rPr>
              <w:fldChar w:fldCharType="end"/>
            </w:r>
          </w:hyperlink>
        </w:p>
        <w:p w14:paraId="06A4B9D6" w14:textId="4E4480A6" w:rsidR="00EE123F" w:rsidRDefault="0072248A">
          <w:pPr>
            <w:pStyle w:val="41"/>
            <w:rPr>
              <w:noProof/>
              <w:color w:val="auto"/>
              <w:sz w:val="22"/>
            </w:rPr>
          </w:pPr>
          <w:hyperlink w:anchor="_Toc527039267" w:history="1">
            <w:r w:rsidR="00EE123F" w:rsidRPr="00AE5E53">
              <w:rPr>
                <w:rStyle w:val="af"/>
                <w:noProof/>
              </w:rPr>
              <w:t>5.2.3.2 PB-Remote Provisioning Server</w:t>
            </w:r>
            <w:r w:rsidR="00EE123F">
              <w:rPr>
                <w:noProof/>
                <w:webHidden/>
              </w:rPr>
              <w:tab/>
            </w:r>
            <w:r w:rsidR="00EE123F">
              <w:rPr>
                <w:noProof/>
                <w:webHidden/>
              </w:rPr>
              <w:fldChar w:fldCharType="begin"/>
            </w:r>
            <w:r w:rsidR="00EE123F">
              <w:rPr>
                <w:noProof/>
                <w:webHidden/>
              </w:rPr>
              <w:instrText xml:space="preserve"> PAGEREF _Toc527039267 \h </w:instrText>
            </w:r>
            <w:r w:rsidR="00EE123F">
              <w:rPr>
                <w:noProof/>
                <w:webHidden/>
              </w:rPr>
            </w:r>
            <w:r w:rsidR="00EE123F">
              <w:rPr>
                <w:noProof/>
                <w:webHidden/>
              </w:rPr>
              <w:fldChar w:fldCharType="separate"/>
            </w:r>
            <w:r w:rsidR="00A60C92">
              <w:rPr>
                <w:noProof/>
                <w:webHidden/>
              </w:rPr>
              <w:t>50</w:t>
            </w:r>
            <w:r w:rsidR="00EE123F">
              <w:rPr>
                <w:noProof/>
                <w:webHidden/>
              </w:rPr>
              <w:fldChar w:fldCharType="end"/>
            </w:r>
          </w:hyperlink>
        </w:p>
        <w:p w14:paraId="7879FA37" w14:textId="19B69794" w:rsidR="00EE123F" w:rsidRDefault="0072248A">
          <w:pPr>
            <w:pStyle w:val="41"/>
            <w:rPr>
              <w:noProof/>
              <w:color w:val="auto"/>
              <w:sz w:val="22"/>
            </w:rPr>
          </w:pPr>
          <w:hyperlink w:anchor="_Toc527039268" w:history="1">
            <w:r w:rsidR="00EE123F" w:rsidRPr="00AE5E53">
              <w:rPr>
                <w:rStyle w:val="af"/>
                <w:noProof/>
              </w:rPr>
              <w:t>5.2.3.3 PB-Remote procedures</w:t>
            </w:r>
            <w:r w:rsidR="00EE123F">
              <w:rPr>
                <w:noProof/>
                <w:webHidden/>
              </w:rPr>
              <w:tab/>
            </w:r>
            <w:r w:rsidR="00EE123F">
              <w:rPr>
                <w:noProof/>
                <w:webHidden/>
              </w:rPr>
              <w:fldChar w:fldCharType="begin"/>
            </w:r>
            <w:r w:rsidR="00EE123F">
              <w:rPr>
                <w:noProof/>
                <w:webHidden/>
              </w:rPr>
              <w:instrText xml:space="preserve"> PAGEREF _Toc527039268 \h </w:instrText>
            </w:r>
            <w:r w:rsidR="00EE123F">
              <w:rPr>
                <w:noProof/>
                <w:webHidden/>
              </w:rPr>
            </w:r>
            <w:r w:rsidR="00EE123F">
              <w:rPr>
                <w:noProof/>
                <w:webHidden/>
              </w:rPr>
              <w:fldChar w:fldCharType="separate"/>
            </w:r>
            <w:r w:rsidR="00A60C92">
              <w:rPr>
                <w:noProof/>
                <w:webHidden/>
              </w:rPr>
              <w:t>50</w:t>
            </w:r>
            <w:r w:rsidR="00EE123F">
              <w:rPr>
                <w:noProof/>
                <w:webHidden/>
              </w:rPr>
              <w:fldChar w:fldCharType="end"/>
            </w:r>
          </w:hyperlink>
        </w:p>
        <w:p w14:paraId="7A810803" w14:textId="4D834B3A" w:rsidR="00EE123F" w:rsidRDefault="0072248A">
          <w:pPr>
            <w:pStyle w:val="41"/>
            <w:rPr>
              <w:noProof/>
              <w:color w:val="auto"/>
              <w:sz w:val="22"/>
            </w:rPr>
          </w:pPr>
          <w:hyperlink w:anchor="_Toc527039269" w:history="1">
            <w:r w:rsidR="00EE123F" w:rsidRPr="00AE5E53">
              <w:rPr>
                <w:rStyle w:val="af"/>
                <w:noProof/>
              </w:rPr>
              <w:t>5.4.1.10 Provisioning Failed</w:t>
            </w:r>
            <w:r w:rsidR="00EE123F">
              <w:rPr>
                <w:noProof/>
                <w:webHidden/>
              </w:rPr>
              <w:tab/>
            </w:r>
            <w:r w:rsidR="00EE123F">
              <w:rPr>
                <w:noProof/>
                <w:webHidden/>
              </w:rPr>
              <w:fldChar w:fldCharType="begin"/>
            </w:r>
            <w:r w:rsidR="00EE123F">
              <w:rPr>
                <w:noProof/>
                <w:webHidden/>
              </w:rPr>
              <w:instrText xml:space="preserve"> PAGEREF _Toc527039269 \h </w:instrText>
            </w:r>
            <w:r w:rsidR="00EE123F">
              <w:rPr>
                <w:noProof/>
                <w:webHidden/>
              </w:rPr>
            </w:r>
            <w:r w:rsidR="00EE123F">
              <w:rPr>
                <w:noProof/>
                <w:webHidden/>
              </w:rPr>
              <w:fldChar w:fldCharType="separate"/>
            </w:r>
            <w:r w:rsidR="00A60C92">
              <w:rPr>
                <w:noProof/>
                <w:webHidden/>
              </w:rPr>
              <w:t>52</w:t>
            </w:r>
            <w:r w:rsidR="00EE123F">
              <w:rPr>
                <w:noProof/>
                <w:webHidden/>
              </w:rPr>
              <w:fldChar w:fldCharType="end"/>
            </w:r>
          </w:hyperlink>
        </w:p>
        <w:p w14:paraId="431D5AFE" w14:textId="6386863B" w:rsidR="00EE123F" w:rsidRDefault="0072248A">
          <w:pPr>
            <w:pStyle w:val="10"/>
            <w:rPr>
              <w:rFonts w:cstheme="minorBidi"/>
              <w:b w:val="0"/>
              <w:color w:val="auto"/>
              <w:sz w:val="22"/>
            </w:rPr>
          </w:pPr>
          <w:hyperlink w:anchor="_Toc527039270" w:history="1">
            <w:r w:rsidR="00EE123F" w:rsidRPr="00AE5E53">
              <w:rPr>
                <w:rStyle w:val="af"/>
              </w:rPr>
              <w:t>6</w:t>
            </w:r>
            <w:r w:rsidR="00EE123F">
              <w:rPr>
                <w:rFonts w:cstheme="minorBidi"/>
                <w:b w:val="0"/>
                <w:color w:val="auto"/>
                <w:sz w:val="22"/>
              </w:rPr>
              <w:tab/>
            </w:r>
            <w:r w:rsidR="00EE123F" w:rsidRPr="00AE5E53">
              <w:rPr>
                <w:rStyle w:val="af"/>
              </w:rPr>
              <w:t>References</w:t>
            </w:r>
            <w:r w:rsidR="00EE123F">
              <w:rPr>
                <w:webHidden/>
              </w:rPr>
              <w:tab/>
            </w:r>
            <w:r w:rsidR="00EE123F">
              <w:rPr>
                <w:webHidden/>
              </w:rPr>
              <w:fldChar w:fldCharType="begin"/>
            </w:r>
            <w:r w:rsidR="00EE123F">
              <w:rPr>
                <w:webHidden/>
              </w:rPr>
              <w:instrText xml:space="preserve"> PAGEREF _Toc527039270 \h </w:instrText>
            </w:r>
            <w:r w:rsidR="00EE123F">
              <w:rPr>
                <w:webHidden/>
              </w:rPr>
            </w:r>
            <w:r w:rsidR="00EE123F">
              <w:rPr>
                <w:webHidden/>
              </w:rPr>
              <w:fldChar w:fldCharType="separate"/>
            </w:r>
            <w:r w:rsidR="00A60C92">
              <w:rPr>
                <w:webHidden/>
              </w:rPr>
              <w:t>54</w:t>
            </w:r>
            <w:r w:rsidR="00EE123F">
              <w:rPr>
                <w:webHidden/>
              </w:rPr>
              <w:fldChar w:fldCharType="end"/>
            </w:r>
          </w:hyperlink>
        </w:p>
        <w:p w14:paraId="5EFCB87C" w14:textId="527AD57A" w:rsidR="0055510C" w:rsidRPr="00C07B9B" w:rsidRDefault="001F7F19" w:rsidP="00E04781">
          <w:pPr>
            <w:pStyle w:val="a2"/>
            <w:rPr>
              <w:noProof/>
            </w:rPr>
          </w:pPr>
          <w:r>
            <w:rPr>
              <w:noProof/>
            </w:rPr>
            <w:fldChar w:fldCharType="end"/>
          </w:r>
        </w:p>
      </w:sdtContent>
    </w:sdt>
    <w:p w14:paraId="62789B56" w14:textId="77777777" w:rsidR="00F828CD" w:rsidRPr="00F828CD" w:rsidRDefault="00F828CD" w:rsidP="00F828CD">
      <w:pPr>
        <w:keepNext/>
        <w:keepLines/>
        <w:pageBreakBefore/>
        <w:numPr>
          <w:ilvl w:val="0"/>
          <w:numId w:val="19"/>
        </w:numPr>
        <w:pBdr>
          <w:bottom w:val="single" w:sz="4" w:space="1" w:color="0082FC" w:themeColor="accent1"/>
        </w:pBdr>
        <w:tabs>
          <w:tab w:val="left" w:pos="540"/>
        </w:tabs>
        <w:spacing w:before="240" w:after="200" w:line="240" w:lineRule="auto"/>
        <w:ind w:left="540" w:hanging="540"/>
        <w:outlineLvl w:val="0"/>
        <w:rPr>
          <w:rFonts w:asciiTheme="majorHAnsi" w:eastAsiaTheme="majorEastAsia" w:hAnsiTheme="majorHAnsi" w:cstheme="majorBidi"/>
          <w:b/>
          <w:bCs/>
          <w:color w:val="0082FC" w:themeColor="accent1"/>
          <w:sz w:val="36"/>
          <w:szCs w:val="28"/>
        </w:rPr>
      </w:pPr>
      <w:bookmarkStart w:id="0" w:name="_Toc505176459"/>
      <w:bookmarkStart w:id="1" w:name="_Toc527039167"/>
      <w:r w:rsidRPr="00F828CD">
        <w:rPr>
          <w:rFonts w:asciiTheme="majorHAnsi" w:eastAsiaTheme="majorEastAsia" w:hAnsiTheme="majorHAnsi" w:cstheme="majorBidi"/>
          <w:b/>
          <w:bCs/>
          <w:color w:val="0082FC" w:themeColor="accent1"/>
          <w:sz w:val="36"/>
          <w:szCs w:val="28"/>
        </w:rPr>
        <w:lastRenderedPageBreak/>
        <w:t>Language</w:t>
      </w:r>
      <w:bookmarkEnd w:id="0"/>
      <w:bookmarkEnd w:id="1"/>
    </w:p>
    <w:p w14:paraId="47EC2555" w14:textId="77777777" w:rsidR="00F828CD" w:rsidRPr="00F828CD" w:rsidRDefault="00F828CD" w:rsidP="00F828CD">
      <w:pPr>
        <w:keepNext/>
        <w:keepLines/>
        <w:numPr>
          <w:ilvl w:val="1"/>
          <w:numId w:val="19"/>
        </w:numPr>
        <w:tabs>
          <w:tab w:val="left" w:pos="900"/>
        </w:tabs>
        <w:spacing w:before="200" w:after="40" w:line="240" w:lineRule="auto"/>
        <w:ind w:left="900" w:hanging="900"/>
        <w:outlineLvl w:val="1"/>
        <w:rPr>
          <w:rFonts w:asciiTheme="majorHAnsi" w:eastAsiaTheme="majorEastAsia" w:hAnsiTheme="majorHAnsi" w:cstheme="majorBidi"/>
          <w:b/>
          <w:color w:val="0082FC" w:themeColor="accent1"/>
          <w:sz w:val="28"/>
          <w:szCs w:val="26"/>
        </w:rPr>
      </w:pPr>
      <w:bookmarkStart w:id="2" w:name="_Toc505176460"/>
      <w:bookmarkStart w:id="3" w:name="_Toc527039168"/>
      <w:r w:rsidRPr="00F828CD">
        <w:rPr>
          <w:rFonts w:asciiTheme="majorHAnsi" w:eastAsiaTheme="majorEastAsia" w:hAnsiTheme="majorHAnsi" w:cstheme="majorBidi"/>
          <w:b/>
          <w:color w:val="0082FC" w:themeColor="accent1"/>
          <w:sz w:val="28"/>
          <w:szCs w:val="26"/>
        </w:rPr>
        <w:t>Language conventions</w:t>
      </w:r>
      <w:bookmarkEnd w:id="2"/>
      <w:bookmarkEnd w:id="3"/>
    </w:p>
    <w:p w14:paraId="496107B8" w14:textId="77777777" w:rsidR="00F828CD" w:rsidRPr="00F828CD" w:rsidRDefault="00F828CD" w:rsidP="00F828CD">
      <w:pPr>
        <w:spacing w:before="120" w:after="240"/>
      </w:pPr>
      <w:r w:rsidRPr="00F828CD">
        <w:t>Please refer to and follow any terminology, language conventions, and interpretation sections of the Source Specification.</w:t>
      </w:r>
    </w:p>
    <w:p w14:paraId="36741FD2" w14:textId="7643F1B6" w:rsidR="00F828CD" w:rsidRDefault="00F828CD" w:rsidP="00F828CD">
      <w:pPr>
        <w:pStyle w:val="1"/>
        <w:numPr>
          <w:ilvl w:val="0"/>
          <w:numId w:val="19"/>
        </w:numPr>
        <w:ind w:left="540" w:hanging="540"/>
      </w:pPr>
      <w:bookmarkStart w:id="4" w:name="_Toc511141608"/>
      <w:bookmarkStart w:id="5" w:name="_Toc511291113"/>
      <w:bookmarkStart w:id="6" w:name="_Toc511722772"/>
      <w:bookmarkStart w:id="7" w:name="_Toc511141609"/>
      <w:bookmarkStart w:id="8" w:name="_Toc511291114"/>
      <w:bookmarkStart w:id="9" w:name="_Toc511722773"/>
      <w:bookmarkStart w:id="10" w:name="_Toc511141610"/>
      <w:bookmarkStart w:id="11" w:name="_Toc511291115"/>
      <w:bookmarkStart w:id="12" w:name="_Toc511722774"/>
      <w:bookmarkStart w:id="13" w:name="_Toc511141635"/>
      <w:bookmarkStart w:id="14" w:name="_Toc511291140"/>
      <w:bookmarkStart w:id="15" w:name="_Toc511722799"/>
      <w:bookmarkStart w:id="16" w:name="_Toc511141636"/>
      <w:bookmarkStart w:id="17" w:name="_Toc511291141"/>
      <w:bookmarkStart w:id="18" w:name="_Toc511722800"/>
      <w:bookmarkStart w:id="19" w:name="_Toc511141637"/>
      <w:bookmarkStart w:id="20" w:name="_Toc511291142"/>
      <w:bookmarkStart w:id="21" w:name="_Toc511722801"/>
      <w:bookmarkStart w:id="22" w:name="_Toc511141638"/>
      <w:bookmarkStart w:id="23" w:name="_Toc511291143"/>
      <w:bookmarkStart w:id="24" w:name="_Toc511722802"/>
      <w:bookmarkStart w:id="25" w:name="_Toc511141639"/>
      <w:bookmarkStart w:id="26" w:name="_Toc511291144"/>
      <w:bookmarkStart w:id="27" w:name="_Toc511722803"/>
      <w:bookmarkStart w:id="28" w:name="_Toc511141640"/>
      <w:bookmarkStart w:id="29" w:name="_Toc511291145"/>
      <w:bookmarkStart w:id="30" w:name="_Toc511722804"/>
      <w:bookmarkStart w:id="31" w:name="_Toc511141641"/>
      <w:bookmarkStart w:id="32" w:name="_Toc511291146"/>
      <w:bookmarkStart w:id="33" w:name="_Toc511722805"/>
      <w:bookmarkStart w:id="34" w:name="_Toc511141642"/>
      <w:bookmarkStart w:id="35" w:name="_Toc511291147"/>
      <w:bookmarkStart w:id="36" w:name="_Toc511722806"/>
      <w:bookmarkStart w:id="37" w:name="_Toc511141643"/>
      <w:bookmarkStart w:id="38" w:name="_Toc511291148"/>
      <w:bookmarkStart w:id="39" w:name="_Toc511722807"/>
      <w:bookmarkStart w:id="40" w:name="_Toc505176461"/>
      <w:bookmarkStart w:id="41" w:name="_Ref506557303"/>
      <w:bookmarkStart w:id="42" w:name="_Toc52703916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lastRenderedPageBreak/>
        <w:t>Conventions used in this Change Request</w:t>
      </w:r>
      <w:bookmarkEnd w:id="40"/>
      <w:bookmarkEnd w:id="41"/>
      <w:bookmarkEnd w:id="42"/>
    </w:p>
    <w:p w14:paraId="1FF57C8E" w14:textId="3FD97036" w:rsidR="00F828CD" w:rsidRDefault="00F828CD" w:rsidP="00F828CD">
      <w:pPr>
        <w:pStyle w:val="a2"/>
        <w:rPr>
          <w:rStyle w:val="InstructionalText"/>
          <w:color w:val="auto"/>
        </w:rPr>
      </w:pPr>
      <w:r>
        <w:rPr>
          <w:rStyle w:val="InstructionalText"/>
          <w:color w:val="auto"/>
        </w:rPr>
        <w:t xml:space="preserve">The formatting and color conventions described in </w:t>
      </w:r>
      <w:r w:rsidRPr="009140B1">
        <w:rPr>
          <w:rStyle w:val="DocumentHyperlink"/>
        </w:rPr>
        <w:fldChar w:fldCharType="begin"/>
      </w:r>
      <w:r w:rsidRPr="009140B1">
        <w:rPr>
          <w:rStyle w:val="DocumentHyperlink"/>
        </w:rPr>
        <w:instrText xml:space="preserve"> REF _Ref506557248 \h </w:instrText>
      </w:r>
      <w:r>
        <w:rPr>
          <w:rStyle w:val="DocumentHyperlink"/>
        </w:rPr>
        <w:instrText xml:space="preserve"> \* MERGEFORMAT </w:instrText>
      </w:r>
      <w:r w:rsidRPr="009140B1">
        <w:rPr>
          <w:rStyle w:val="DocumentHyperlink"/>
        </w:rPr>
      </w:r>
      <w:r w:rsidRPr="009140B1">
        <w:rPr>
          <w:rStyle w:val="DocumentHyperlink"/>
        </w:rPr>
        <w:fldChar w:fldCharType="separate"/>
      </w:r>
      <w:r w:rsidR="00A60C92" w:rsidRPr="00CC2745">
        <w:rPr>
          <w:rStyle w:val="DocumentHyperlink"/>
        </w:rPr>
        <w:t>Table 2.1</w:t>
      </w:r>
      <w:r w:rsidRPr="009140B1">
        <w:rPr>
          <w:rStyle w:val="DocumentHyperlink"/>
        </w:rPr>
        <w:fldChar w:fldCharType="end"/>
      </w:r>
      <w:r>
        <w:rPr>
          <w:rStyle w:val="InstructionalText"/>
          <w:color w:val="auto"/>
        </w:rPr>
        <w:t xml:space="preserve"> below are used in the change request to describe the specific changes and additions that are proposed to the Source Specification(s) identified on the cover page.</w:t>
      </w:r>
    </w:p>
    <w:tbl>
      <w:tblPr>
        <w:tblStyle w:val="af2"/>
        <w:tblW w:w="9355" w:type="dxa"/>
        <w:tblLayout w:type="fixed"/>
        <w:tblCellMar>
          <w:left w:w="115" w:type="dxa"/>
          <w:right w:w="115" w:type="dxa"/>
        </w:tblCellMar>
        <w:tblLook w:val="04A0" w:firstRow="1" w:lastRow="0" w:firstColumn="1" w:lastColumn="0" w:noHBand="0" w:noVBand="1"/>
      </w:tblPr>
      <w:tblGrid>
        <w:gridCol w:w="3116"/>
        <w:gridCol w:w="6239"/>
      </w:tblGrid>
      <w:tr w:rsidR="00F828CD" w14:paraId="0EE72ABE" w14:textId="77777777" w:rsidTr="00301465">
        <w:trPr>
          <w:cantSplit/>
          <w:trHeight w:val="432"/>
          <w:tblHeader/>
        </w:trPr>
        <w:tc>
          <w:tcPr>
            <w:tcW w:w="3116" w:type="dxa"/>
            <w:shd w:val="clear" w:color="auto" w:fill="F2F2F2" w:themeFill="background1" w:themeFillShade="F2"/>
          </w:tcPr>
          <w:p w14:paraId="27B80F15" w14:textId="77777777" w:rsidR="00F828CD" w:rsidRDefault="00F828CD" w:rsidP="00301465">
            <w:pPr>
              <w:pStyle w:val="a2"/>
              <w:spacing w:before="60" w:after="60"/>
              <w:rPr>
                <w:rStyle w:val="TableHeading"/>
              </w:rPr>
            </w:pPr>
            <w:r>
              <w:rPr>
                <w:rStyle w:val="TableHeading"/>
              </w:rPr>
              <w:t>Text Color</w:t>
            </w:r>
          </w:p>
        </w:tc>
        <w:tc>
          <w:tcPr>
            <w:tcW w:w="6239" w:type="dxa"/>
            <w:shd w:val="clear" w:color="auto" w:fill="F2F2F2" w:themeFill="background1" w:themeFillShade="F2"/>
          </w:tcPr>
          <w:p w14:paraId="5B2754A5" w14:textId="77777777" w:rsidR="00F828CD" w:rsidRDefault="00F828CD" w:rsidP="00301465">
            <w:pPr>
              <w:pStyle w:val="a2"/>
              <w:spacing w:before="60" w:after="60"/>
              <w:rPr>
                <w:rStyle w:val="TableHeading"/>
              </w:rPr>
            </w:pPr>
            <w:r>
              <w:rPr>
                <w:rStyle w:val="TableHeading"/>
              </w:rPr>
              <w:t>Description</w:t>
            </w:r>
          </w:p>
        </w:tc>
      </w:tr>
      <w:tr w:rsidR="00F828CD" w14:paraId="6F850955" w14:textId="77777777" w:rsidTr="00301465">
        <w:trPr>
          <w:cantSplit/>
        </w:trPr>
        <w:tc>
          <w:tcPr>
            <w:tcW w:w="3116" w:type="dxa"/>
          </w:tcPr>
          <w:p w14:paraId="555F649C" w14:textId="5EFD30B3" w:rsidR="00F828CD" w:rsidRDefault="00331C52" w:rsidP="00301465">
            <w:pPr>
              <w:pStyle w:val="a2"/>
            </w:pPr>
            <w:r>
              <w:t>B</w:t>
            </w:r>
            <w:r w:rsidR="00F828CD">
              <w:t>lack</w:t>
            </w:r>
          </w:p>
        </w:tc>
        <w:tc>
          <w:tcPr>
            <w:tcW w:w="6239" w:type="dxa"/>
          </w:tcPr>
          <w:p w14:paraId="47A3873E" w14:textId="77777777" w:rsidR="00F828CD" w:rsidRDefault="00F828CD" w:rsidP="00301465">
            <w:pPr>
              <w:pStyle w:val="TableText"/>
              <w:rPr>
                <w:rStyle w:val="InstructionalText"/>
                <w:color w:val="auto"/>
              </w:rPr>
            </w:pPr>
            <w:r>
              <w:rPr>
                <w:rStyle w:val="InstructionalText"/>
                <w:color w:val="auto"/>
              </w:rPr>
              <w:t xml:space="preserve">Text that is unmodified from the Source Specification. </w:t>
            </w:r>
          </w:p>
          <w:p w14:paraId="678835CE" w14:textId="77777777" w:rsidR="00F828CD" w:rsidRDefault="00F828CD" w:rsidP="00301465">
            <w:pPr>
              <w:pStyle w:val="TableText"/>
            </w:pPr>
            <w:r>
              <w:rPr>
                <w:rStyle w:val="InstructionalText"/>
                <w:color w:val="auto"/>
              </w:rPr>
              <w:t>Note: The text of the Source Specification may not be black and may contain tracked changes or other colored text that are reflected as black text in this document.</w:t>
            </w:r>
          </w:p>
        </w:tc>
      </w:tr>
      <w:tr w:rsidR="00F828CD" w14:paraId="7DBC9E39" w14:textId="77777777" w:rsidTr="00301465">
        <w:trPr>
          <w:cantSplit/>
        </w:trPr>
        <w:tc>
          <w:tcPr>
            <w:tcW w:w="3116" w:type="dxa"/>
          </w:tcPr>
          <w:p w14:paraId="5DC3F87D" w14:textId="3167F3A3" w:rsidR="00F828CD" w:rsidRDefault="00331C52" w:rsidP="00301465">
            <w:pPr>
              <w:pStyle w:val="TableText"/>
              <w:rPr>
                <w:rStyle w:val="ModifiedTitle"/>
                <w:b w:val="0"/>
              </w:rPr>
            </w:pPr>
            <w:r>
              <w:rPr>
                <w:rStyle w:val="ModifiedTitle"/>
                <w:b w:val="0"/>
              </w:rPr>
              <w:t>R</w:t>
            </w:r>
            <w:r w:rsidR="00F828CD">
              <w:rPr>
                <w:rStyle w:val="ModifiedTitle"/>
                <w:b w:val="0"/>
              </w:rPr>
              <w:t>ed</w:t>
            </w:r>
          </w:p>
        </w:tc>
        <w:tc>
          <w:tcPr>
            <w:tcW w:w="6239" w:type="dxa"/>
          </w:tcPr>
          <w:p w14:paraId="4220C1EE" w14:textId="77777777" w:rsidR="00F828CD" w:rsidRDefault="00F828CD" w:rsidP="00301465">
            <w:pPr>
              <w:pStyle w:val="TableText"/>
              <w:rPr>
                <w:rStyle w:val="InstructionalText"/>
                <w:color w:val="auto"/>
              </w:rPr>
            </w:pPr>
            <w:r>
              <w:rPr>
                <w:rStyle w:val="InstructionalText"/>
                <w:color w:val="auto"/>
              </w:rPr>
              <w:t>Text that is added to the Source Specification.</w:t>
            </w:r>
          </w:p>
        </w:tc>
      </w:tr>
      <w:tr w:rsidR="00F828CD" w14:paraId="302191AA" w14:textId="77777777" w:rsidTr="00301465">
        <w:trPr>
          <w:cantSplit/>
        </w:trPr>
        <w:tc>
          <w:tcPr>
            <w:tcW w:w="3116" w:type="dxa"/>
          </w:tcPr>
          <w:p w14:paraId="480EFDF2" w14:textId="77777777" w:rsidR="00F828CD" w:rsidRDefault="00F828CD" w:rsidP="00301465">
            <w:pPr>
              <w:pStyle w:val="TableText"/>
              <w:rPr>
                <w:rStyle w:val="DeleteText"/>
              </w:rPr>
            </w:pPr>
            <w:r>
              <w:rPr>
                <w:rStyle w:val="DeleteText"/>
              </w:rPr>
              <w:t>red strikethrough</w:t>
            </w:r>
          </w:p>
        </w:tc>
        <w:tc>
          <w:tcPr>
            <w:tcW w:w="6239" w:type="dxa"/>
          </w:tcPr>
          <w:p w14:paraId="023115E5" w14:textId="77777777" w:rsidR="00F828CD" w:rsidRDefault="00F828CD" w:rsidP="00301465">
            <w:pPr>
              <w:pStyle w:val="TableText"/>
              <w:rPr>
                <w:rStyle w:val="InstructionalText"/>
                <w:color w:val="auto"/>
              </w:rPr>
            </w:pPr>
            <w:r>
              <w:rPr>
                <w:rStyle w:val="InstructionalText"/>
                <w:color w:val="auto"/>
              </w:rPr>
              <w:t>Text that is deleted from the Source Specification.</w:t>
            </w:r>
          </w:p>
        </w:tc>
      </w:tr>
      <w:tr w:rsidR="00F828CD" w14:paraId="330EE219" w14:textId="77777777" w:rsidTr="00301465">
        <w:trPr>
          <w:cantSplit/>
        </w:trPr>
        <w:tc>
          <w:tcPr>
            <w:tcW w:w="3116" w:type="dxa"/>
          </w:tcPr>
          <w:p w14:paraId="12DDE554" w14:textId="77777777" w:rsidR="00F828CD" w:rsidRDefault="00F828CD" w:rsidP="00301465">
            <w:pPr>
              <w:pStyle w:val="TableText"/>
              <w:rPr>
                <w:rStyle w:val="InstructionalText"/>
              </w:rPr>
            </w:pPr>
            <w:r>
              <w:rPr>
                <w:rStyle w:val="InstructionalText"/>
              </w:rPr>
              <w:t>[green bracketed text]</w:t>
            </w:r>
          </w:p>
        </w:tc>
        <w:tc>
          <w:tcPr>
            <w:tcW w:w="6239" w:type="dxa"/>
          </w:tcPr>
          <w:p w14:paraId="65B38554" w14:textId="77777777" w:rsidR="00F828CD" w:rsidRDefault="00F828CD" w:rsidP="00301465">
            <w:pPr>
              <w:pStyle w:val="TableText"/>
              <w:rPr>
                <w:rStyle w:val="InstructionalText"/>
                <w:color w:val="auto"/>
              </w:rPr>
            </w:pPr>
            <w:r>
              <w:rPr>
                <w:rStyle w:val="InstructionalText"/>
                <w:color w:val="auto"/>
              </w:rPr>
              <w:t xml:space="preserve">Comments that are intended to aid the reader. </w:t>
            </w:r>
          </w:p>
        </w:tc>
      </w:tr>
      <w:tr w:rsidR="00F828CD" w14:paraId="1FCC02FD" w14:textId="77777777" w:rsidTr="00301465">
        <w:trPr>
          <w:cantSplit/>
        </w:trPr>
        <w:tc>
          <w:tcPr>
            <w:tcW w:w="3116" w:type="dxa"/>
          </w:tcPr>
          <w:p w14:paraId="5D04B937" w14:textId="77777777" w:rsidR="00F828CD" w:rsidRPr="009140B1" w:rsidRDefault="00F828CD" w:rsidP="00301465">
            <w:pPr>
              <w:spacing w:before="120"/>
              <w:rPr>
                <w:color w:val="0082FC"/>
                <w:szCs w:val="20"/>
              </w:rPr>
            </w:pPr>
            <w:r w:rsidRPr="009140B1">
              <w:rPr>
                <w:color w:val="0082FC"/>
                <w:szCs w:val="20"/>
              </w:rPr>
              <w:t>blue</w:t>
            </w:r>
          </w:p>
        </w:tc>
        <w:tc>
          <w:tcPr>
            <w:tcW w:w="6239" w:type="dxa"/>
          </w:tcPr>
          <w:p w14:paraId="19424E8C" w14:textId="77777777" w:rsidR="00F828CD" w:rsidRDefault="00F828CD" w:rsidP="00301465">
            <w:pPr>
              <w:pStyle w:val="TableText"/>
              <w:rPr>
                <w:rStyle w:val="InstructionalText"/>
                <w:color w:val="auto"/>
              </w:rPr>
            </w:pPr>
            <w:r>
              <w:rPr>
                <w:rStyle w:val="InstructionalText"/>
                <w:color w:val="auto"/>
              </w:rPr>
              <w:t>Default color used for section numbers and headings of this document.</w:t>
            </w:r>
          </w:p>
        </w:tc>
      </w:tr>
    </w:tbl>
    <w:p w14:paraId="709B6B3D" w14:textId="42E2539A" w:rsidR="00F828CD" w:rsidRPr="000105CC" w:rsidRDefault="00F828CD" w:rsidP="00F828CD">
      <w:pPr>
        <w:pStyle w:val="a6"/>
      </w:pPr>
      <w:bookmarkStart w:id="43" w:name="_Ref506557248"/>
      <w:r>
        <w:rPr>
          <w:rStyle w:val="InstructionalText"/>
          <w:color w:val="3E434A" w:themeColor="text2"/>
        </w:rPr>
        <w:t xml:space="preserve">Table </w:t>
      </w:r>
      <w:ins w:id="44" w:author="Piotr Winiarczyk" w:date="2018-11-10T17:37:00Z">
        <w:r w:rsidR="00F7192C">
          <w:rPr>
            <w:rStyle w:val="InstructionalText"/>
            <w:color w:val="3E434A" w:themeColor="text2"/>
          </w:rPr>
          <w:fldChar w:fldCharType="begin"/>
        </w:r>
        <w:r w:rsidR="00F7192C">
          <w:rPr>
            <w:rStyle w:val="InstructionalText"/>
            <w:color w:val="3E434A" w:themeColor="text2"/>
          </w:rPr>
          <w:instrText xml:space="preserve"> STYLEREF 1 \s </w:instrText>
        </w:r>
      </w:ins>
      <w:r w:rsidR="00F7192C">
        <w:rPr>
          <w:rStyle w:val="InstructionalText"/>
          <w:color w:val="3E434A" w:themeColor="text2"/>
        </w:rPr>
        <w:fldChar w:fldCharType="separate"/>
      </w:r>
      <w:r w:rsidR="00F7192C">
        <w:rPr>
          <w:rStyle w:val="InstructionalText"/>
          <w:noProof/>
          <w:color w:val="3E434A" w:themeColor="text2"/>
        </w:rPr>
        <w:t>2</w:t>
      </w:r>
      <w:ins w:id="45" w:author="Piotr Winiarczyk" w:date="2018-11-10T17:37:00Z">
        <w:r w:rsidR="00F7192C">
          <w:rPr>
            <w:rStyle w:val="InstructionalText"/>
            <w:color w:val="3E434A" w:themeColor="text2"/>
          </w:rPr>
          <w:fldChar w:fldCharType="end"/>
        </w:r>
        <w:r w:rsidR="00F7192C">
          <w:rPr>
            <w:rStyle w:val="InstructionalText"/>
            <w:color w:val="3E434A" w:themeColor="text2"/>
          </w:rPr>
          <w:t>.</w:t>
        </w:r>
        <w:r w:rsidR="00F7192C">
          <w:rPr>
            <w:rStyle w:val="InstructionalText"/>
            <w:color w:val="3E434A" w:themeColor="text2"/>
          </w:rPr>
          <w:fldChar w:fldCharType="begin"/>
        </w:r>
        <w:r w:rsidR="00F7192C">
          <w:rPr>
            <w:rStyle w:val="InstructionalText"/>
            <w:color w:val="3E434A" w:themeColor="text2"/>
          </w:rPr>
          <w:instrText xml:space="preserve"> SEQ Table \* ARABIC \s 1 </w:instrText>
        </w:r>
      </w:ins>
      <w:r w:rsidR="00F7192C">
        <w:rPr>
          <w:rStyle w:val="InstructionalText"/>
          <w:color w:val="3E434A" w:themeColor="text2"/>
        </w:rPr>
        <w:fldChar w:fldCharType="separate"/>
      </w:r>
      <w:ins w:id="46" w:author="Piotr Winiarczyk" w:date="2018-11-10T17:37:00Z">
        <w:r w:rsidR="00F7192C">
          <w:rPr>
            <w:rStyle w:val="InstructionalText"/>
            <w:noProof/>
            <w:color w:val="3E434A" w:themeColor="text2"/>
          </w:rPr>
          <w:t>1</w:t>
        </w:r>
        <w:r w:rsidR="00F7192C">
          <w:rPr>
            <w:rStyle w:val="InstructionalText"/>
            <w:color w:val="3E434A" w:themeColor="text2"/>
          </w:rPr>
          <w:fldChar w:fldCharType="end"/>
        </w:r>
      </w:ins>
      <w:del w:id="47" w:author="Piotr Winiarczyk" w:date="2018-11-10T17:37:00Z">
        <w:r w:rsidR="007F4E90" w:rsidDel="00F7192C">
          <w:rPr>
            <w:rStyle w:val="InstructionalText"/>
            <w:color w:val="3E434A" w:themeColor="text2"/>
          </w:rPr>
          <w:fldChar w:fldCharType="begin"/>
        </w:r>
        <w:r w:rsidR="007F4E90" w:rsidDel="00F7192C">
          <w:rPr>
            <w:rStyle w:val="InstructionalText"/>
            <w:color w:val="3E434A" w:themeColor="text2"/>
          </w:rPr>
          <w:delInstrText xml:space="preserve"> STYLEREF 1 \s </w:delInstrText>
        </w:r>
        <w:r w:rsidR="007F4E90" w:rsidDel="00F7192C">
          <w:rPr>
            <w:rStyle w:val="InstructionalText"/>
            <w:color w:val="3E434A" w:themeColor="text2"/>
          </w:rPr>
          <w:fldChar w:fldCharType="separate"/>
        </w:r>
        <w:r w:rsidR="00A60C92" w:rsidDel="00F7192C">
          <w:rPr>
            <w:rStyle w:val="InstructionalText"/>
            <w:noProof/>
            <w:color w:val="3E434A" w:themeColor="text2"/>
          </w:rPr>
          <w:delText>2</w:delText>
        </w:r>
        <w:r w:rsidR="007F4E90" w:rsidDel="00F7192C">
          <w:rPr>
            <w:rStyle w:val="InstructionalText"/>
            <w:color w:val="3E434A" w:themeColor="text2"/>
          </w:rPr>
          <w:fldChar w:fldCharType="end"/>
        </w:r>
        <w:r w:rsidR="007F4E90" w:rsidDel="00F7192C">
          <w:rPr>
            <w:rStyle w:val="InstructionalText"/>
            <w:color w:val="3E434A" w:themeColor="text2"/>
          </w:rPr>
          <w:delText>.</w:delText>
        </w:r>
        <w:r w:rsidR="007F4E90" w:rsidDel="00F7192C">
          <w:rPr>
            <w:rStyle w:val="InstructionalText"/>
            <w:color w:val="3E434A" w:themeColor="text2"/>
          </w:rPr>
          <w:fldChar w:fldCharType="begin"/>
        </w:r>
        <w:r w:rsidR="007F4E90" w:rsidDel="00F7192C">
          <w:rPr>
            <w:rStyle w:val="InstructionalText"/>
            <w:color w:val="3E434A" w:themeColor="text2"/>
          </w:rPr>
          <w:delInstrText xml:space="preserve"> SEQ Table \* ARABIC \s 1 </w:delInstrText>
        </w:r>
        <w:r w:rsidR="007F4E90" w:rsidDel="00F7192C">
          <w:rPr>
            <w:rStyle w:val="InstructionalText"/>
            <w:color w:val="3E434A" w:themeColor="text2"/>
          </w:rPr>
          <w:fldChar w:fldCharType="separate"/>
        </w:r>
        <w:r w:rsidR="00A60C92" w:rsidDel="00F7192C">
          <w:rPr>
            <w:rStyle w:val="InstructionalText"/>
            <w:noProof/>
            <w:color w:val="3E434A" w:themeColor="text2"/>
          </w:rPr>
          <w:delText>1</w:delText>
        </w:r>
        <w:r w:rsidR="007F4E90" w:rsidDel="00F7192C">
          <w:rPr>
            <w:rStyle w:val="InstructionalText"/>
            <w:color w:val="3E434A" w:themeColor="text2"/>
          </w:rPr>
          <w:fldChar w:fldCharType="end"/>
        </w:r>
      </w:del>
      <w:bookmarkEnd w:id="43"/>
      <w:r>
        <w:rPr>
          <w:rStyle w:val="InstructionalText"/>
          <w:color w:val="3E434A" w:themeColor="text2"/>
        </w:rPr>
        <w:t>:</w:t>
      </w:r>
      <w:r>
        <w:t xml:space="preserve"> </w:t>
      </w:r>
      <w:r>
        <w:rPr>
          <w:rStyle w:val="InstructionalText"/>
          <w:color w:val="3E434A" w:themeColor="text2"/>
        </w:rPr>
        <w:t>Color key for headings, captions, and body text</w:t>
      </w:r>
    </w:p>
    <w:p w14:paraId="44F46423" w14:textId="2FAAFDCB" w:rsidR="00B562A1" w:rsidRDefault="007B1F4F" w:rsidP="000469FA">
      <w:pPr>
        <w:pStyle w:val="1"/>
        <w:numPr>
          <w:ilvl w:val="0"/>
          <w:numId w:val="0"/>
        </w:numPr>
        <w:ind w:left="540"/>
      </w:pPr>
      <w:r>
        <w:lastRenderedPageBreak/>
        <w:t xml:space="preserve"> </w:t>
      </w:r>
    </w:p>
    <w:p w14:paraId="54C4E5AB" w14:textId="5B80A49B" w:rsidR="007B1F4F" w:rsidRDefault="007B1F4F" w:rsidP="007B1F4F">
      <w:pPr>
        <w:pStyle w:val="1"/>
      </w:pPr>
      <w:bookmarkStart w:id="48" w:name="_Toc527039170"/>
      <w:r>
        <w:lastRenderedPageBreak/>
        <w:t>Change</w:t>
      </w:r>
      <w:r w:rsidR="00301465">
        <w:t>s</w:t>
      </w:r>
      <w:r>
        <w:t xml:space="preserve"> </w:t>
      </w:r>
      <w:r w:rsidR="00301465">
        <w:t>to Source Specification</w:t>
      </w:r>
      <w:bookmarkEnd w:id="48"/>
    </w:p>
    <w:p w14:paraId="7593B5CD" w14:textId="56A6C2E0" w:rsidR="00301465" w:rsidRPr="00301465" w:rsidRDefault="00301465" w:rsidP="00301465">
      <w:pPr>
        <w:pStyle w:val="a2"/>
      </w:pPr>
      <w:r>
        <w:rPr>
          <w:rStyle w:val="InstructionalText"/>
          <w:color w:val="auto"/>
        </w:rPr>
        <w:t xml:space="preserve">This Section sets forth the specific changes and additions, using the formatting and color conventions described in Section </w:t>
      </w:r>
      <w:r w:rsidRPr="009140B1">
        <w:rPr>
          <w:rStyle w:val="DocumentHyperlink"/>
        </w:rPr>
        <w:fldChar w:fldCharType="begin"/>
      </w:r>
      <w:r w:rsidRPr="009140B1">
        <w:rPr>
          <w:rStyle w:val="DocumentHyperlink"/>
        </w:rPr>
        <w:instrText xml:space="preserve"> REF _Ref506557303 \r \h </w:instrText>
      </w:r>
      <w:r>
        <w:rPr>
          <w:rStyle w:val="DocumentHyperlink"/>
        </w:rPr>
        <w:instrText xml:space="preserve"> \* MERGEFORMAT </w:instrText>
      </w:r>
      <w:r w:rsidRPr="009140B1">
        <w:rPr>
          <w:rStyle w:val="DocumentHyperlink"/>
        </w:rPr>
      </w:r>
      <w:r w:rsidRPr="009140B1">
        <w:rPr>
          <w:rStyle w:val="DocumentHyperlink"/>
        </w:rPr>
        <w:fldChar w:fldCharType="separate"/>
      </w:r>
      <w:r w:rsidR="00A60C92">
        <w:rPr>
          <w:rStyle w:val="DocumentHyperlink"/>
        </w:rPr>
        <w:t>2</w:t>
      </w:r>
      <w:r w:rsidRPr="009140B1">
        <w:rPr>
          <w:rStyle w:val="DocumentHyperlink"/>
        </w:rPr>
        <w:fldChar w:fldCharType="end"/>
      </w:r>
      <w:r>
        <w:rPr>
          <w:rStyle w:val="InstructionalText"/>
          <w:color w:val="auto"/>
        </w:rPr>
        <w:t>, that are proposed to the Source Specification.</w:t>
      </w:r>
    </w:p>
    <w:p w14:paraId="2CDB3BF4" w14:textId="4395FD75" w:rsidR="00294E0E" w:rsidRPr="00294E0E" w:rsidRDefault="00E819D5" w:rsidP="0043511B">
      <w:pPr>
        <w:pStyle w:val="20"/>
      </w:pPr>
      <w:bookmarkStart w:id="49" w:name="_Toc527039171"/>
      <w:r>
        <w:t xml:space="preserve">Changes to Section </w:t>
      </w:r>
      <w:r w:rsidR="00701B44">
        <w:t>3</w:t>
      </w:r>
      <w:r>
        <w:t xml:space="preserve">: </w:t>
      </w:r>
      <w:r w:rsidR="00701B44">
        <w:t>Mesh networking</w:t>
      </w:r>
      <w:bookmarkEnd w:id="49"/>
    </w:p>
    <w:p w14:paraId="0737F4BD" w14:textId="77777777" w:rsidR="008F6180" w:rsidRPr="008F6180" w:rsidRDefault="008F6180" w:rsidP="008F6180">
      <w:pPr>
        <w:pStyle w:val="1"/>
      </w:pPr>
      <w:bookmarkStart w:id="50" w:name="_Toc492035265"/>
      <w:bookmarkStart w:id="51" w:name="_Toc497906801"/>
      <w:bookmarkStart w:id="52" w:name="_Toc497906970"/>
      <w:bookmarkStart w:id="53" w:name="_Toc497908325"/>
      <w:bookmarkStart w:id="54" w:name="_Toc498094019"/>
      <w:bookmarkStart w:id="55" w:name="_Toc492035266"/>
      <w:bookmarkStart w:id="56" w:name="_Toc497906802"/>
      <w:bookmarkStart w:id="57" w:name="_Toc497906971"/>
      <w:bookmarkStart w:id="58" w:name="_Toc507841167"/>
      <w:bookmarkStart w:id="59" w:name="_Toc507841289"/>
      <w:bookmarkStart w:id="60" w:name="_Toc527039172"/>
      <w:bookmarkStart w:id="61" w:name="_Ref502648241"/>
      <w:bookmarkEnd w:id="50"/>
      <w:bookmarkEnd w:id="51"/>
      <w:bookmarkEnd w:id="52"/>
      <w:bookmarkEnd w:id="53"/>
      <w:bookmarkEnd w:id="54"/>
      <w:bookmarkEnd w:id="55"/>
      <w:bookmarkEnd w:id="56"/>
      <w:bookmarkEnd w:id="57"/>
      <w:bookmarkEnd w:id="58"/>
      <w:bookmarkEnd w:id="59"/>
      <w:bookmarkEnd w:id="60"/>
    </w:p>
    <w:p w14:paraId="0A0B0A06" w14:textId="715A826C" w:rsidR="005D07E4" w:rsidRDefault="005D07E4" w:rsidP="008F6180">
      <w:pPr>
        <w:rPr>
          <w:rStyle w:val="InstructionalText"/>
        </w:rPr>
      </w:pPr>
      <w:r w:rsidRPr="00972B6B">
        <w:rPr>
          <w:rStyle w:val="InstructionalText"/>
        </w:rPr>
        <w:t>[</w:t>
      </w:r>
      <w:r>
        <w:rPr>
          <w:rStyle w:val="InstructionalText"/>
        </w:rPr>
        <w:t xml:space="preserve">Modify section </w:t>
      </w:r>
      <w:r w:rsidR="000829D2">
        <w:rPr>
          <w:rStyle w:val="InstructionalText"/>
        </w:rPr>
        <w:t>3</w:t>
      </w:r>
      <w:r>
        <w:rPr>
          <w:rStyle w:val="InstructionalText"/>
        </w:rPr>
        <w:t>.6.4.2</w:t>
      </w:r>
    </w:p>
    <w:p w14:paraId="5A49621F" w14:textId="1E7CA3E0" w:rsidR="00804B18" w:rsidRPr="00FD412A" w:rsidRDefault="00804B18" w:rsidP="008F6180">
      <w:pPr>
        <w:pStyle w:val="40"/>
        <w:numPr>
          <w:ilvl w:val="0"/>
          <w:numId w:val="0"/>
        </w:numPr>
        <w:ind w:left="1260" w:hanging="1260"/>
      </w:pPr>
      <w:bookmarkStart w:id="62" w:name="_Toc527039173"/>
      <w:r w:rsidRPr="00FD412A">
        <w:t>3.6.4.2 Receiving an Upper Transport PDU</w:t>
      </w:r>
      <w:bookmarkEnd w:id="62"/>
    </w:p>
    <w:p w14:paraId="4C462563" w14:textId="4DD71256" w:rsidR="00804B18" w:rsidRDefault="00804B18" w:rsidP="00804B18">
      <w:r w:rsidRPr="00FD412A">
        <w:t>Upon receiving an Upper Transport Access PDU, the access payload shall be decrypted</w:t>
      </w:r>
      <w:r w:rsidR="00D00DBC">
        <w:t>,</w:t>
      </w:r>
      <w:r w:rsidRPr="00FD412A">
        <w:t xml:space="preserve"> and the TransMIC shall be authenticated against all known application keys or the device key </w:t>
      </w:r>
      <w:r w:rsidRPr="00FD412A">
        <w:rPr>
          <w:rStyle w:val="ModifiedTextRed"/>
        </w:rPr>
        <w:t xml:space="preserve">or the </w:t>
      </w:r>
      <w:r>
        <w:rPr>
          <w:rStyle w:val="ModifiedTextRed"/>
        </w:rPr>
        <w:t>Device Key Candidate (see Section 3.10.8.2)</w:t>
      </w:r>
      <w:r>
        <w:t xml:space="preserve"> </w:t>
      </w:r>
      <w:r w:rsidRPr="00FD412A">
        <w:t>for which the AKF and AID fields match.</w:t>
      </w:r>
      <w:r>
        <w:t xml:space="preserve"> If the Upper Transport Access PDU authenticates and it has been checked for replay attacks (see Section </w:t>
      </w:r>
      <w:r w:rsidRPr="00B44831">
        <w:rPr>
          <w:rStyle w:val="DocumentHyperlink"/>
        </w:rPr>
        <w:t>3.8.8</w:t>
      </w:r>
      <w:r>
        <w:t>) then it is delivered to the access layer with the contextual information of this message such as the source address, destination addresses, and the keys used for decryption and authentication.</w:t>
      </w:r>
    </w:p>
    <w:p w14:paraId="3A1536E9" w14:textId="797FC3A7" w:rsidR="00804B18" w:rsidRDefault="00804B18" w:rsidP="00804B18">
      <w:pPr>
        <w:pStyle w:val="a2"/>
      </w:pPr>
      <w:r w:rsidRPr="00FD412A">
        <w:rPr>
          <w:rStyle w:val="ModifiedTextRed"/>
        </w:rPr>
        <w:t xml:space="preserve">When the </w:t>
      </w:r>
      <w:r>
        <w:rPr>
          <w:rStyle w:val="ModifiedTextRed"/>
        </w:rPr>
        <w:t>Device Key Candidate</w:t>
      </w:r>
      <w:r w:rsidRPr="00FD412A">
        <w:rPr>
          <w:rStyle w:val="ModifiedTextRed"/>
        </w:rPr>
        <w:t xml:space="preserve"> </w:t>
      </w:r>
      <w:r w:rsidRPr="00841E8E">
        <w:rPr>
          <w:rStyle w:val="ModifiedTextRed"/>
        </w:rPr>
        <w:t xml:space="preserve">is available and </w:t>
      </w:r>
      <w:r w:rsidR="00882E6A">
        <w:rPr>
          <w:rStyle w:val="ModifiedTextRed"/>
        </w:rPr>
        <w:t>an</w:t>
      </w:r>
      <w:r w:rsidRPr="00841E8E">
        <w:rPr>
          <w:rStyle w:val="ModifiedTextRed"/>
        </w:rPr>
        <w:t xml:space="preserve"> access message </w:t>
      </w:r>
      <w:r w:rsidR="00882E6A">
        <w:rPr>
          <w:rStyle w:val="ModifiedTextRed"/>
        </w:rPr>
        <w:t xml:space="preserve">is </w:t>
      </w:r>
      <w:r w:rsidRPr="00841E8E">
        <w:rPr>
          <w:rStyle w:val="ModifiedTextRed"/>
        </w:rPr>
        <w:t xml:space="preserve">decrypted </w:t>
      </w:r>
      <w:r w:rsidR="007D1E1A">
        <w:rPr>
          <w:rStyle w:val="ModifiedTextRed"/>
        </w:rPr>
        <w:t>using</w:t>
      </w:r>
      <w:r w:rsidR="007D1E1A" w:rsidRPr="00841E8E">
        <w:rPr>
          <w:rStyle w:val="ModifiedTextRed"/>
        </w:rPr>
        <w:t xml:space="preserve"> </w:t>
      </w:r>
      <w:r w:rsidRPr="00841E8E">
        <w:rPr>
          <w:rStyle w:val="ModifiedTextRed"/>
        </w:rPr>
        <w:t xml:space="preserve">the </w:t>
      </w:r>
      <w:r>
        <w:rPr>
          <w:rStyle w:val="ModifiedTextRed"/>
        </w:rPr>
        <w:t>Device Key Candidate</w:t>
      </w:r>
      <w:r w:rsidRPr="00841E8E">
        <w:rPr>
          <w:rStyle w:val="ModifiedTextRed"/>
        </w:rPr>
        <w:t xml:space="preserve"> </w:t>
      </w:r>
      <w:r w:rsidR="00882E6A">
        <w:rPr>
          <w:rStyle w:val="ModifiedTextRed"/>
        </w:rPr>
        <w:t xml:space="preserve">that </w:t>
      </w:r>
      <w:r w:rsidRPr="00841E8E">
        <w:rPr>
          <w:rStyle w:val="ModifiedTextRed"/>
        </w:rPr>
        <w:t xml:space="preserve">was delivered to </w:t>
      </w:r>
      <w:r w:rsidR="007D1E1A">
        <w:rPr>
          <w:rStyle w:val="ModifiedTextRed"/>
        </w:rPr>
        <w:t xml:space="preserve">the </w:t>
      </w:r>
      <w:r w:rsidRPr="00841E8E">
        <w:rPr>
          <w:rStyle w:val="ModifiedTextRed"/>
        </w:rPr>
        <w:t>access layer, then the</w:t>
      </w:r>
      <w:r w:rsidRPr="00FD412A">
        <w:rPr>
          <w:rStyle w:val="ModifiedTextRed"/>
        </w:rPr>
        <w:t xml:space="preserve"> node shall revoke the device key, the </w:t>
      </w:r>
      <w:r>
        <w:rPr>
          <w:rStyle w:val="ModifiedTextRed"/>
        </w:rPr>
        <w:t>Device Key Candidate</w:t>
      </w:r>
      <w:r w:rsidRPr="00FD412A">
        <w:rPr>
          <w:rStyle w:val="ModifiedTextRed"/>
        </w:rPr>
        <w:t xml:space="preserve"> shall become the device key, and the </w:t>
      </w:r>
      <w:r>
        <w:rPr>
          <w:rStyle w:val="ModifiedTextRed"/>
        </w:rPr>
        <w:t>Device Key Candidate</w:t>
      </w:r>
      <w:r w:rsidRPr="00FD412A">
        <w:rPr>
          <w:rStyle w:val="ModifiedTextRed"/>
        </w:rPr>
        <w:t xml:space="preserve"> shall become unavailable.</w:t>
      </w:r>
    </w:p>
    <w:p w14:paraId="5AE84A5B" w14:textId="77777777" w:rsidR="00804B18" w:rsidRDefault="00804B18" w:rsidP="00804B18">
      <w:r>
        <w:t xml:space="preserve">Upon receiving an Upper Transport Control PDU, the destination address of the PDU shall be checked against the unicast address of the elements of this node and if it matches then the message shall be processed (see Section </w:t>
      </w:r>
      <w:r w:rsidRPr="00B44831">
        <w:rPr>
          <w:rStyle w:val="DocumentHyperlink"/>
        </w:rPr>
        <w:t>3.6.6</w:t>
      </w:r>
      <w:r>
        <w:t>).</w:t>
      </w:r>
    </w:p>
    <w:p w14:paraId="1C796A5D" w14:textId="77777777" w:rsidR="00804B18" w:rsidRPr="00FD412A" w:rsidRDefault="00804B18" w:rsidP="00804B18"/>
    <w:p w14:paraId="78F23B70" w14:textId="77777777" w:rsidR="00804B18" w:rsidRPr="003F36C9" w:rsidRDefault="00804B18" w:rsidP="00804B18">
      <w:pPr>
        <w:rPr>
          <w:color w:val="008000"/>
        </w:rPr>
      </w:pPr>
      <w:r w:rsidRPr="00972B6B">
        <w:rPr>
          <w:rStyle w:val="InstructionalText"/>
        </w:rPr>
        <w:t>[</w:t>
      </w:r>
      <w:r>
        <w:rPr>
          <w:rStyle w:val="InstructionalText"/>
        </w:rPr>
        <w:t>Insert the new sections</w:t>
      </w:r>
      <w:r w:rsidRPr="00972B6B">
        <w:rPr>
          <w:rStyle w:val="InstructionalText"/>
        </w:rPr>
        <w:t>]</w:t>
      </w:r>
    </w:p>
    <w:p w14:paraId="114D0113" w14:textId="6D7D46E1" w:rsidR="003F36C9" w:rsidRDefault="003F36C9" w:rsidP="008F6180">
      <w:pPr>
        <w:pStyle w:val="3"/>
        <w:numPr>
          <w:ilvl w:val="0"/>
          <w:numId w:val="0"/>
        </w:numPr>
      </w:pPr>
      <w:bookmarkStart w:id="63" w:name="_Toc527039174"/>
      <w:r>
        <w:t>3.10.8</w:t>
      </w:r>
      <w:r w:rsidRPr="004F238A">
        <w:t xml:space="preserve"> </w:t>
      </w:r>
      <w:r w:rsidRPr="002229F4">
        <w:t>Device Key Refresh procedure</w:t>
      </w:r>
      <w:bookmarkEnd w:id="61"/>
      <w:bookmarkEnd w:id="63"/>
    </w:p>
    <w:p w14:paraId="522EE807" w14:textId="0D4BCAA7" w:rsidR="003F36C9" w:rsidRDefault="003F36C9" w:rsidP="003F36C9">
      <w:pPr>
        <w:pStyle w:val="a2"/>
      </w:pPr>
      <w:r w:rsidRPr="005E2AD0">
        <w:t xml:space="preserve">This procedure </w:t>
      </w:r>
      <w:r w:rsidRPr="002E2F51">
        <w:t xml:space="preserve">is used to change the </w:t>
      </w:r>
      <w:r w:rsidR="00FD412A" w:rsidRPr="00FD412A">
        <w:t>device key (DevKey)</w:t>
      </w:r>
      <w:r w:rsidRPr="002E2F51">
        <w:t xml:space="preserve"> without re-provisioning </w:t>
      </w:r>
      <w:r>
        <w:t>a</w:t>
      </w:r>
      <w:r w:rsidRPr="002E2F51">
        <w:t xml:space="preserve"> node and without </w:t>
      </w:r>
      <w:r w:rsidR="005039F8">
        <w:t>a</w:t>
      </w:r>
      <w:r w:rsidR="005039F8" w:rsidRPr="002E2F51">
        <w:t xml:space="preserve"> </w:t>
      </w:r>
      <w:r w:rsidRPr="002E2F51">
        <w:t xml:space="preserve">need to reconfigure </w:t>
      </w:r>
      <w:r w:rsidR="0018496D">
        <w:t>the</w:t>
      </w:r>
      <w:r w:rsidR="0018496D" w:rsidRPr="002E2F51">
        <w:t xml:space="preserve"> </w:t>
      </w:r>
      <w:r w:rsidRPr="002E2F51">
        <w:t xml:space="preserve">node. The </w:t>
      </w:r>
      <w:r w:rsidRPr="005E2AD0">
        <w:t>Device Key Refresh procedure</w:t>
      </w:r>
      <w:r w:rsidRPr="005E2AD0" w:rsidDel="005E2AD0">
        <w:t xml:space="preserve"> </w:t>
      </w:r>
      <w:r w:rsidRPr="002E2F51">
        <w:t xml:space="preserve">does not transfer </w:t>
      </w:r>
      <w:r>
        <w:t xml:space="preserve">a </w:t>
      </w:r>
      <w:r w:rsidR="00331C52">
        <w:t>d</w:t>
      </w:r>
      <w:r w:rsidR="003B77AB">
        <w:t xml:space="preserve">evice </w:t>
      </w:r>
      <w:r w:rsidR="00331C52">
        <w:t>k</w:t>
      </w:r>
      <w:r w:rsidR="003B77AB">
        <w:t xml:space="preserve">ey </w:t>
      </w:r>
      <w:r w:rsidRPr="002E2F51">
        <w:t>to the device</w:t>
      </w:r>
      <w:r>
        <w:t xml:space="preserve"> </w:t>
      </w:r>
      <w:r w:rsidR="0018496D">
        <w:t>over the air</w:t>
      </w:r>
      <w:r>
        <w:t>;</w:t>
      </w:r>
      <w:r w:rsidRPr="002E2F51">
        <w:t xml:space="preserve"> </w:t>
      </w:r>
      <w:r>
        <w:t>instead, it</w:t>
      </w:r>
      <w:r w:rsidRPr="002E2F51">
        <w:t xml:space="preserve"> uses </w:t>
      </w:r>
      <w:r>
        <w:t xml:space="preserve">the </w:t>
      </w:r>
      <w:r w:rsidRPr="002E2F51">
        <w:t xml:space="preserve">provisioning protocol to compute </w:t>
      </w:r>
      <w:r w:rsidR="00FD412A">
        <w:t>the</w:t>
      </w:r>
      <w:r>
        <w:t xml:space="preserve"> </w:t>
      </w:r>
      <w:r w:rsidR="003B77AB">
        <w:t>Device Key Candidate</w:t>
      </w:r>
      <w:r w:rsidR="00331C52">
        <w:t xml:space="preserve"> (see Section 3.10.8.1)</w:t>
      </w:r>
      <w:r w:rsidRPr="002E2F51">
        <w:t xml:space="preserve">. The </w:t>
      </w:r>
      <w:r w:rsidR="00FD412A">
        <w:t>d</w:t>
      </w:r>
      <w:r w:rsidRPr="002E2F51">
        <w:t xml:space="preserve">evice </w:t>
      </w:r>
      <w:r w:rsidR="00FD412A">
        <w:t>k</w:t>
      </w:r>
      <w:r w:rsidRPr="002E2F51">
        <w:t xml:space="preserve">ey </w:t>
      </w:r>
      <w:r w:rsidR="00FD412A">
        <w:t xml:space="preserve">value </w:t>
      </w:r>
      <w:r w:rsidRPr="002E2F51">
        <w:t xml:space="preserve">change using </w:t>
      </w:r>
      <w:r>
        <w:t>this procedure</w:t>
      </w:r>
      <w:r w:rsidRPr="002E2F51">
        <w:t xml:space="preserve"> is thus </w:t>
      </w:r>
      <w:r>
        <w:t xml:space="preserve">performed </w:t>
      </w:r>
      <w:r w:rsidRPr="002E2F51">
        <w:t>at the same security level as</w:t>
      </w:r>
      <w:r>
        <w:t xml:space="preserve"> is</w:t>
      </w:r>
      <w:r w:rsidRPr="002E2F51">
        <w:t xml:space="preserve"> provisioning of the unprovisioned device. The Address, NetKey, NetKey Index</w:t>
      </w:r>
      <w:r w:rsidR="00285203">
        <w:t>,</w:t>
      </w:r>
      <w:r>
        <w:t xml:space="preserve"> and</w:t>
      </w:r>
      <w:r w:rsidRPr="002E2F51">
        <w:t xml:space="preserve"> IV </w:t>
      </w:r>
      <w:r>
        <w:t>I</w:t>
      </w:r>
      <w:r w:rsidRPr="002E2F51">
        <w:t>ndex</w:t>
      </w:r>
      <w:r>
        <w:t xml:space="preserve"> that are </w:t>
      </w:r>
      <w:r w:rsidRPr="002E2F51">
        <w:t xml:space="preserve">provided using the provisioning protocol </w:t>
      </w:r>
      <w:r>
        <w:t>must match the values stored on the</w:t>
      </w:r>
      <w:r w:rsidRPr="002E2F51">
        <w:t xml:space="preserve"> node</w:t>
      </w:r>
      <w:r w:rsidR="007D1E1A">
        <w:t>;</w:t>
      </w:r>
      <w:r>
        <w:t xml:space="preserve"> the value of the </w:t>
      </w:r>
      <w:r w:rsidRPr="002E2F51">
        <w:t>Flags</w:t>
      </w:r>
      <w:r>
        <w:t xml:space="preserve"> field is ignored</w:t>
      </w:r>
      <w:r w:rsidRPr="002E2F51">
        <w:t xml:space="preserve">. </w:t>
      </w:r>
    </w:p>
    <w:p w14:paraId="11812F91" w14:textId="7A84717F" w:rsidR="00137E47" w:rsidRPr="002E2F51" w:rsidRDefault="006F2E4D" w:rsidP="003F36C9">
      <w:pPr>
        <w:pStyle w:val="a2"/>
      </w:pPr>
      <w:r>
        <w:t>While the Device Key Refresh procedure is active</w:t>
      </w:r>
      <w:r w:rsidR="007D1E1A">
        <w:t>,</w:t>
      </w:r>
      <w:r>
        <w:t xml:space="preserve"> the Provisioning PDUs </w:t>
      </w:r>
      <w:r w:rsidR="003B77AB">
        <w:t>between</w:t>
      </w:r>
      <w:r>
        <w:t xml:space="preserve"> the Provisioner </w:t>
      </w:r>
      <w:r w:rsidR="003B77AB">
        <w:t>and</w:t>
      </w:r>
      <w:r>
        <w:t xml:space="preserve"> the node are routed </w:t>
      </w:r>
      <w:r w:rsidR="00D35A42">
        <w:t>locally to the layer executing the provisioning protocol</w:t>
      </w:r>
      <w:r w:rsidR="004F6C95">
        <w:t xml:space="preserve"> </w:t>
      </w:r>
      <w:r w:rsidR="003B77AB">
        <w:t xml:space="preserve">over </w:t>
      </w:r>
      <w:r>
        <w:t xml:space="preserve">the Device Key Refresh Interface (see Section </w:t>
      </w:r>
      <w:r w:rsidR="004F6C95" w:rsidRPr="00B44831">
        <w:rPr>
          <w:rStyle w:val="DocumentHyperlink"/>
        </w:rPr>
        <w:t>3.10.8.2</w:t>
      </w:r>
      <w:r w:rsidR="004F6C95">
        <w:t>).</w:t>
      </w:r>
    </w:p>
    <w:p w14:paraId="6C88423C" w14:textId="3D13ED9D" w:rsidR="003F36C9" w:rsidRPr="002E2F51" w:rsidRDefault="003F36C9" w:rsidP="003F36C9">
      <w:pPr>
        <w:pStyle w:val="a2"/>
      </w:pPr>
      <w:r w:rsidRPr="00434A6E">
        <w:rPr>
          <w:rStyle w:val="DocumentHyperlink"/>
        </w:rPr>
        <w:t xml:space="preserve">Figure </w:t>
      </w:r>
      <w:r>
        <w:rPr>
          <w:rStyle w:val="DocumentHyperlink"/>
        </w:rPr>
        <w:t>3</w:t>
      </w:r>
      <w:r w:rsidRPr="00434A6E">
        <w:rPr>
          <w:rStyle w:val="DocumentHyperlink"/>
        </w:rPr>
        <w:t>.</w:t>
      </w:r>
      <w:r>
        <w:rPr>
          <w:rStyle w:val="DocumentHyperlink"/>
        </w:rPr>
        <w:t xml:space="preserve">X </w:t>
      </w:r>
      <w:r w:rsidRPr="002E2F51">
        <w:t xml:space="preserve">illustrates </w:t>
      </w:r>
      <w:r w:rsidR="007D1E1A">
        <w:t xml:space="preserve">how </w:t>
      </w:r>
      <w:r>
        <w:t xml:space="preserve">the </w:t>
      </w:r>
      <w:r w:rsidRPr="002E2F51">
        <w:t xml:space="preserve">Provisioner </w:t>
      </w:r>
      <w:r w:rsidR="007D1E1A">
        <w:t xml:space="preserve">executes </w:t>
      </w:r>
      <w:r>
        <w:t>the</w:t>
      </w:r>
      <w:r w:rsidRPr="002E2F51">
        <w:t xml:space="preserve"> </w:t>
      </w:r>
      <w:r w:rsidRPr="005E2AD0">
        <w:t>Device Key Refresh procedure</w:t>
      </w:r>
      <w:r w:rsidRPr="005E2AD0" w:rsidDel="005E2AD0">
        <w:t xml:space="preserve"> </w:t>
      </w:r>
      <w:r w:rsidRPr="002E2F51">
        <w:t xml:space="preserve">over PB-Remote </w:t>
      </w:r>
      <w:r>
        <w:t xml:space="preserve">provisioning bearer (see Section </w:t>
      </w:r>
      <w:r w:rsidRPr="00B44831">
        <w:rPr>
          <w:rStyle w:val="DocumentHyperlink"/>
        </w:rPr>
        <w:t>5.2.3</w:t>
      </w:r>
      <w:r>
        <w:t xml:space="preserve">) </w:t>
      </w:r>
      <w:r w:rsidRPr="002E2F51">
        <w:t xml:space="preserve">to change the </w:t>
      </w:r>
      <w:r w:rsidR="00331C52">
        <w:t>D</w:t>
      </w:r>
      <w:r w:rsidRPr="002E2F51">
        <w:t xml:space="preserve">evice </w:t>
      </w:r>
      <w:r w:rsidR="00331C52">
        <w:t>K</w:t>
      </w:r>
      <w:r w:rsidRPr="002E2F51">
        <w:t xml:space="preserve">ey </w:t>
      </w:r>
      <w:r w:rsidR="00331C52">
        <w:t xml:space="preserve">Candidate </w:t>
      </w:r>
      <w:r w:rsidRPr="002E2F51">
        <w:t>of the node.</w:t>
      </w:r>
    </w:p>
    <w:bookmarkStart w:id="64" w:name="_MON_1596095289"/>
    <w:bookmarkEnd w:id="64"/>
    <w:p w14:paraId="4261F501" w14:textId="71E1ACA6" w:rsidR="003F36C9" w:rsidRPr="002E2F51" w:rsidRDefault="00D35A42" w:rsidP="003F36C9">
      <w:pPr>
        <w:pStyle w:val="Figure"/>
        <w:rPr>
          <w:i/>
        </w:rPr>
      </w:pPr>
      <w:r w:rsidRPr="002E2F51">
        <w:rPr>
          <w:i/>
        </w:rPr>
        <w:object w:dxaOrig="10572" w:dyaOrig="3408" w14:anchorId="0DFBC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22.25pt" o:ole="">
            <v:imagedata r:id="rId20" o:title="" croptop="5456f" cropbottom="5456f" cropleft="1757f" cropright="1757f"/>
          </v:shape>
          <o:OLEObject Type="Embed" ProgID="Visio.Drawing.15" ShapeID="_x0000_i1025" DrawAspect="Content" ObjectID="_1612715577" r:id="rId21"/>
        </w:object>
      </w:r>
    </w:p>
    <w:p w14:paraId="4300EEEC" w14:textId="55745223" w:rsidR="003F36C9" w:rsidRPr="00D0603E" w:rsidRDefault="003F36C9" w:rsidP="004A5712">
      <w:pPr>
        <w:pStyle w:val="a6"/>
      </w:pPr>
      <w:r w:rsidRPr="002E2F51">
        <w:t xml:space="preserve">Figure </w:t>
      </w:r>
      <w:r>
        <w:rPr>
          <w:rStyle w:val="CaptionLabelChar"/>
          <w:rFonts w:asciiTheme="minorHAnsi" w:hAnsiTheme="minorHAnsi" w:cstheme="minorBidi"/>
          <w:b w:val="0"/>
          <w:noProof/>
          <w:color w:val="3E434A" w:themeColor="text2"/>
          <w:sz w:val="18"/>
          <w:szCs w:val="18"/>
        </w:rPr>
        <w:t>3</w:t>
      </w:r>
      <w:r w:rsidRPr="002E2F51">
        <w:rPr>
          <w:rStyle w:val="CaptionLabelChar"/>
          <w:rFonts w:asciiTheme="minorHAnsi" w:hAnsiTheme="minorHAnsi" w:cstheme="minorBidi"/>
          <w:b w:val="0"/>
          <w:color w:val="3E434A" w:themeColor="text2"/>
          <w:sz w:val="18"/>
          <w:szCs w:val="18"/>
        </w:rPr>
        <w:t>.</w:t>
      </w:r>
      <w:r>
        <w:rPr>
          <w:rStyle w:val="CaptionLabelChar"/>
          <w:rFonts w:asciiTheme="minorHAnsi" w:hAnsiTheme="minorHAnsi" w:cstheme="minorBidi"/>
          <w:b w:val="0"/>
          <w:noProof/>
          <w:color w:val="3E434A" w:themeColor="text2"/>
          <w:sz w:val="18"/>
          <w:szCs w:val="18"/>
        </w:rPr>
        <w:t>X</w:t>
      </w:r>
      <w:r w:rsidRPr="002E2F51">
        <w:rPr>
          <w:rStyle w:val="CaptionLabelChar"/>
          <w:rFonts w:asciiTheme="minorHAnsi" w:hAnsiTheme="minorHAnsi" w:cstheme="minorBidi"/>
          <w:b w:val="0"/>
          <w:color w:val="3E434A" w:themeColor="text2"/>
          <w:sz w:val="18"/>
          <w:szCs w:val="18"/>
        </w:rPr>
        <w:t>:</w:t>
      </w:r>
      <w:r w:rsidRPr="002E2F51">
        <w:t xml:space="preserve"> Devices </w:t>
      </w:r>
      <w:r w:rsidRPr="000F30AF">
        <w:t>participating</w:t>
      </w:r>
      <w:r w:rsidRPr="002E2F51">
        <w:t xml:space="preserve"> in changing the </w:t>
      </w:r>
      <w:r w:rsidR="00331C52">
        <w:t>D</w:t>
      </w:r>
      <w:r w:rsidRPr="002E2F51">
        <w:t xml:space="preserve">evice </w:t>
      </w:r>
      <w:r w:rsidR="00331C52">
        <w:t>K</w:t>
      </w:r>
      <w:r w:rsidRPr="002E2F51">
        <w:t xml:space="preserve">ey </w:t>
      </w:r>
      <w:r w:rsidR="00331C52">
        <w:t xml:space="preserve">Candidate </w:t>
      </w:r>
      <w:r w:rsidRPr="002E2F51">
        <w:t xml:space="preserve">using </w:t>
      </w:r>
      <w:r w:rsidR="007D1E1A">
        <w:t xml:space="preserve">the </w:t>
      </w:r>
      <w:r w:rsidRPr="005E2AD0">
        <w:t>Device Key Refresh procedure</w:t>
      </w:r>
      <w:r w:rsidRPr="005E2AD0" w:rsidDel="005E2AD0">
        <w:t xml:space="preserve"> </w:t>
      </w:r>
      <w:r w:rsidRPr="002E2F51">
        <w:t>over PB-Remote</w:t>
      </w:r>
    </w:p>
    <w:p w14:paraId="7E30F560" w14:textId="45D00285" w:rsidR="003F36C9" w:rsidRDefault="003B77AB" w:rsidP="003F36C9">
      <w:pPr>
        <w:pStyle w:val="a2"/>
      </w:pPr>
      <w:r>
        <w:t>T</w:t>
      </w:r>
      <w:r w:rsidR="003F36C9">
        <w:t xml:space="preserve">he </w:t>
      </w:r>
      <w:r w:rsidR="003F36C9" w:rsidRPr="005E2AD0">
        <w:t>Device Key Refresh procedure</w:t>
      </w:r>
      <w:r w:rsidR="003F36C9" w:rsidDel="00D0603E">
        <w:t xml:space="preserve"> </w:t>
      </w:r>
      <w:r w:rsidR="004F6C95">
        <w:t>shall be</w:t>
      </w:r>
      <w:r w:rsidR="003F36C9">
        <w:t xml:space="preserve"> supported </w:t>
      </w:r>
      <w:r w:rsidR="004F6C95">
        <w:t xml:space="preserve">if </w:t>
      </w:r>
      <w:r w:rsidR="003F36C9" w:rsidRPr="002E2F51">
        <w:t xml:space="preserve">PB-Remote </w:t>
      </w:r>
      <w:r w:rsidR="004F6C95">
        <w:t>is</w:t>
      </w:r>
      <w:r w:rsidR="003F36C9">
        <w:t xml:space="preserve"> supported on the node.</w:t>
      </w:r>
      <w:r w:rsidR="003F36C9" w:rsidRPr="00D23CF8">
        <w:t xml:space="preserve"> </w:t>
      </w:r>
      <w:r w:rsidR="003F36C9">
        <w:t xml:space="preserve">The Provisioner shall use </w:t>
      </w:r>
      <w:r w:rsidR="00323689">
        <w:t xml:space="preserve">the </w:t>
      </w:r>
      <w:r w:rsidR="003F36C9" w:rsidRPr="005E2AD0">
        <w:t>Device Key Refresh procedure</w:t>
      </w:r>
      <w:r w:rsidR="003F36C9">
        <w:t xml:space="preserve"> </w:t>
      </w:r>
      <w:r w:rsidR="003F36C9" w:rsidRPr="002E2F51">
        <w:t xml:space="preserve">over </w:t>
      </w:r>
      <w:r w:rsidR="007D1E1A">
        <w:t xml:space="preserve">the </w:t>
      </w:r>
      <w:r w:rsidR="003F36C9" w:rsidRPr="002E2F51">
        <w:t>PB-Remote</w:t>
      </w:r>
      <w:r w:rsidR="003F36C9">
        <w:t xml:space="preserve"> provisioning bearer.</w:t>
      </w:r>
    </w:p>
    <w:p w14:paraId="722DA7C7" w14:textId="3188A073" w:rsidR="006262BC" w:rsidRDefault="006262BC" w:rsidP="003F36C9">
      <w:pPr>
        <w:pStyle w:val="a2"/>
      </w:pPr>
      <w:r>
        <w:lastRenderedPageBreak/>
        <w:t xml:space="preserve">No more than one </w:t>
      </w:r>
      <w:r w:rsidRPr="005E2AD0">
        <w:t>Device Key Refresh procedure</w:t>
      </w:r>
      <w:r>
        <w:t xml:space="preserve"> shall be active </w:t>
      </w:r>
      <w:r w:rsidR="007D1E1A">
        <w:t>o</w:t>
      </w:r>
      <w:r>
        <w:t>n the node at any time</w:t>
      </w:r>
      <w:r w:rsidR="00A538A9">
        <w:t xml:space="preserve">. </w:t>
      </w:r>
    </w:p>
    <w:p w14:paraId="149AEB2B" w14:textId="5A5E03FD" w:rsidR="003B77AB" w:rsidRDefault="003F36C9" w:rsidP="003F36C9">
      <w:pPr>
        <w:pStyle w:val="a2"/>
      </w:pPr>
      <w:r>
        <w:t xml:space="preserve">The </w:t>
      </w:r>
      <w:r w:rsidRPr="005E2AD0">
        <w:t>Device Key Refresh procedure</w:t>
      </w:r>
      <w:r>
        <w:t xml:space="preserve"> starts with opening the </w:t>
      </w:r>
      <w:r w:rsidR="00137E47">
        <w:t>Device Key Refresh Interface</w:t>
      </w:r>
      <w:r w:rsidR="007D1E1A">
        <w:t>.</w:t>
      </w:r>
      <w:r>
        <w:t xml:space="preserve"> </w:t>
      </w:r>
      <w:r w:rsidR="007D1E1A">
        <w:t>T</w:t>
      </w:r>
      <w:r>
        <w:t xml:space="preserve">hen Provisioning </w:t>
      </w:r>
      <w:r w:rsidR="00FD412A">
        <w:t>P</w:t>
      </w:r>
      <w:r>
        <w:t>DUs are exchanged</w:t>
      </w:r>
      <w:r w:rsidR="007D1E1A">
        <w:t>,</w:t>
      </w:r>
      <w:r w:rsidR="007D6D94">
        <w:t xml:space="preserve"> and </w:t>
      </w:r>
      <w:r w:rsidR="007D1E1A">
        <w:t xml:space="preserve">the </w:t>
      </w:r>
      <w:r w:rsidR="00212744">
        <w:t xml:space="preserve">provisioning protocol is </w:t>
      </w:r>
      <w:r w:rsidR="0018496D">
        <w:t>executed</w:t>
      </w:r>
      <w:r w:rsidR="007D1E1A">
        <w:t>.</w:t>
      </w:r>
      <w:r>
        <w:t xml:space="preserve"> </w:t>
      </w:r>
      <w:r w:rsidR="007D1E1A">
        <w:t>F</w:t>
      </w:r>
      <w:r>
        <w:t>inally</w:t>
      </w:r>
      <w:r w:rsidR="007D1E1A">
        <w:t>,</w:t>
      </w:r>
      <w:r>
        <w:t xml:space="preserve"> the </w:t>
      </w:r>
      <w:r w:rsidR="00137E47">
        <w:t>Device Key Refresh Interface</w:t>
      </w:r>
      <w:r>
        <w:t xml:space="preserve"> is closed.</w:t>
      </w:r>
      <w:r w:rsidR="003B77AB">
        <w:t xml:space="preserve"> </w:t>
      </w:r>
      <w:r w:rsidR="007D1E1A">
        <w:t>The r</w:t>
      </w:r>
      <w:r w:rsidR="003B77AB">
        <w:t xml:space="preserve">esult of the Device Key Refresh procedure is </w:t>
      </w:r>
      <w:r w:rsidR="007D1E1A">
        <w:t xml:space="preserve">the </w:t>
      </w:r>
      <w:r w:rsidR="003B77AB">
        <w:t xml:space="preserve">generation of </w:t>
      </w:r>
      <w:r w:rsidR="005D0D30">
        <w:t>a</w:t>
      </w:r>
      <w:r w:rsidR="003B77AB">
        <w:t xml:space="preserve"> Device Key Candidate.</w:t>
      </w:r>
    </w:p>
    <w:p w14:paraId="260C7CFA" w14:textId="142490ED" w:rsidR="003F36C9" w:rsidRDefault="003F36C9" w:rsidP="008F6180">
      <w:pPr>
        <w:pStyle w:val="40"/>
        <w:numPr>
          <w:ilvl w:val="0"/>
          <w:numId w:val="0"/>
        </w:numPr>
      </w:pPr>
      <w:bookmarkStart w:id="65" w:name="_Toc527039175"/>
      <w:r>
        <w:t xml:space="preserve">3.10.8.1 </w:t>
      </w:r>
      <w:r w:rsidR="003B77AB">
        <w:t>Device Key Candidate</w:t>
      </w:r>
      <w:bookmarkEnd w:id="65"/>
    </w:p>
    <w:p w14:paraId="482340A3" w14:textId="1E7FAA54" w:rsidR="003F36C9" w:rsidRDefault="003F36C9" w:rsidP="003F36C9">
      <w:pPr>
        <w:pStyle w:val="a2"/>
      </w:pPr>
      <w:r>
        <w:t xml:space="preserve">The </w:t>
      </w:r>
      <w:r w:rsidR="003B77AB">
        <w:t>Device Key Candidate</w:t>
      </w:r>
      <w:r>
        <w:t xml:space="preserve"> is a candidate </w:t>
      </w:r>
      <w:r w:rsidR="00323689">
        <w:t xml:space="preserve">to become </w:t>
      </w:r>
      <w:r>
        <w:t xml:space="preserve">a new value of the </w:t>
      </w:r>
      <w:r w:rsidR="00FD412A">
        <w:t>d</w:t>
      </w:r>
      <w:r>
        <w:t xml:space="preserve">evice </w:t>
      </w:r>
      <w:r w:rsidR="00FD412A">
        <w:t>k</w:t>
      </w:r>
      <w:r>
        <w:t xml:space="preserve">ey. The </w:t>
      </w:r>
      <w:r w:rsidR="003B77AB">
        <w:t>Device Key Candidate</w:t>
      </w:r>
      <w:r>
        <w:t xml:space="preserve"> may be delivered to the node </w:t>
      </w:r>
      <w:r w:rsidR="00323689">
        <w:t xml:space="preserve">by </w:t>
      </w:r>
      <w:r>
        <w:t xml:space="preserve">using </w:t>
      </w:r>
      <w:r w:rsidR="007D1E1A">
        <w:t xml:space="preserve">an </w:t>
      </w:r>
      <w:r>
        <w:t xml:space="preserve">out-of-band (OOB) mechanism or by successfully executing the </w:t>
      </w:r>
      <w:r w:rsidRPr="005E2AD0">
        <w:t>Device Key Refresh procedure</w:t>
      </w:r>
      <w:r>
        <w:t xml:space="preserve">. When the </w:t>
      </w:r>
      <w:r w:rsidR="003B77AB">
        <w:t>Device Key Candidate</w:t>
      </w:r>
      <w:r>
        <w:t xml:space="preserve"> is available</w:t>
      </w:r>
      <w:r w:rsidR="007D1E1A">
        <w:t>,</w:t>
      </w:r>
      <w:r>
        <w:t xml:space="preserve"> it can </w:t>
      </w:r>
      <w:r w:rsidR="006F5228">
        <w:t>replace</w:t>
      </w:r>
      <w:r>
        <w:t xml:space="preserve"> the </w:t>
      </w:r>
      <w:r w:rsidR="00FD412A" w:rsidRPr="00A64309">
        <w:t>d</w:t>
      </w:r>
      <w:r w:rsidRPr="00A64309">
        <w:t xml:space="preserve">evice </w:t>
      </w:r>
      <w:r w:rsidR="00FD412A" w:rsidRPr="00A64309">
        <w:t>k</w:t>
      </w:r>
      <w:r w:rsidRPr="00A64309">
        <w:t>ey</w:t>
      </w:r>
      <w:r w:rsidR="00323689" w:rsidRPr="00A64309">
        <w:t>,</w:t>
      </w:r>
      <w:r w:rsidRPr="00A64309">
        <w:t xml:space="preserve"> as described in </w:t>
      </w:r>
      <w:r w:rsidR="00E23225" w:rsidRPr="00A64309">
        <w:t>S</w:t>
      </w:r>
      <w:r w:rsidRPr="00A64309">
        <w:t xml:space="preserve">ection </w:t>
      </w:r>
      <w:r w:rsidR="00841E8E" w:rsidRPr="00A64309">
        <w:rPr>
          <w:rStyle w:val="DocumentHyperlink"/>
        </w:rPr>
        <w:t>3.6.4.2</w:t>
      </w:r>
      <w:r w:rsidR="00A64309" w:rsidRPr="00EE123F">
        <w:t>.</w:t>
      </w:r>
    </w:p>
    <w:p w14:paraId="1E52F136" w14:textId="42911EB4" w:rsidR="003F36C9" w:rsidRPr="004F238A" w:rsidRDefault="003F36C9" w:rsidP="008F6180">
      <w:pPr>
        <w:pStyle w:val="40"/>
        <w:numPr>
          <w:ilvl w:val="0"/>
          <w:numId w:val="0"/>
        </w:numPr>
      </w:pPr>
      <w:bookmarkStart w:id="66" w:name="_Ref494207781"/>
      <w:bookmarkStart w:id="67" w:name="_Ref516844542"/>
      <w:bookmarkStart w:id="68" w:name="_Toc527039176"/>
      <w:r>
        <w:t>3.10.8.2</w:t>
      </w:r>
      <w:r w:rsidRPr="004F238A">
        <w:t xml:space="preserve"> </w:t>
      </w:r>
      <w:bookmarkEnd w:id="66"/>
      <w:r w:rsidR="00137E47">
        <w:t>Device Key Refresh Interface</w:t>
      </w:r>
      <w:r>
        <w:t xml:space="preserve"> behavior</w:t>
      </w:r>
      <w:bookmarkEnd w:id="67"/>
      <w:bookmarkEnd w:id="68"/>
    </w:p>
    <w:p w14:paraId="2C282020" w14:textId="696EA468" w:rsidR="003F36C9" w:rsidRDefault="003F36C9" w:rsidP="003F36C9">
      <w:pPr>
        <w:pStyle w:val="a2"/>
      </w:pPr>
      <w:r w:rsidRPr="004C2D0F">
        <w:t>At power-up</w:t>
      </w:r>
      <w:r>
        <w:t>,</w:t>
      </w:r>
      <w:r w:rsidRPr="002E2F51">
        <w:t xml:space="preserve"> </w:t>
      </w:r>
      <w:r>
        <w:t>t</w:t>
      </w:r>
      <w:r w:rsidRPr="002E2F51">
        <w:t xml:space="preserve">he </w:t>
      </w:r>
      <w:r w:rsidR="00137E47">
        <w:t>Device Key Refresh Interface</w:t>
      </w:r>
      <w:r w:rsidRPr="002E2F51">
        <w:t xml:space="preserve"> </w:t>
      </w:r>
      <w:r w:rsidR="00331C52">
        <w:t>shall be</w:t>
      </w:r>
      <w:r w:rsidR="00331C52" w:rsidRPr="002E2F51">
        <w:t xml:space="preserve"> </w:t>
      </w:r>
      <w:r w:rsidRPr="002E2F51">
        <w:t>closed</w:t>
      </w:r>
      <w:r w:rsidR="00727111">
        <w:t>. When the Device Key Refresh Interface is closed</w:t>
      </w:r>
      <w:r w:rsidR="00460904">
        <w:t>,</w:t>
      </w:r>
      <w:r>
        <w:t xml:space="preserve"> </w:t>
      </w:r>
      <w:r w:rsidR="00727111">
        <w:t>it shall</w:t>
      </w:r>
      <w:r>
        <w:t xml:space="preserve"> not </w:t>
      </w:r>
      <w:r w:rsidR="005D0D30">
        <w:t>pass</w:t>
      </w:r>
      <w:r w:rsidR="0018496D">
        <w:t xml:space="preserve"> </w:t>
      </w:r>
      <w:r>
        <w:t>Provisioning PDUs</w:t>
      </w:r>
      <w:r w:rsidRPr="002E2F51">
        <w:t>.</w:t>
      </w:r>
      <w:r>
        <w:t xml:space="preserve"> </w:t>
      </w:r>
    </w:p>
    <w:p w14:paraId="1A653C7A" w14:textId="5B7CD48B" w:rsidR="003F36C9" w:rsidRDefault="003F36C9" w:rsidP="003F36C9">
      <w:pPr>
        <w:pStyle w:val="a2"/>
      </w:pPr>
      <w:r w:rsidRPr="002E2F51">
        <w:t xml:space="preserve">The </w:t>
      </w:r>
      <w:r w:rsidR="00953DD0">
        <w:t xml:space="preserve">node opens the </w:t>
      </w:r>
      <w:r w:rsidR="00137E47">
        <w:t>Device Key Refresh Interface</w:t>
      </w:r>
      <w:r w:rsidRPr="002E2F51">
        <w:t xml:space="preserve"> </w:t>
      </w:r>
      <w:r w:rsidR="00953DD0">
        <w:t>when it receives a</w:t>
      </w:r>
      <w:r w:rsidR="006E2813">
        <w:t xml:space="preserve"> Remote Provisioning Link Open message (see Section </w:t>
      </w:r>
      <w:r w:rsidR="006E2813" w:rsidRPr="007B72D1">
        <w:rPr>
          <w:rStyle w:val="DocumentHyperlink"/>
        </w:rPr>
        <w:fldChar w:fldCharType="begin"/>
      </w:r>
      <w:r w:rsidR="006E2813" w:rsidRPr="007B72D1">
        <w:rPr>
          <w:rStyle w:val="DocumentHyperlink"/>
        </w:rPr>
        <w:instrText xml:space="preserve"> REF _Ref521745907 \r \h </w:instrText>
      </w:r>
      <w:r w:rsidR="007B72D1">
        <w:rPr>
          <w:rStyle w:val="DocumentHyperlink"/>
        </w:rPr>
        <w:instrText xml:space="preserve"> \* MERGEFORMAT </w:instrText>
      </w:r>
      <w:r w:rsidR="006E2813" w:rsidRPr="007B72D1">
        <w:rPr>
          <w:rStyle w:val="DocumentHyperlink"/>
        </w:rPr>
      </w:r>
      <w:r w:rsidR="006E2813" w:rsidRPr="007B72D1">
        <w:rPr>
          <w:rStyle w:val="DocumentHyperlink"/>
        </w:rPr>
        <w:fldChar w:fldCharType="separate"/>
      </w:r>
      <w:r w:rsidR="00A60C92">
        <w:rPr>
          <w:rStyle w:val="DocumentHyperlink"/>
        </w:rPr>
        <w:t>4.3.4.11</w:t>
      </w:r>
      <w:r w:rsidR="006E2813" w:rsidRPr="007B72D1">
        <w:rPr>
          <w:rStyle w:val="DocumentHyperlink"/>
        </w:rPr>
        <w:fldChar w:fldCharType="end"/>
      </w:r>
      <w:r w:rsidR="006E2813">
        <w:t xml:space="preserve">) </w:t>
      </w:r>
      <w:r w:rsidR="00953DD0">
        <w:t xml:space="preserve">from the Provisioner </w:t>
      </w:r>
      <w:r w:rsidR="006E2813">
        <w:t xml:space="preserve">indicating </w:t>
      </w:r>
      <w:r w:rsidR="00460904">
        <w:t xml:space="preserve">the </w:t>
      </w:r>
      <w:r w:rsidR="006E2813">
        <w:t>Remote Provision</w:t>
      </w:r>
      <w:r w:rsidR="00404321">
        <w:t>ing</w:t>
      </w:r>
      <w:r w:rsidR="006E2813">
        <w:t xml:space="preserve"> Server </w:t>
      </w:r>
      <w:r w:rsidR="00397EA8">
        <w:t xml:space="preserve">itself </w:t>
      </w:r>
      <w:r w:rsidR="006E2813">
        <w:t>as a destination</w:t>
      </w:r>
      <w:r w:rsidRPr="002E2F51">
        <w:t xml:space="preserve">. When the </w:t>
      </w:r>
      <w:r w:rsidR="00137E47">
        <w:t>Device Key Refresh Interface</w:t>
      </w:r>
      <w:r w:rsidRPr="002E2F51">
        <w:t xml:space="preserve"> open</w:t>
      </w:r>
      <w:r w:rsidR="00460904">
        <w:t>s</w:t>
      </w:r>
      <w:r w:rsidRPr="002E2F51">
        <w:t>, the Provisioning PDU</w:t>
      </w:r>
      <w:r w:rsidR="006E2813">
        <w:t>s</w:t>
      </w:r>
      <w:r w:rsidRPr="002E2F51">
        <w:t xml:space="preserve"> </w:t>
      </w:r>
      <w:r w:rsidR="00397EA8">
        <w:t xml:space="preserve">received over PB-Remote are delivered </w:t>
      </w:r>
      <w:r w:rsidR="000F2B9C">
        <w:t xml:space="preserve">over the Device Key Refresh Interface </w:t>
      </w:r>
      <w:r w:rsidR="00397EA8">
        <w:t xml:space="preserve">to the layer executing </w:t>
      </w:r>
      <w:r w:rsidR="00B32D90">
        <w:t xml:space="preserve">the </w:t>
      </w:r>
      <w:r w:rsidR="00397EA8">
        <w:t>provisioning protocol</w:t>
      </w:r>
      <w:r w:rsidR="00B32D90">
        <w:t xml:space="preserve"> on the node</w:t>
      </w:r>
      <w:r w:rsidRPr="002E2F51">
        <w:t xml:space="preserve">. </w:t>
      </w:r>
      <w:r w:rsidR="00212744">
        <w:t>The provisioning protocol process</w:t>
      </w:r>
      <w:r w:rsidR="00397EA8">
        <w:t>es</w:t>
      </w:r>
      <w:r w:rsidR="00212744">
        <w:t xml:space="preserve"> </w:t>
      </w:r>
      <w:r w:rsidR="00953DD0">
        <w:t xml:space="preserve">and generates </w:t>
      </w:r>
      <w:r w:rsidR="00212744">
        <w:t>Provisioning PDU</w:t>
      </w:r>
      <w:r w:rsidR="00397EA8">
        <w:t>s</w:t>
      </w:r>
      <w:r w:rsidR="00212744">
        <w:t xml:space="preserve"> as defined in Section </w:t>
      </w:r>
      <w:r w:rsidR="00212744" w:rsidRPr="004A5712">
        <w:rPr>
          <w:rStyle w:val="DocumentHyperlink"/>
        </w:rPr>
        <w:t>5.4.2</w:t>
      </w:r>
      <w:r w:rsidR="00212744">
        <w:t xml:space="preserve">. </w:t>
      </w:r>
    </w:p>
    <w:p w14:paraId="6054CAF9" w14:textId="2C6954D9" w:rsidR="00B32B31" w:rsidRDefault="00D9011B" w:rsidP="003F36C9">
      <w:pPr>
        <w:pStyle w:val="a2"/>
      </w:pPr>
      <w:r>
        <w:t>The Device Key Refresh Interface can be closed by the Provisioner or by the layer executing the provisioning protocol</w:t>
      </w:r>
      <w:r w:rsidR="00404321">
        <w:t xml:space="preserve"> on the node</w:t>
      </w:r>
      <w:r>
        <w:t xml:space="preserve">. </w:t>
      </w:r>
      <w:r w:rsidR="003F36C9" w:rsidRPr="002E2F51">
        <w:t xml:space="preserve">The </w:t>
      </w:r>
      <w:r w:rsidR="006F5228">
        <w:t>Provisioner</w:t>
      </w:r>
      <w:r w:rsidR="003F36C9">
        <w:t xml:space="preserve"> </w:t>
      </w:r>
      <w:r w:rsidR="003F36C9" w:rsidRPr="002E2F51">
        <w:t xml:space="preserve">can close the </w:t>
      </w:r>
      <w:r w:rsidR="006F5228">
        <w:t>opened Device Key Refresh I</w:t>
      </w:r>
      <w:r w:rsidR="003F36C9" w:rsidRPr="002E2F51">
        <w:t>nterface at any time</w:t>
      </w:r>
      <w:r w:rsidR="006F5228">
        <w:t xml:space="preserve"> by sending </w:t>
      </w:r>
      <w:r w:rsidR="00460904">
        <w:t xml:space="preserve">a </w:t>
      </w:r>
      <w:r w:rsidR="006F5228">
        <w:t xml:space="preserve">Remote Provisioning Link Close message (see Section </w:t>
      </w:r>
      <w:r w:rsidR="006F5228" w:rsidRPr="007B72D1">
        <w:fldChar w:fldCharType="begin"/>
      </w:r>
      <w:r w:rsidR="006F5228" w:rsidRPr="007B72D1">
        <w:instrText xml:space="preserve"> REF _Ref521746770 \r \h </w:instrText>
      </w:r>
      <w:r w:rsidR="007B72D1">
        <w:rPr>
          <w:rStyle w:val="DocumentHyperlink"/>
        </w:rPr>
        <w:instrText xml:space="preserve"> \* MERGEFORMAT </w:instrText>
      </w:r>
      <w:r w:rsidR="006F5228" w:rsidRPr="007B72D1">
        <w:fldChar w:fldCharType="separate"/>
      </w:r>
      <w:r w:rsidR="00A60C92" w:rsidRPr="00CC2745">
        <w:rPr>
          <w:rStyle w:val="DocumentHyperlink"/>
        </w:rPr>
        <w:t>4.3.4.12</w:t>
      </w:r>
      <w:r w:rsidR="006F5228" w:rsidRPr="007B72D1">
        <w:fldChar w:fldCharType="end"/>
      </w:r>
      <w:r w:rsidR="006F5228">
        <w:t>)</w:t>
      </w:r>
      <w:r w:rsidR="003F36C9" w:rsidRPr="002E2F51">
        <w:t xml:space="preserve">. </w:t>
      </w:r>
      <w:r w:rsidR="00972FA4">
        <w:t xml:space="preserve">The </w:t>
      </w:r>
      <w:r w:rsidR="00727111">
        <w:t>Reason Code</w:t>
      </w:r>
      <w:r w:rsidR="00972FA4">
        <w:t xml:space="preserve"> received in the </w:t>
      </w:r>
      <w:r w:rsidR="00460904">
        <w:t xml:space="preserve">Remote Provisioning Link </w:t>
      </w:r>
      <w:r w:rsidR="00972FA4">
        <w:t xml:space="preserve">Close message shall be passed over the Device Key Refresh Interface. </w:t>
      </w:r>
      <w:r w:rsidR="00B32B31" w:rsidRPr="00B32B31">
        <w:t xml:space="preserve">When the </w:t>
      </w:r>
      <w:r w:rsidR="00B32B31">
        <w:t xml:space="preserve">layer </w:t>
      </w:r>
      <w:r w:rsidR="00460904">
        <w:t xml:space="preserve">that is </w:t>
      </w:r>
      <w:r w:rsidR="00B32B31">
        <w:t xml:space="preserve">executing the </w:t>
      </w:r>
      <w:r w:rsidR="00B32B31" w:rsidRPr="00B32B31">
        <w:t>provisioning protocol encounter</w:t>
      </w:r>
      <w:r w:rsidR="00B32B31">
        <w:t>s a</w:t>
      </w:r>
      <w:r w:rsidR="00B32B31" w:rsidRPr="00B32B31">
        <w:t xml:space="preserve"> protocol timeout error, </w:t>
      </w:r>
      <w:r>
        <w:t>it shall close</w:t>
      </w:r>
      <w:r w:rsidR="00B32B31" w:rsidRPr="00B32B31">
        <w:t xml:space="preserve"> the Device Key Refresh Interface</w:t>
      </w:r>
      <w:r w:rsidR="00460904">
        <w:t>,</w:t>
      </w:r>
      <w:r w:rsidR="00B32B31" w:rsidRPr="00B32B31">
        <w:t xml:space="preserve"> and the node shall delete the Device Key Candidate.</w:t>
      </w:r>
    </w:p>
    <w:p w14:paraId="49684F6D" w14:textId="62AA1CC4" w:rsidR="003F36C9" w:rsidRDefault="00B767CC" w:rsidP="003F36C9">
      <w:pPr>
        <w:pStyle w:val="a2"/>
      </w:pPr>
      <w:r>
        <w:t>W</w:t>
      </w:r>
      <w:r w:rsidRPr="00B767CC">
        <w:t xml:space="preserve">hen the Provisioner closes the Device Key Refresh Interface with the Reason </w:t>
      </w:r>
      <w:r w:rsidR="00727111">
        <w:t xml:space="preserve">Code </w:t>
      </w:r>
      <w:r w:rsidRPr="00B767CC">
        <w:t xml:space="preserve">equal to Success </w:t>
      </w:r>
      <w:r>
        <w:t xml:space="preserve">after delivering </w:t>
      </w:r>
      <w:r w:rsidR="003F36C9">
        <w:t xml:space="preserve">a </w:t>
      </w:r>
      <w:r w:rsidR="003F36C9" w:rsidRPr="00C16E04">
        <w:t xml:space="preserve">Provisioning Data </w:t>
      </w:r>
      <w:r w:rsidR="003F36C9">
        <w:t xml:space="preserve">PDU (see Section </w:t>
      </w:r>
      <w:r w:rsidR="003F36C9" w:rsidRPr="00C358A3">
        <w:rPr>
          <w:rStyle w:val="DocumentHyperlink"/>
        </w:rPr>
        <w:t>5.4.1.8</w:t>
      </w:r>
      <w:r w:rsidR="003F36C9">
        <w:t xml:space="preserve">) that can be accepted (see </w:t>
      </w:r>
      <w:r w:rsidR="003F36C9" w:rsidRPr="00D706B4">
        <w:rPr>
          <w:rStyle w:val="DocumentHyperlink"/>
        </w:rPr>
        <w:t xml:space="preserve">Table </w:t>
      </w:r>
      <w:r w:rsidR="00711808">
        <w:rPr>
          <w:rStyle w:val="DocumentHyperlink"/>
        </w:rPr>
        <w:t>3.XX</w:t>
      </w:r>
      <w:r w:rsidR="003F36C9">
        <w:t>)</w:t>
      </w:r>
      <w:r>
        <w:t xml:space="preserve"> over the </w:t>
      </w:r>
      <w:r w:rsidRPr="00B767CC">
        <w:t>Device Key Refresh Interface</w:t>
      </w:r>
      <w:r w:rsidR="003F36C9">
        <w:t xml:space="preserve">, then </w:t>
      </w:r>
      <w:r w:rsidR="006A68B7">
        <w:t xml:space="preserve">the </w:t>
      </w:r>
      <w:r w:rsidR="006A68B7" w:rsidRPr="005E2AD0">
        <w:t>Device Key Refresh procedure</w:t>
      </w:r>
      <w:r w:rsidR="006A68B7" w:rsidRPr="005E2AD0" w:rsidDel="005E2AD0">
        <w:t xml:space="preserve"> </w:t>
      </w:r>
      <w:r w:rsidR="006A68B7">
        <w:t xml:space="preserve">succeeds, and </w:t>
      </w:r>
      <w:r w:rsidR="003F36C9">
        <w:t xml:space="preserve">the node shall assume that new value of the </w:t>
      </w:r>
      <w:r w:rsidR="00FD412A">
        <w:t>d</w:t>
      </w:r>
      <w:r w:rsidR="003F36C9">
        <w:t xml:space="preserve">evice </w:t>
      </w:r>
      <w:r w:rsidR="00FD412A">
        <w:t xml:space="preserve">key </w:t>
      </w:r>
      <w:r w:rsidR="003F36C9" w:rsidRPr="00C62101">
        <w:t xml:space="preserve">is </w:t>
      </w:r>
      <w:r w:rsidR="003F36C9">
        <w:t>known to the Provisioner</w:t>
      </w:r>
      <w:r w:rsidR="006A68B7">
        <w:t>,</w:t>
      </w:r>
      <w:r w:rsidR="003F36C9">
        <w:t xml:space="preserve"> and shall store the key value as the </w:t>
      </w:r>
      <w:r w:rsidR="003B77AB">
        <w:t>Device Key Candidate</w:t>
      </w:r>
      <w:r w:rsidR="003F36C9">
        <w:t>.</w:t>
      </w:r>
    </w:p>
    <w:p w14:paraId="41BBF698" w14:textId="326D193C" w:rsidR="003F36C9" w:rsidRPr="002E2F51" w:rsidRDefault="003F36C9" w:rsidP="003F36C9">
      <w:pPr>
        <w:pStyle w:val="a2"/>
      </w:pPr>
      <w:r>
        <w:t xml:space="preserve">When </w:t>
      </w:r>
      <w:r w:rsidR="00B767CC" w:rsidRPr="00B767CC">
        <w:t xml:space="preserve">the Provisioner closes the Device Key Refresh Interface with the Reason </w:t>
      </w:r>
      <w:r w:rsidR="00727111">
        <w:t xml:space="preserve">Code </w:t>
      </w:r>
      <w:r w:rsidR="00B767CC" w:rsidRPr="00B767CC">
        <w:t xml:space="preserve">not equal to Success </w:t>
      </w:r>
      <w:r w:rsidR="00B767CC">
        <w:t xml:space="preserve">after delivering </w:t>
      </w:r>
      <w:r w:rsidR="00B767CC" w:rsidRPr="00B767CC">
        <w:t xml:space="preserve">a Provisioning Data PDU (see Section </w:t>
      </w:r>
      <w:r w:rsidR="00B767CC" w:rsidRPr="007B72D1">
        <w:rPr>
          <w:rStyle w:val="DocumentHyperlink"/>
        </w:rPr>
        <w:t>5.4.1.8</w:t>
      </w:r>
      <w:r w:rsidR="00B767CC" w:rsidRPr="00B767CC">
        <w:t>) that c</w:t>
      </w:r>
      <w:r w:rsidR="00B767CC">
        <w:t xml:space="preserve">an be accepted (see </w:t>
      </w:r>
      <w:r w:rsidR="00B767CC" w:rsidRPr="00B44831">
        <w:rPr>
          <w:rStyle w:val="DocumentHyperlink"/>
        </w:rPr>
        <w:t xml:space="preserve">Table </w:t>
      </w:r>
      <w:r w:rsidR="00711808">
        <w:rPr>
          <w:rStyle w:val="DocumentHyperlink"/>
        </w:rPr>
        <w:t>3.XX</w:t>
      </w:r>
      <w:r w:rsidR="00B767CC">
        <w:t>)</w:t>
      </w:r>
      <w:r w:rsidR="00B767CC" w:rsidRPr="00B767CC">
        <w:t xml:space="preserve"> </w:t>
      </w:r>
      <w:r w:rsidR="00B767CC">
        <w:t xml:space="preserve">over </w:t>
      </w:r>
      <w:r>
        <w:t xml:space="preserve">the </w:t>
      </w:r>
      <w:r w:rsidR="00137E47">
        <w:t>Device Key Refresh Interface</w:t>
      </w:r>
      <w:r>
        <w:t xml:space="preserve">, then the node shall delete the </w:t>
      </w:r>
      <w:r w:rsidR="00953DD0">
        <w:t>Device Key Candidate</w:t>
      </w:r>
      <w:r>
        <w:t>.</w:t>
      </w:r>
    </w:p>
    <w:p w14:paraId="62EFF192" w14:textId="20F72574" w:rsidR="003F36C9" w:rsidRDefault="003F36C9" w:rsidP="003F36C9">
      <w:pPr>
        <w:pStyle w:val="a2"/>
      </w:pPr>
      <w:bookmarkStart w:id="69" w:name="_Toc492035354"/>
      <w:bookmarkStart w:id="70" w:name="_Toc497906906"/>
      <w:bookmarkStart w:id="71" w:name="_Toc497907078"/>
      <w:bookmarkStart w:id="72" w:name="_Toc497908433"/>
      <w:bookmarkStart w:id="73" w:name="_Toc498094124"/>
      <w:bookmarkEnd w:id="69"/>
      <w:bookmarkEnd w:id="70"/>
      <w:bookmarkEnd w:id="71"/>
      <w:bookmarkEnd w:id="72"/>
      <w:bookmarkEnd w:id="73"/>
      <w:r>
        <w:rPr>
          <w:rStyle w:val="ModifiedTextRed"/>
          <w:color w:val="auto"/>
        </w:rPr>
        <w:t xml:space="preserve">When the </w:t>
      </w:r>
      <w:r w:rsidR="00137E47">
        <w:t>Device Key Refresh Interface</w:t>
      </w:r>
      <w:r>
        <w:t xml:space="preserve"> receives a </w:t>
      </w:r>
      <w:r w:rsidRPr="00C16E04">
        <w:t xml:space="preserve">Provisioning Data </w:t>
      </w:r>
      <w:r>
        <w:t xml:space="preserve">PDU with provisioning data that cannot be accepted, then the node shall respond with Provisioning Failed PDU (see Section </w:t>
      </w:r>
      <w:r w:rsidRPr="00C358A3">
        <w:rPr>
          <w:rStyle w:val="DocumentHyperlink"/>
        </w:rPr>
        <w:t>5.4.1.10</w:t>
      </w:r>
      <w:r>
        <w:t xml:space="preserve">) with the Error Code parameter set to Invalid Data. </w:t>
      </w:r>
    </w:p>
    <w:p w14:paraId="41406E55" w14:textId="4464A82F" w:rsidR="003F36C9" w:rsidRDefault="003F36C9" w:rsidP="003F36C9">
      <w:pPr>
        <w:pStyle w:val="a2"/>
      </w:pPr>
      <w:r w:rsidRPr="003E137D">
        <w:rPr>
          <w:rStyle w:val="DocumentHyperlink"/>
        </w:rPr>
        <w:t xml:space="preserve">Table </w:t>
      </w:r>
      <w:r w:rsidR="000A2BF8">
        <w:rPr>
          <w:rStyle w:val="DocumentHyperlink"/>
        </w:rPr>
        <w:t>3.</w:t>
      </w:r>
      <w:r w:rsidR="00B44831">
        <w:rPr>
          <w:rStyle w:val="DocumentHyperlink"/>
        </w:rPr>
        <w:t>X</w:t>
      </w:r>
      <w:r w:rsidR="000A2BF8">
        <w:rPr>
          <w:rStyle w:val="DocumentHyperlink"/>
        </w:rPr>
        <w:t>X</w:t>
      </w:r>
      <w:r>
        <w:rPr>
          <w:rStyle w:val="ModifiedTextRed"/>
          <w:color w:val="auto"/>
        </w:rPr>
        <w:t xml:space="preserve"> defines the values of the </w:t>
      </w:r>
      <w:r w:rsidRPr="00C16E04">
        <w:t xml:space="preserve">Provisioning Data </w:t>
      </w:r>
      <w:r>
        <w:t xml:space="preserve">PDU that </w:t>
      </w:r>
      <w:r w:rsidR="00711808">
        <w:t xml:space="preserve">are required in order for the PDU to be accepted </w:t>
      </w:r>
      <w:r>
        <w:t xml:space="preserve">by </w:t>
      </w:r>
      <w:r w:rsidR="00711808">
        <w:t xml:space="preserve">the </w:t>
      </w:r>
      <w:r w:rsidR="00137E47">
        <w:t>Device Key Refresh Interface</w:t>
      </w:r>
      <w:r>
        <w:t>.</w:t>
      </w:r>
      <w:r w:rsidR="00A436F3">
        <w:t xml:space="preserve"> The Device Key Refresh procedure ignores the values of the Flags field.</w:t>
      </w:r>
    </w:p>
    <w:tbl>
      <w:tblPr>
        <w:tblStyle w:val="af2"/>
        <w:tblW w:w="9493" w:type="dxa"/>
        <w:tblLook w:val="04A0" w:firstRow="1" w:lastRow="0" w:firstColumn="1" w:lastColumn="0" w:noHBand="0" w:noVBand="1"/>
      </w:tblPr>
      <w:tblGrid>
        <w:gridCol w:w="2973"/>
        <w:gridCol w:w="6520"/>
      </w:tblGrid>
      <w:tr w:rsidR="003F36C9" w14:paraId="78250EBB" w14:textId="77777777" w:rsidTr="00FD412A">
        <w:trPr>
          <w:tblHeader/>
        </w:trPr>
        <w:tc>
          <w:tcPr>
            <w:tcW w:w="2973" w:type="dxa"/>
          </w:tcPr>
          <w:p w14:paraId="5FD58A65" w14:textId="77777777" w:rsidR="003F36C9" w:rsidRPr="00C358A3" w:rsidRDefault="003F36C9" w:rsidP="00FD412A">
            <w:pPr>
              <w:pStyle w:val="a2"/>
              <w:rPr>
                <w:rStyle w:val="TableHeading"/>
              </w:rPr>
            </w:pPr>
            <w:r w:rsidRPr="00C358A3">
              <w:rPr>
                <w:rStyle w:val="TableHeading"/>
              </w:rPr>
              <w:lastRenderedPageBreak/>
              <w:t>Provisioning Data PDU field</w:t>
            </w:r>
          </w:p>
        </w:tc>
        <w:tc>
          <w:tcPr>
            <w:tcW w:w="6520" w:type="dxa"/>
          </w:tcPr>
          <w:p w14:paraId="1E2B2487" w14:textId="7D11B33B" w:rsidR="003F36C9" w:rsidRPr="00C358A3" w:rsidRDefault="00137E47" w:rsidP="00FD412A">
            <w:pPr>
              <w:pStyle w:val="a2"/>
              <w:rPr>
                <w:rStyle w:val="TableHeading"/>
              </w:rPr>
            </w:pPr>
            <w:r>
              <w:rPr>
                <w:rStyle w:val="TableHeading"/>
              </w:rPr>
              <w:t>Device Key Refresh Interface</w:t>
            </w:r>
            <w:r w:rsidR="003F36C9" w:rsidRPr="00C358A3">
              <w:rPr>
                <w:rStyle w:val="TableHeading"/>
              </w:rPr>
              <w:t xml:space="preserve"> acceptance criteria</w:t>
            </w:r>
          </w:p>
        </w:tc>
      </w:tr>
      <w:tr w:rsidR="003F36C9" w14:paraId="02172120" w14:textId="77777777" w:rsidTr="00FD412A">
        <w:tc>
          <w:tcPr>
            <w:tcW w:w="2973" w:type="dxa"/>
          </w:tcPr>
          <w:p w14:paraId="40B304E9" w14:textId="77777777" w:rsidR="003F36C9" w:rsidRDefault="003F36C9" w:rsidP="00FD412A">
            <w:pPr>
              <w:pStyle w:val="a2"/>
              <w:rPr>
                <w:rStyle w:val="ModifiedTextRed"/>
                <w:color w:val="auto"/>
              </w:rPr>
            </w:pPr>
            <w:r w:rsidRPr="004240F7">
              <w:rPr>
                <w:rStyle w:val="ModifiedTextRed"/>
                <w:color w:val="auto"/>
              </w:rPr>
              <w:t>Network Key</w:t>
            </w:r>
          </w:p>
        </w:tc>
        <w:tc>
          <w:tcPr>
            <w:tcW w:w="6520" w:type="dxa"/>
          </w:tcPr>
          <w:p w14:paraId="2ED0248E" w14:textId="295B416E" w:rsidR="003F36C9" w:rsidRPr="00AE0B39" w:rsidRDefault="003F36C9" w:rsidP="00FD412A">
            <w:pPr>
              <w:pStyle w:val="a2"/>
            </w:pPr>
            <w:r w:rsidRPr="00AE0B39">
              <w:t xml:space="preserve">The Network Key field </w:t>
            </w:r>
            <w:r w:rsidR="00266715">
              <w:t xml:space="preserve">value </w:t>
            </w:r>
            <w:r w:rsidRPr="00AE0B39">
              <w:t xml:space="preserve">is equal to the </w:t>
            </w:r>
            <w:r>
              <w:t>stored value of a</w:t>
            </w:r>
            <w:r w:rsidRPr="00AE0B39">
              <w:t xml:space="preserve"> Network Key</w:t>
            </w:r>
            <w:r>
              <w:t xml:space="preserve"> identified by the </w:t>
            </w:r>
            <w:r w:rsidRPr="00AE0B39">
              <w:t>Key Index field</w:t>
            </w:r>
            <w:r>
              <w:t>.</w:t>
            </w:r>
          </w:p>
        </w:tc>
      </w:tr>
      <w:tr w:rsidR="003F36C9" w14:paraId="296C9EC9" w14:textId="77777777" w:rsidTr="00FD412A">
        <w:tc>
          <w:tcPr>
            <w:tcW w:w="2973" w:type="dxa"/>
          </w:tcPr>
          <w:p w14:paraId="4C5E6B51" w14:textId="77777777" w:rsidR="003F36C9" w:rsidRDefault="003F36C9" w:rsidP="00FD412A">
            <w:pPr>
              <w:pStyle w:val="a2"/>
              <w:rPr>
                <w:rStyle w:val="ModifiedTextRed"/>
                <w:color w:val="auto"/>
              </w:rPr>
            </w:pPr>
            <w:r w:rsidRPr="004240F7">
              <w:rPr>
                <w:rStyle w:val="ModifiedTextRed"/>
                <w:color w:val="auto"/>
              </w:rPr>
              <w:t>Key Index</w:t>
            </w:r>
          </w:p>
        </w:tc>
        <w:tc>
          <w:tcPr>
            <w:tcW w:w="6520" w:type="dxa"/>
          </w:tcPr>
          <w:p w14:paraId="5D47E016" w14:textId="77777777" w:rsidR="003F36C9" w:rsidRPr="00AE0B39" w:rsidRDefault="003F36C9" w:rsidP="00FD412A">
            <w:pPr>
              <w:pStyle w:val="a2"/>
            </w:pPr>
            <w:r w:rsidRPr="00AE0B39">
              <w:t xml:space="preserve">The </w:t>
            </w:r>
            <w:r w:rsidRPr="0019651F">
              <w:t xml:space="preserve">key identified by </w:t>
            </w:r>
            <w:r w:rsidRPr="00AE0B39">
              <w:t xml:space="preserve">Key Index field is </w:t>
            </w:r>
            <w:r w:rsidRPr="0019651F">
              <w:t>valid for this device</w:t>
            </w:r>
            <w:r>
              <w:t>.</w:t>
            </w:r>
          </w:p>
        </w:tc>
      </w:tr>
      <w:tr w:rsidR="003F36C9" w14:paraId="30169E60" w14:textId="77777777" w:rsidTr="00FD412A">
        <w:tc>
          <w:tcPr>
            <w:tcW w:w="2973" w:type="dxa"/>
          </w:tcPr>
          <w:p w14:paraId="581E6A8B" w14:textId="77777777" w:rsidR="003F36C9" w:rsidRDefault="003F36C9" w:rsidP="00FD412A">
            <w:pPr>
              <w:pStyle w:val="a2"/>
              <w:rPr>
                <w:rStyle w:val="ModifiedTextRed"/>
                <w:color w:val="auto"/>
              </w:rPr>
            </w:pPr>
            <w:r w:rsidRPr="004240F7">
              <w:rPr>
                <w:rStyle w:val="ModifiedTextRed"/>
                <w:color w:val="auto"/>
              </w:rPr>
              <w:t>IV Index</w:t>
            </w:r>
          </w:p>
        </w:tc>
        <w:tc>
          <w:tcPr>
            <w:tcW w:w="6520" w:type="dxa"/>
          </w:tcPr>
          <w:p w14:paraId="21EA2EEA" w14:textId="5E42BD96" w:rsidR="003F36C9" w:rsidRPr="00AE0B39" w:rsidRDefault="003F36C9" w:rsidP="00FD412A">
            <w:pPr>
              <w:pStyle w:val="a2"/>
              <w:keepNext/>
            </w:pPr>
            <w:r w:rsidRPr="00AE0B39">
              <w:t xml:space="preserve">The IV Index field </w:t>
            </w:r>
            <w:r w:rsidR="00266715">
              <w:t xml:space="preserve">value </w:t>
            </w:r>
            <w:r w:rsidRPr="00AE0B39">
              <w:t xml:space="preserve">is equal to the </w:t>
            </w:r>
            <w:r>
              <w:t xml:space="preserve">current value of the </w:t>
            </w:r>
            <w:r w:rsidRPr="00AE0B39">
              <w:t>IV Index</w:t>
            </w:r>
            <w:r>
              <w:t>.</w:t>
            </w:r>
          </w:p>
        </w:tc>
      </w:tr>
      <w:tr w:rsidR="003F36C9" w14:paraId="464C9126" w14:textId="77777777" w:rsidTr="00FD412A">
        <w:tc>
          <w:tcPr>
            <w:tcW w:w="2973" w:type="dxa"/>
          </w:tcPr>
          <w:p w14:paraId="6EC69AC5" w14:textId="77777777" w:rsidR="003F36C9" w:rsidRPr="004240F7" w:rsidRDefault="003F36C9" w:rsidP="00FD412A">
            <w:pPr>
              <w:pStyle w:val="a2"/>
              <w:rPr>
                <w:rStyle w:val="ModifiedTextRed"/>
                <w:color w:val="auto"/>
              </w:rPr>
            </w:pPr>
            <w:commentRangeStart w:id="74"/>
            <w:r w:rsidRPr="004240F7">
              <w:rPr>
                <w:rStyle w:val="ModifiedTextRed"/>
                <w:color w:val="auto"/>
              </w:rPr>
              <w:t>Unicast Address</w:t>
            </w:r>
          </w:p>
        </w:tc>
        <w:tc>
          <w:tcPr>
            <w:tcW w:w="6520" w:type="dxa"/>
          </w:tcPr>
          <w:p w14:paraId="542C65DC" w14:textId="00FA6EA6" w:rsidR="003F36C9" w:rsidRPr="00AE0B39" w:rsidRDefault="003F36C9" w:rsidP="00FD412A">
            <w:pPr>
              <w:pStyle w:val="a2"/>
              <w:keepNext/>
            </w:pPr>
            <w:r w:rsidRPr="00AE0B39">
              <w:t xml:space="preserve">The Unicast Address field </w:t>
            </w:r>
            <w:r w:rsidR="00266715">
              <w:t xml:space="preserve">value </w:t>
            </w:r>
            <w:r w:rsidRPr="00AE0B39">
              <w:t>is equal to the unicast address of the primary element</w:t>
            </w:r>
            <w:r>
              <w:t>.</w:t>
            </w:r>
            <w:commentRangeEnd w:id="74"/>
            <w:r w:rsidR="005529E2">
              <w:rPr>
                <w:rStyle w:val="af4"/>
              </w:rPr>
              <w:commentReference w:id="74"/>
            </w:r>
          </w:p>
        </w:tc>
      </w:tr>
    </w:tbl>
    <w:p w14:paraId="02692BAF" w14:textId="414033F2" w:rsidR="003F36C9" w:rsidRDefault="003F36C9" w:rsidP="003F36C9">
      <w:pPr>
        <w:pStyle w:val="a6"/>
        <w:rPr>
          <w:noProof/>
        </w:rPr>
      </w:pPr>
      <w:r>
        <w:t xml:space="preserve">Table </w:t>
      </w:r>
      <w:r w:rsidR="000A2BF8">
        <w:t>3.</w:t>
      </w:r>
      <w:r w:rsidR="00B44831">
        <w:t>X</w:t>
      </w:r>
      <w:r w:rsidR="000A2BF8">
        <w:t>X</w:t>
      </w:r>
      <w:r>
        <w:t xml:space="preserve">: </w:t>
      </w:r>
      <w:r w:rsidR="00137E47">
        <w:rPr>
          <w:noProof/>
        </w:rPr>
        <w:t>Device Key Refresh Interface</w:t>
      </w:r>
      <w:r>
        <w:rPr>
          <w:noProof/>
        </w:rPr>
        <w:t xml:space="preserve"> acceptance criteria for </w:t>
      </w:r>
      <w:r>
        <w:t>Provisioning Data PDU field values</w:t>
      </w:r>
    </w:p>
    <w:p w14:paraId="479C6EAF" w14:textId="33987E1F" w:rsidR="001109C2" w:rsidRPr="00CB2590" w:rsidRDefault="001109C2" w:rsidP="000829D2">
      <w:pPr>
        <w:pStyle w:val="20"/>
      </w:pPr>
      <w:bookmarkStart w:id="75" w:name="_Toc527039177"/>
      <w:bookmarkStart w:id="76" w:name="_Toc492035267"/>
      <w:bookmarkStart w:id="77" w:name="_Toc497906803"/>
      <w:bookmarkStart w:id="78" w:name="_Toc497906972"/>
      <w:bookmarkStart w:id="79" w:name="_Toc497908327"/>
      <w:bookmarkStart w:id="80" w:name="_Toc498094021"/>
      <w:bookmarkStart w:id="81" w:name="_Toc507841169"/>
      <w:bookmarkStart w:id="82" w:name="_Toc507841291"/>
      <w:bookmarkStart w:id="83" w:name="_Toc511141648"/>
      <w:bookmarkStart w:id="84" w:name="_Toc511291153"/>
      <w:bookmarkStart w:id="85" w:name="_Toc511722812"/>
      <w:bookmarkStart w:id="86" w:name="_Toc518411424"/>
      <w:bookmarkStart w:id="87" w:name="_Toc519670280"/>
      <w:bookmarkStart w:id="88" w:name="_Toc521777515"/>
      <w:bookmarkStart w:id="89" w:name="_Toc521821899"/>
      <w:bookmarkStart w:id="90" w:name="_Toc522351479"/>
      <w:bookmarkStart w:id="91" w:name="_Toc522872984"/>
      <w:bookmarkStart w:id="92" w:name="_Toc525109628"/>
      <w:bookmarkStart w:id="93" w:name="_Toc525130738"/>
      <w:bookmarkStart w:id="94" w:name="_Toc525725730"/>
      <w:bookmarkStart w:id="95" w:name="_Toc525989437"/>
      <w:bookmarkStart w:id="96" w:name="_Toc526158525"/>
      <w:bookmarkStart w:id="97" w:name="_Toc526158809"/>
      <w:bookmarkStart w:id="98" w:name="_Toc527039179"/>
      <w:bookmarkStart w:id="99" w:name="_Ref494201099"/>
      <w:bookmarkStart w:id="100" w:name="_Ref49420348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14791A41" w14:textId="33F6F007" w:rsidR="00F163B4" w:rsidRDefault="00156477" w:rsidP="000829D2">
      <w:pPr>
        <w:pStyle w:val="20"/>
      </w:pPr>
      <w:bookmarkStart w:id="101" w:name="_Toc527039180"/>
      <w:r w:rsidRPr="00156477">
        <w:t xml:space="preserve">State </w:t>
      </w:r>
      <w:r w:rsidR="00F163B4" w:rsidRPr="002867E4">
        <w:t>definitions</w:t>
      </w:r>
      <w:bookmarkEnd w:id="101"/>
    </w:p>
    <w:p w14:paraId="22BD9E81" w14:textId="04434512" w:rsidR="00077265" w:rsidRPr="000469FA" w:rsidRDefault="00077265" w:rsidP="000469FA">
      <w:pPr>
        <w:rPr>
          <w:color w:val="008000"/>
        </w:rPr>
      </w:pPr>
      <w:r w:rsidRPr="00972B6B">
        <w:rPr>
          <w:rStyle w:val="InstructionalText"/>
        </w:rPr>
        <w:t>[</w:t>
      </w:r>
      <w:r>
        <w:rPr>
          <w:rStyle w:val="InstructionalText"/>
        </w:rPr>
        <w:t>Insert the following section</w:t>
      </w:r>
      <w:r w:rsidR="00F57638">
        <w:rPr>
          <w:rStyle w:val="InstructionalText"/>
        </w:rPr>
        <w:t>s</w:t>
      </w:r>
      <w:r>
        <w:rPr>
          <w:rStyle w:val="InstructionalText"/>
        </w:rPr>
        <w:t xml:space="preserve"> after the 4.2.21 section</w:t>
      </w:r>
      <w:r w:rsidR="00CB2590">
        <w:rPr>
          <w:rStyle w:val="InstructionalText"/>
        </w:rPr>
        <w:t>,</w:t>
      </w:r>
      <w:r w:rsidRPr="00972B6B">
        <w:rPr>
          <w:rStyle w:val="InstructionalText"/>
        </w:rPr>
        <w:t>]</w:t>
      </w:r>
    </w:p>
    <w:p w14:paraId="634E3C98"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102" w:name="_Toc492035306"/>
      <w:bookmarkStart w:id="103" w:name="_Toc497906853"/>
      <w:bookmarkStart w:id="104" w:name="_Toc497907022"/>
      <w:bookmarkStart w:id="105" w:name="_Toc497908377"/>
      <w:bookmarkStart w:id="106" w:name="_Toc498094072"/>
      <w:bookmarkStart w:id="107" w:name="_Toc507841171"/>
      <w:bookmarkStart w:id="108" w:name="_Toc507841293"/>
      <w:bookmarkStart w:id="109" w:name="_Toc511141650"/>
      <w:bookmarkStart w:id="110" w:name="_Toc511291155"/>
      <w:bookmarkStart w:id="111" w:name="_Toc511722814"/>
      <w:bookmarkStart w:id="112" w:name="_Toc518411426"/>
      <w:bookmarkStart w:id="113" w:name="_Toc519670282"/>
      <w:bookmarkStart w:id="114" w:name="_Toc521777517"/>
      <w:bookmarkStart w:id="115" w:name="_Toc521821901"/>
      <w:bookmarkStart w:id="116" w:name="_Toc522351481"/>
      <w:bookmarkStart w:id="117" w:name="_Toc522872986"/>
      <w:bookmarkStart w:id="118" w:name="_Toc525109630"/>
      <w:bookmarkStart w:id="119" w:name="_Toc525130740"/>
      <w:bookmarkStart w:id="120" w:name="_Toc525725732"/>
      <w:bookmarkStart w:id="121" w:name="_Toc525989439"/>
      <w:bookmarkStart w:id="122" w:name="_Toc526158527"/>
      <w:bookmarkStart w:id="123" w:name="_Toc526158811"/>
      <w:bookmarkStart w:id="124" w:name="_Toc52703918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4174350B"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125" w:name="_Toc507841172"/>
      <w:bookmarkStart w:id="126" w:name="_Toc507841294"/>
      <w:bookmarkStart w:id="127" w:name="_Toc511141651"/>
      <w:bookmarkStart w:id="128" w:name="_Toc511291156"/>
      <w:bookmarkStart w:id="129" w:name="_Toc511722815"/>
      <w:bookmarkStart w:id="130" w:name="_Toc518411427"/>
      <w:bookmarkStart w:id="131" w:name="_Toc519670283"/>
      <w:bookmarkStart w:id="132" w:name="_Toc521777518"/>
      <w:bookmarkStart w:id="133" w:name="_Toc521821902"/>
      <w:bookmarkStart w:id="134" w:name="_Toc522351482"/>
      <w:bookmarkStart w:id="135" w:name="_Toc522872987"/>
      <w:bookmarkStart w:id="136" w:name="_Toc525109631"/>
      <w:bookmarkStart w:id="137" w:name="_Toc525130741"/>
      <w:bookmarkStart w:id="138" w:name="_Toc525725733"/>
      <w:bookmarkStart w:id="139" w:name="_Toc525989440"/>
      <w:bookmarkStart w:id="140" w:name="_Toc526158528"/>
      <w:bookmarkStart w:id="141" w:name="_Toc526158812"/>
      <w:bookmarkStart w:id="142" w:name="_Toc527039182"/>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4DAA25F2"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143" w:name="_Toc507841173"/>
      <w:bookmarkStart w:id="144" w:name="_Toc507841295"/>
      <w:bookmarkStart w:id="145" w:name="_Toc511141652"/>
      <w:bookmarkStart w:id="146" w:name="_Toc511291157"/>
      <w:bookmarkStart w:id="147" w:name="_Toc511722816"/>
      <w:bookmarkStart w:id="148" w:name="_Toc518411428"/>
      <w:bookmarkStart w:id="149" w:name="_Toc519670284"/>
      <w:bookmarkStart w:id="150" w:name="_Toc521777519"/>
      <w:bookmarkStart w:id="151" w:name="_Toc521821903"/>
      <w:bookmarkStart w:id="152" w:name="_Toc522351483"/>
      <w:bookmarkStart w:id="153" w:name="_Toc522872988"/>
      <w:bookmarkStart w:id="154" w:name="_Toc525109632"/>
      <w:bookmarkStart w:id="155" w:name="_Toc525130742"/>
      <w:bookmarkStart w:id="156" w:name="_Toc525725734"/>
      <w:bookmarkStart w:id="157" w:name="_Toc525989441"/>
      <w:bookmarkStart w:id="158" w:name="_Toc526158529"/>
      <w:bookmarkStart w:id="159" w:name="_Toc526158813"/>
      <w:bookmarkStart w:id="160" w:name="_Toc527039183"/>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775189A3"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161" w:name="_Toc507841174"/>
      <w:bookmarkStart w:id="162" w:name="_Toc507841296"/>
      <w:bookmarkStart w:id="163" w:name="_Toc511141653"/>
      <w:bookmarkStart w:id="164" w:name="_Toc511291158"/>
      <w:bookmarkStart w:id="165" w:name="_Toc511722817"/>
      <w:bookmarkStart w:id="166" w:name="_Toc518411429"/>
      <w:bookmarkStart w:id="167" w:name="_Toc519670285"/>
      <w:bookmarkStart w:id="168" w:name="_Toc521777520"/>
      <w:bookmarkStart w:id="169" w:name="_Toc521821904"/>
      <w:bookmarkStart w:id="170" w:name="_Toc522351484"/>
      <w:bookmarkStart w:id="171" w:name="_Toc522872989"/>
      <w:bookmarkStart w:id="172" w:name="_Toc525109633"/>
      <w:bookmarkStart w:id="173" w:name="_Toc525130743"/>
      <w:bookmarkStart w:id="174" w:name="_Toc525725735"/>
      <w:bookmarkStart w:id="175" w:name="_Toc525989442"/>
      <w:bookmarkStart w:id="176" w:name="_Toc526158530"/>
      <w:bookmarkStart w:id="177" w:name="_Toc526158814"/>
      <w:bookmarkStart w:id="178" w:name="_Toc527039184"/>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1EDEDB1B"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179" w:name="_Toc507841175"/>
      <w:bookmarkStart w:id="180" w:name="_Toc507841297"/>
      <w:bookmarkStart w:id="181" w:name="_Toc511141654"/>
      <w:bookmarkStart w:id="182" w:name="_Toc511291159"/>
      <w:bookmarkStart w:id="183" w:name="_Toc511722818"/>
      <w:bookmarkStart w:id="184" w:name="_Toc518411430"/>
      <w:bookmarkStart w:id="185" w:name="_Toc519670286"/>
      <w:bookmarkStart w:id="186" w:name="_Toc521777521"/>
      <w:bookmarkStart w:id="187" w:name="_Toc521821905"/>
      <w:bookmarkStart w:id="188" w:name="_Toc522351485"/>
      <w:bookmarkStart w:id="189" w:name="_Toc522872990"/>
      <w:bookmarkStart w:id="190" w:name="_Toc525109634"/>
      <w:bookmarkStart w:id="191" w:name="_Toc525130744"/>
      <w:bookmarkStart w:id="192" w:name="_Toc525725736"/>
      <w:bookmarkStart w:id="193" w:name="_Toc525989443"/>
      <w:bookmarkStart w:id="194" w:name="_Toc526158531"/>
      <w:bookmarkStart w:id="195" w:name="_Toc526158815"/>
      <w:bookmarkStart w:id="196" w:name="_Toc527039185"/>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1707AE7F"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197" w:name="_Toc507841176"/>
      <w:bookmarkStart w:id="198" w:name="_Toc507841298"/>
      <w:bookmarkStart w:id="199" w:name="_Toc511141655"/>
      <w:bookmarkStart w:id="200" w:name="_Toc511291160"/>
      <w:bookmarkStart w:id="201" w:name="_Toc511722819"/>
      <w:bookmarkStart w:id="202" w:name="_Toc518411431"/>
      <w:bookmarkStart w:id="203" w:name="_Toc519670287"/>
      <w:bookmarkStart w:id="204" w:name="_Toc521777522"/>
      <w:bookmarkStart w:id="205" w:name="_Toc521821906"/>
      <w:bookmarkStart w:id="206" w:name="_Toc522351486"/>
      <w:bookmarkStart w:id="207" w:name="_Toc522872991"/>
      <w:bookmarkStart w:id="208" w:name="_Toc525109635"/>
      <w:bookmarkStart w:id="209" w:name="_Toc525130745"/>
      <w:bookmarkStart w:id="210" w:name="_Toc525725737"/>
      <w:bookmarkStart w:id="211" w:name="_Toc525989444"/>
      <w:bookmarkStart w:id="212" w:name="_Toc526158532"/>
      <w:bookmarkStart w:id="213" w:name="_Toc526158816"/>
      <w:bookmarkStart w:id="214" w:name="_Toc52703918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14:paraId="3D864A3C"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215" w:name="_Toc507841177"/>
      <w:bookmarkStart w:id="216" w:name="_Toc507841299"/>
      <w:bookmarkStart w:id="217" w:name="_Toc511141656"/>
      <w:bookmarkStart w:id="218" w:name="_Toc511291161"/>
      <w:bookmarkStart w:id="219" w:name="_Toc511722820"/>
      <w:bookmarkStart w:id="220" w:name="_Toc518411432"/>
      <w:bookmarkStart w:id="221" w:name="_Toc519670288"/>
      <w:bookmarkStart w:id="222" w:name="_Toc521777523"/>
      <w:bookmarkStart w:id="223" w:name="_Toc521821907"/>
      <w:bookmarkStart w:id="224" w:name="_Toc522351487"/>
      <w:bookmarkStart w:id="225" w:name="_Toc522872992"/>
      <w:bookmarkStart w:id="226" w:name="_Toc525109636"/>
      <w:bookmarkStart w:id="227" w:name="_Toc525130746"/>
      <w:bookmarkStart w:id="228" w:name="_Toc525725738"/>
      <w:bookmarkStart w:id="229" w:name="_Toc525989445"/>
      <w:bookmarkStart w:id="230" w:name="_Toc526158533"/>
      <w:bookmarkStart w:id="231" w:name="_Toc526158817"/>
      <w:bookmarkStart w:id="232" w:name="_Toc527039187"/>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579DA492"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233" w:name="_Toc507841178"/>
      <w:bookmarkStart w:id="234" w:name="_Toc507841300"/>
      <w:bookmarkStart w:id="235" w:name="_Toc511141657"/>
      <w:bookmarkStart w:id="236" w:name="_Toc511291162"/>
      <w:bookmarkStart w:id="237" w:name="_Toc511722821"/>
      <w:bookmarkStart w:id="238" w:name="_Toc518411433"/>
      <w:bookmarkStart w:id="239" w:name="_Toc519670289"/>
      <w:bookmarkStart w:id="240" w:name="_Toc521777524"/>
      <w:bookmarkStart w:id="241" w:name="_Toc521821908"/>
      <w:bookmarkStart w:id="242" w:name="_Toc522351488"/>
      <w:bookmarkStart w:id="243" w:name="_Toc522872993"/>
      <w:bookmarkStart w:id="244" w:name="_Toc525109637"/>
      <w:bookmarkStart w:id="245" w:name="_Toc525130747"/>
      <w:bookmarkStart w:id="246" w:name="_Toc525725739"/>
      <w:bookmarkStart w:id="247" w:name="_Toc525989446"/>
      <w:bookmarkStart w:id="248" w:name="_Toc526158534"/>
      <w:bookmarkStart w:id="249" w:name="_Toc526158818"/>
      <w:bookmarkStart w:id="250" w:name="_Toc527039188"/>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265EC9A1"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251" w:name="_Toc507841179"/>
      <w:bookmarkStart w:id="252" w:name="_Toc507841301"/>
      <w:bookmarkStart w:id="253" w:name="_Toc511141658"/>
      <w:bookmarkStart w:id="254" w:name="_Toc511291163"/>
      <w:bookmarkStart w:id="255" w:name="_Toc511722822"/>
      <w:bookmarkStart w:id="256" w:name="_Toc518411434"/>
      <w:bookmarkStart w:id="257" w:name="_Toc519670290"/>
      <w:bookmarkStart w:id="258" w:name="_Toc521777525"/>
      <w:bookmarkStart w:id="259" w:name="_Toc521821909"/>
      <w:bookmarkStart w:id="260" w:name="_Toc522351489"/>
      <w:bookmarkStart w:id="261" w:name="_Toc522872994"/>
      <w:bookmarkStart w:id="262" w:name="_Toc525109638"/>
      <w:bookmarkStart w:id="263" w:name="_Toc525130748"/>
      <w:bookmarkStart w:id="264" w:name="_Toc525725740"/>
      <w:bookmarkStart w:id="265" w:name="_Toc525989447"/>
      <w:bookmarkStart w:id="266" w:name="_Toc526158535"/>
      <w:bookmarkStart w:id="267" w:name="_Toc526158819"/>
      <w:bookmarkStart w:id="268" w:name="_Toc527039189"/>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036FCDFB"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269" w:name="_Toc507841180"/>
      <w:bookmarkStart w:id="270" w:name="_Toc507841302"/>
      <w:bookmarkStart w:id="271" w:name="_Toc511141659"/>
      <w:bookmarkStart w:id="272" w:name="_Toc511291164"/>
      <w:bookmarkStart w:id="273" w:name="_Toc511722823"/>
      <w:bookmarkStart w:id="274" w:name="_Toc518411435"/>
      <w:bookmarkStart w:id="275" w:name="_Toc519670291"/>
      <w:bookmarkStart w:id="276" w:name="_Toc521777526"/>
      <w:bookmarkStart w:id="277" w:name="_Toc521821910"/>
      <w:bookmarkStart w:id="278" w:name="_Toc522351490"/>
      <w:bookmarkStart w:id="279" w:name="_Toc522872995"/>
      <w:bookmarkStart w:id="280" w:name="_Toc525109639"/>
      <w:bookmarkStart w:id="281" w:name="_Toc525130749"/>
      <w:bookmarkStart w:id="282" w:name="_Toc525725741"/>
      <w:bookmarkStart w:id="283" w:name="_Toc525989448"/>
      <w:bookmarkStart w:id="284" w:name="_Toc526158536"/>
      <w:bookmarkStart w:id="285" w:name="_Toc526158820"/>
      <w:bookmarkStart w:id="286" w:name="_Toc527039190"/>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23C491B3"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287" w:name="_Toc507841181"/>
      <w:bookmarkStart w:id="288" w:name="_Toc507841303"/>
      <w:bookmarkStart w:id="289" w:name="_Toc511141660"/>
      <w:bookmarkStart w:id="290" w:name="_Toc511291165"/>
      <w:bookmarkStart w:id="291" w:name="_Toc511722824"/>
      <w:bookmarkStart w:id="292" w:name="_Toc518411436"/>
      <w:bookmarkStart w:id="293" w:name="_Toc519670292"/>
      <w:bookmarkStart w:id="294" w:name="_Toc521777527"/>
      <w:bookmarkStart w:id="295" w:name="_Toc521821911"/>
      <w:bookmarkStart w:id="296" w:name="_Toc522351491"/>
      <w:bookmarkStart w:id="297" w:name="_Toc522872996"/>
      <w:bookmarkStart w:id="298" w:name="_Toc525109640"/>
      <w:bookmarkStart w:id="299" w:name="_Toc525130750"/>
      <w:bookmarkStart w:id="300" w:name="_Toc525725742"/>
      <w:bookmarkStart w:id="301" w:name="_Toc525989449"/>
      <w:bookmarkStart w:id="302" w:name="_Toc526158537"/>
      <w:bookmarkStart w:id="303" w:name="_Toc526158821"/>
      <w:bookmarkStart w:id="304" w:name="_Toc527039191"/>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3BA597CF"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305" w:name="_Toc507841182"/>
      <w:bookmarkStart w:id="306" w:name="_Toc507841304"/>
      <w:bookmarkStart w:id="307" w:name="_Toc511141661"/>
      <w:bookmarkStart w:id="308" w:name="_Toc511291166"/>
      <w:bookmarkStart w:id="309" w:name="_Toc511722825"/>
      <w:bookmarkStart w:id="310" w:name="_Toc518411437"/>
      <w:bookmarkStart w:id="311" w:name="_Toc519670293"/>
      <w:bookmarkStart w:id="312" w:name="_Toc521777528"/>
      <w:bookmarkStart w:id="313" w:name="_Toc521821912"/>
      <w:bookmarkStart w:id="314" w:name="_Toc522351492"/>
      <w:bookmarkStart w:id="315" w:name="_Toc522872997"/>
      <w:bookmarkStart w:id="316" w:name="_Toc525109641"/>
      <w:bookmarkStart w:id="317" w:name="_Toc525130751"/>
      <w:bookmarkStart w:id="318" w:name="_Toc525725743"/>
      <w:bookmarkStart w:id="319" w:name="_Toc525989450"/>
      <w:bookmarkStart w:id="320" w:name="_Toc526158538"/>
      <w:bookmarkStart w:id="321" w:name="_Toc526158822"/>
      <w:bookmarkStart w:id="322" w:name="_Toc527039192"/>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14:paraId="3B40A72F"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323" w:name="_Toc507841183"/>
      <w:bookmarkStart w:id="324" w:name="_Toc507841305"/>
      <w:bookmarkStart w:id="325" w:name="_Toc511141662"/>
      <w:bookmarkStart w:id="326" w:name="_Toc511291167"/>
      <w:bookmarkStart w:id="327" w:name="_Toc511722826"/>
      <w:bookmarkStart w:id="328" w:name="_Toc518411438"/>
      <w:bookmarkStart w:id="329" w:name="_Toc519670294"/>
      <w:bookmarkStart w:id="330" w:name="_Toc521777529"/>
      <w:bookmarkStart w:id="331" w:name="_Toc521821913"/>
      <w:bookmarkStart w:id="332" w:name="_Toc522351493"/>
      <w:bookmarkStart w:id="333" w:name="_Toc522872998"/>
      <w:bookmarkStart w:id="334" w:name="_Toc525109642"/>
      <w:bookmarkStart w:id="335" w:name="_Toc525130752"/>
      <w:bookmarkStart w:id="336" w:name="_Toc525725744"/>
      <w:bookmarkStart w:id="337" w:name="_Toc525989451"/>
      <w:bookmarkStart w:id="338" w:name="_Toc526158539"/>
      <w:bookmarkStart w:id="339" w:name="_Toc526158823"/>
      <w:bookmarkStart w:id="340" w:name="_Toc527039193"/>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p>
    <w:p w14:paraId="408647B6"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341" w:name="_Toc507841184"/>
      <w:bookmarkStart w:id="342" w:name="_Toc507841306"/>
      <w:bookmarkStart w:id="343" w:name="_Toc511141663"/>
      <w:bookmarkStart w:id="344" w:name="_Toc511291168"/>
      <w:bookmarkStart w:id="345" w:name="_Toc511722827"/>
      <w:bookmarkStart w:id="346" w:name="_Toc518411439"/>
      <w:bookmarkStart w:id="347" w:name="_Toc519670295"/>
      <w:bookmarkStart w:id="348" w:name="_Toc521777530"/>
      <w:bookmarkStart w:id="349" w:name="_Toc521821914"/>
      <w:bookmarkStart w:id="350" w:name="_Toc522351494"/>
      <w:bookmarkStart w:id="351" w:name="_Toc522872999"/>
      <w:bookmarkStart w:id="352" w:name="_Toc525109643"/>
      <w:bookmarkStart w:id="353" w:name="_Toc525130753"/>
      <w:bookmarkStart w:id="354" w:name="_Toc525725745"/>
      <w:bookmarkStart w:id="355" w:name="_Toc525989452"/>
      <w:bookmarkStart w:id="356" w:name="_Toc526158540"/>
      <w:bookmarkStart w:id="357" w:name="_Toc526158824"/>
      <w:bookmarkStart w:id="358" w:name="_Toc527039194"/>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14:paraId="3470B112"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359" w:name="_Toc507841185"/>
      <w:bookmarkStart w:id="360" w:name="_Toc507841307"/>
      <w:bookmarkStart w:id="361" w:name="_Toc511141664"/>
      <w:bookmarkStart w:id="362" w:name="_Toc511291169"/>
      <w:bookmarkStart w:id="363" w:name="_Toc511722828"/>
      <w:bookmarkStart w:id="364" w:name="_Toc518411440"/>
      <w:bookmarkStart w:id="365" w:name="_Toc519670296"/>
      <w:bookmarkStart w:id="366" w:name="_Toc521777531"/>
      <w:bookmarkStart w:id="367" w:name="_Toc521821915"/>
      <w:bookmarkStart w:id="368" w:name="_Toc522351495"/>
      <w:bookmarkStart w:id="369" w:name="_Toc522873000"/>
      <w:bookmarkStart w:id="370" w:name="_Toc525109644"/>
      <w:bookmarkStart w:id="371" w:name="_Toc525130754"/>
      <w:bookmarkStart w:id="372" w:name="_Toc525725746"/>
      <w:bookmarkStart w:id="373" w:name="_Toc525989453"/>
      <w:bookmarkStart w:id="374" w:name="_Toc526158541"/>
      <w:bookmarkStart w:id="375" w:name="_Toc526158825"/>
      <w:bookmarkStart w:id="376" w:name="_Toc527039195"/>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14:paraId="2B134289"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377" w:name="_Toc507841186"/>
      <w:bookmarkStart w:id="378" w:name="_Toc507841308"/>
      <w:bookmarkStart w:id="379" w:name="_Toc511141665"/>
      <w:bookmarkStart w:id="380" w:name="_Toc511291170"/>
      <w:bookmarkStart w:id="381" w:name="_Toc511722829"/>
      <w:bookmarkStart w:id="382" w:name="_Toc518411441"/>
      <w:bookmarkStart w:id="383" w:name="_Toc519670297"/>
      <w:bookmarkStart w:id="384" w:name="_Toc521777532"/>
      <w:bookmarkStart w:id="385" w:name="_Toc521821916"/>
      <w:bookmarkStart w:id="386" w:name="_Toc522351496"/>
      <w:bookmarkStart w:id="387" w:name="_Toc522873001"/>
      <w:bookmarkStart w:id="388" w:name="_Toc525109645"/>
      <w:bookmarkStart w:id="389" w:name="_Toc525130755"/>
      <w:bookmarkStart w:id="390" w:name="_Toc525725747"/>
      <w:bookmarkStart w:id="391" w:name="_Toc525989454"/>
      <w:bookmarkStart w:id="392" w:name="_Toc526158542"/>
      <w:bookmarkStart w:id="393" w:name="_Toc526158826"/>
      <w:bookmarkStart w:id="394" w:name="_Toc52703919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14:paraId="2F64254C"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395" w:name="_Toc507841187"/>
      <w:bookmarkStart w:id="396" w:name="_Toc507841309"/>
      <w:bookmarkStart w:id="397" w:name="_Toc511141666"/>
      <w:bookmarkStart w:id="398" w:name="_Toc511291171"/>
      <w:bookmarkStart w:id="399" w:name="_Toc511722830"/>
      <w:bookmarkStart w:id="400" w:name="_Toc518411442"/>
      <w:bookmarkStart w:id="401" w:name="_Toc519670298"/>
      <w:bookmarkStart w:id="402" w:name="_Toc521777533"/>
      <w:bookmarkStart w:id="403" w:name="_Toc521821917"/>
      <w:bookmarkStart w:id="404" w:name="_Toc522351497"/>
      <w:bookmarkStart w:id="405" w:name="_Toc522873002"/>
      <w:bookmarkStart w:id="406" w:name="_Toc525109646"/>
      <w:bookmarkStart w:id="407" w:name="_Toc525130756"/>
      <w:bookmarkStart w:id="408" w:name="_Toc525725748"/>
      <w:bookmarkStart w:id="409" w:name="_Toc525989455"/>
      <w:bookmarkStart w:id="410" w:name="_Toc526158543"/>
      <w:bookmarkStart w:id="411" w:name="_Toc526158827"/>
      <w:bookmarkStart w:id="412" w:name="_Toc527039197"/>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p>
    <w:p w14:paraId="4B11CD47"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413" w:name="_Toc507841188"/>
      <w:bookmarkStart w:id="414" w:name="_Toc507841310"/>
      <w:bookmarkStart w:id="415" w:name="_Toc511141667"/>
      <w:bookmarkStart w:id="416" w:name="_Toc511291172"/>
      <w:bookmarkStart w:id="417" w:name="_Toc511722831"/>
      <w:bookmarkStart w:id="418" w:name="_Toc518411443"/>
      <w:bookmarkStart w:id="419" w:name="_Toc519670299"/>
      <w:bookmarkStart w:id="420" w:name="_Toc521777534"/>
      <w:bookmarkStart w:id="421" w:name="_Toc521821918"/>
      <w:bookmarkStart w:id="422" w:name="_Toc522351498"/>
      <w:bookmarkStart w:id="423" w:name="_Toc522873003"/>
      <w:bookmarkStart w:id="424" w:name="_Toc525109647"/>
      <w:bookmarkStart w:id="425" w:name="_Toc525130757"/>
      <w:bookmarkStart w:id="426" w:name="_Toc525725749"/>
      <w:bookmarkStart w:id="427" w:name="_Toc525989456"/>
      <w:bookmarkStart w:id="428" w:name="_Toc526158544"/>
      <w:bookmarkStart w:id="429" w:name="_Toc526158828"/>
      <w:bookmarkStart w:id="430" w:name="_Toc527039198"/>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786EAC6F"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431" w:name="_Toc507841189"/>
      <w:bookmarkStart w:id="432" w:name="_Toc507841311"/>
      <w:bookmarkStart w:id="433" w:name="_Toc511141668"/>
      <w:bookmarkStart w:id="434" w:name="_Toc511291173"/>
      <w:bookmarkStart w:id="435" w:name="_Toc511722832"/>
      <w:bookmarkStart w:id="436" w:name="_Toc518411444"/>
      <w:bookmarkStart w:id="437" w:name="_Toc519670300"/>
      <w:bookmarkStart w:id="438" w:name="_Toc521777535"/>
      <w:bookmarkStart w:id="439" w:name="_Toc521821919"/>
      <w:bookmarkStart w:id="440" w:name="_Toc522351499"/>
      <w:bookmarkStart w:id="441" w:name="_Toc522873004"/>
      <w:bookmarkStart w:id="442" w:name="_Toc525109648"/>
      <w:bookmarkStart w:id="443" w:name="_Toc525130758"/>
      <w:bookmarkStart w:id="444" w:name="_Toc525725750"/>
      <w:bookmarkStart w:id="445" w:name="_Toc525989457"/>
      <w:bookmarkStart w:id="446" w:name="_Toc526158545"/>
      <w:bookmarkStart w:id="447" w:name="_Toc526158829"/>
      <w:bookmarkStart w:id="448" w:name="_Toc527039199"/>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14:paraId="70930CA7"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449" w:name="_Toc507841190"/>
      <w:bookmarkStart w:id="450" w:name="_Toc507841312"/>
      <w:bookmarkStart w:id="451" w:name="_Toc511141669"/>
      <w:bookmarkStart w:id="452" w:name="_Toc511291174"/>
      <w:bookmarkStart w:id="453" w:name="_Toc511722833"/>
      <w:bookmarkStart w:id="454" w:name="_Toc518411445"/>
      <w:bookmarkStart w:id="455" w:name="_Toc519670301"/>
      <w:bookmarkStart w:id="456" w:name="_Toc521777536"/>
      <w:bookmarkStart w:id="457" w:name="_Toc521821920"/>
      <w:bookmarkStart w:id="458" w:name="_Toc522351500"/>
      <w:bookmarkStart w:id="459" w:name="_Toc522873005"/>
      <w:bookmarkStart w:id="460" w:name="_Toc525109649"/>
      <w:bookmarkStart w:id="461" w:name="_Toc525130759"/>
      <w:bookmarkStart w:id="462" w:name="_Toc525725751"/>
      <w:bookmarkStart w:id="463" w:name="_Toc525989458"/>
      <w:bookmarkStart w:id="464" w:name="_Toc526158546"/>
      <w:bookmarkStart w:id="465" w:name="_Toc526158830"/>
      <w:bookmarkStart w:id="466" w:name="_Toc527039200"/>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02360DBA" w14:textId="77777777" w:rsidR="001109C2" w:rsidRPr="001109C2" w:rsidRDefault="001109C2" w:rsidP="001109C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467" w:name="_Toc507841191"/>
      <w:bookmarkStart w:id="468" w:name="_Toc507841313"/>
      <w:bookmarkStart w:id="469" w:name="_Toc511141670"/>
      <w:bookmarkStart w:id="470" w:name="_Toc511291175"/>
      <w:bookmarkStart w:id="471" w:name="_Toc511722834"/>
      <w:bookmarkStart w:id="472" w:name="_Toc518411446"/>
      <w:bookmarkStart w:id="473" w:name="_Toc519670302"/>
      <w:bookmarkStart w:id="474" w:name="_Toc521777537"/>
      <w:bookmarkStart w:id="475" w:name="_Toc521821921"/>
      <w:bookmarkStart w:id="476" w:name="_Toc522351501"/>
      <w:bookmarkStart w:id="477" w:name="_Toc522873006"/>
      <w:bookmarkStart w:id="478" w:name="_Toc525109650"/>
      <w:bookmarkStart w:id="479" w:name="_Toc525130760"/>
      <w:bookmarkStart w:id="480" w:name="_Toc525725752"/>
      <w:bookmarkStart w:id="481" w:name="_Toc525989459"/>
      <w:bookmarkStart w:id="482" w:name="_Toc526158547"/>
      <w:bookmarkStart w:id="483" w:name="_Toc526158831"/>
      <w:bookmarkStart w:id="484" w:name="_Toc527039201"/>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bookmarkEnd w:id="99"/>
    <w:bookmarkEnd w:id="100"/>
    <w:p w14:paraId="5792F9FB" w14:textId="1066F152" w:rsidR="00AF35C5" w:rsidRPr="00AF35C5" w:rsidRDefault="008F4312" w:rsidP="00AF35C5">
      <w:pPr>
        <w:pStyle w:val="a2"/>
      </w:pPr>
      <w:r>
        <w:t xml:space="preserve"> </w:t>
      </w:r>
      <w:r w:rsidR="0008121C">
        <w:t xml:space="preserve"> </w:t>
      </w:r>
      <w:r w:rsidR="006C1CB0">
        <w:t xml:space="preserve"> </w:t>
      </w:r>
    </w:p>
    <w:p w14:paraId="5A7BEF89" w14:textId="18B4E720" w:rsidR="00F7192C" w:rsidRDefault="00F7192C" w:rsidP="00256CC8">
      <w:pPr>
        <w:pStyle w:val="3"/>
        <w:rPr>
          <w:ins w:id="485" w:author="Piotr Winiarczyk" w:date="2018-11-10T17:32:00Z"/>
        </w:rPr>
      </w:pPr>
      <w:bookmarkStart w:id="486" w:name="_Toc519670303"/>
      <w:bookmarkStart w:id="487" w:name="_Toc519670304"/>
      <w:bookmarkStart w:id="488" w:name="_Toc519670317"/>
      <w:bookmarkStart w:id="489" w:name="_Toc519670318"/>
      <w:bookmarkStart w:id="490" w:name="_Toc519670319"/>
      <w:bookmarkStart w:id="491" w:name="_Toc519670340"/>
      <w:bookmarkStart w:id="492" w:name="_Toc519670341"/>
      <w:bookmarkStart w:id="493" w:name="_Toc525989460"/>
      <w:bookmarkStart w:id="494" w:name="_Toc526158548"/>
      <w:bookmarkStart w:id="495" w:name="_Toc521777540"/>
      <w:bookmarkStart w:id="496" w:name="_Toc522873009"/>
      <w:bookmarkStart w:id="497" w:name="_Toc525109653"/>
      <w:bookmarkStart w:id="498" w:name="_Toc525130763"/>
      <w:bookmarkStart w:id="499" w:name="_Toc525725755"/>
      <w:bookmarkStart w:id="500" w:name="_Toc525989463"/>
      <w:bookmarkStart w:id="501" w:name="_Toc526158551"/>
      <w:bookmarkStart w:id="502" w:name="_Ref522348236"/>
      <w:bookmarkStart w:id="503" w:name="_Toc527039202"/>
      <w:bookmarkStart w:id="504" w:name="_Hlk488763949"/>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ins w:id="505" w:author="Piotr Winiarczyk" w:date="2018-11-10T17:31:00Z">
        <w:r w:rsidRPr="002867E4">
          <w:t xml:space="preserve">Remote </w:t>
        </w:r>
        <w:r w:rsidRPr="006A6F17">
          <w:t>Provisioning</w:t>
        </w:r>
        <w:r>
          <w:t xml:space="preserve"> S</w:t>
        </w:r>
      </w:ins>
      <w:ins w:id="506" w:author="Piotr Winiarczyk" w:date="2018-11-10T17:32:00Z">
        <w:r>
          <w:t xml:space="preserve">can </w:t>
        </w:r>
        <w:bookmarkStart w:id="507" w:name="_Hlk529634483"/>
        <w:r>
          <w:t>Capabilities</w:t>
        </w:r>
        <w:bookmarkEnd w:id="507"/>
      </w:ins>
    </w:p>
    <w:p w14:paraId="6F13775C" w14:textId="0F3A41FE" w:rsidR="00F7192C" w:rsidRPr="005B7DD8" w:rsidRDefault="00F7192C">
      <w:pPr>
        <w:pStyle w:val="a2"/>
        <w:rPr>
          <w:ins w:id="508" w:author="Piotr Winiarczyk" w:date="2018-11-10T17:31:00Z"/>
        </w:rPr>
        <w:pPrChange w:id="509" w:author="Piotr Winiarczyk" w:date="2018-11-10T17:32:00Z">
          <w:pPr>
            <w:pStyle w:val="3"/>
          </w:pPr>
        </w:pPrChange>
      </w:pPr>
      <w:ins w:id="510" w:author="Piotr Winiarczyk" w:date="2018-11-10T17:32:00Z">
        <w:r>
          <w:t xml:space="preserve">The </w:t>
        </w:r>
        <w:bookmarkStart w:id="511" w:name="_Hlk529636377"/>
        <w:r w:rsidRPr="001E4A2E">
          <w:t xml:space="preserve">Remote Provisioning Scan </w:t>
        </w:r>
        <w:r w:rsidRPr="00F7192C">
          <w:t xml:space="preserve">Capabilities </w:t>
        </w:r>
        <w:bookmarkEnd w:id="511"/>
        <w:r w:rsidRPr="00EF2B0E">
          <w:t>state</w:t>
        </w:r>
        <w:r>
          <w:t xml:space="preserve"> is a composite state that indicates various </w:t>
        </w:r>
      </w:ins>
      <w:ins w:id="512" w:author="Piotr Winiarczyk" w:date="2018-11-10T18:02:00Z">
        <w:r w:rsidR="008056E1">
          <w:t>c</w:t>
        </w:r>
        <w:r w:rsidR="008056E1" w:rsidRPr="00F7192C">
          <w:t xml:space="preserve">apabilities </w:t>
        </w:r>
        <w:r w:rsidR="008056E1">
          <w:t xml:space="preserve">of </w:t>
        </w:r>
      </w:ins>
      <w:ins w:id="513" w:author="Piotr Winiarczyk" w:date="2018-11-10T18:03:00Z">
        <w:r w:rsidR="008056E1">
          <w:t xml:space="preserve">scanning in </w:t>
        </w:r>
      </w:ins>
      <w:ins w:id="514" w:author="Piotr Winiarczyk" w:date="2018-11-10T17:32:00Z">
        <w:r>
          <w:t xml:space="preserve">the Remote Provisioning Server model. </w:t>
        </w:r>
        <w:r w:rsidRPr="000D6956">
          <w:t xml:space="preserve">The state includes </w:t>
        </w:r>
        <w:r>
          <w:t xml:space="preserve">a </w:t>
        </w:r>
      </w:ins>
      <w:ins w:id="515" w:author="Piotr Winiarczyk" w:date="2018-11-10T17:33:00Z">
        <w:r w:rsidRPr="00EF2B0E">
          <w:t xml:space="preserve">Remote Provisioning Max Scanned Items </w:t>
        </w:r>
      </w:ins>
      <w:ins w:id="516" w:author="Piotr Winiarczyk" w:date="2018-11-10T17:32:00Z">
        <w:r>
          <w:t>s</w:t>
        </w:r>
        <w:r w:rsidRPr="002867E4">
          <w:t>tate</w:t>
        </w:r>
        <w:r>
          <w:t xml:space="preserve">, and a </w:t>
        </w:r>
        <w:r w:rsidRPr="007F04F5">
          <w:t xml:space="preserve">Remote Provisioning </w:t>
        </w:r>
      </w:ins>
      <w:ins w:id="517" w:author="Piotr Winiarczyk" w:date="2018-11-10T17:35:00Z">
        <w:r>
          <w:t>Active Scan</w:t>
        </w:r>
      </w:ins>
      <w:ins w:id="518" w:author="Piotr Winiarczyk" w:date="2018-11-10T17:32:00Z">
        <w:r w:rsidRPr="000D6956">
          <w:t xml:space="preserve"> </w:t>
        </w:r>
        <w:r>
          <w:t>state</w:t>
        </w:r>
        <w:r w:rsidRPr="000D6956">
          <w:t>.</w:t>
        </w:r>
      </w:ins>
    </w:p>
    <w:p w14:paraId="7D3B5897" w14:textId="5700F320" w:rsidR="00DD7B9B" w:rsidRDefault="00DD7B9B">
      <w:pPr>
        <w:pStyle w:val="40"/>
        <w:ind w:left="1728" w:hanging="1728"/>
        <w:pPrChange w:id="519" w:author="Piotr Winiarczyk" w:date="2018-11-10T17:31:00Z">
          <w:pPr>
            <w:pStyle w:val="3"/>
          </w:pPr>
        </w:pPrChange>
      </w:pPr>
      <w:bookmarkStart w:id="520" w:name="_Ref529635826"/>
      <w:r w:rsidRPr="002867E4">
        <w:t xml:space="preserve">Remote </w:t>
      </w:r>
      <w:r w:rsidRPr="006A6F17">
        <w:t xml:space="preserve">Provisioning </w:t>
      </w:r>
      <w:r>
        <w:t>Max Scanned Items</w:t>
      </w:r>
      <w:bookmarkEnd w:id="502"/>
      <w:bookmarkEnd w:id="503"/>
      <w:bookmarkEnd w:id="520"/>
      <w:r>
        <w:t xml:space="preserve"> </w:t>
      </w:r>
    </w:p>
    <w:p w14:paraId="68C286C6" w14:textId="1BE44210" w:rsidR="00DD7B9B" w:rsidRDefault="00DD7B9B" w:rsidP="00DD7B9B">
      <w:pPr>
        <w:pStyle w:val="a2"/>
      </w:pPr>
      <w:r>
        <w:t xml:space="preserve">The </w:t>
      </w:r>
      <w:r w:rsidRPr="00EF2B0E">
        <w:t xml:space="preserve">Remote Provisioning Max Scanned Items </w:t>
      </w:r>
      <w:r>
        <w:t>s</w:t>
      </w:r>
      <w:r w:rsidRPr="00EF2B0E">
        <w:t>tate</w:t>
      </w:r>
      <w:r>
        <w:t xml:space="preserve"> </w:t>
      </w:r>
      <w:r w:rsidR="00505586">
        <w:t xml:space="preserve">indicates </w:t>
      </w:r>
      <w:r>
        <w:t xml:space="preserve">the maximum number of UUIDs that </w:t>
      </w:r>
      <w:r w:rsidR="003E0F49">
        <w:t xml:space="preserve">the Remote Provisioning Server can </w:t>
      </w:r>
      <w:r>
        <w:t xml:space="preserve">report during scanning. </w:t>
      </w:r>
      <w:r w:rsidR="005F5024" w:rsidRPr="00B44831">
        <w:rPr>
          <w:rStyle w:val="DocumentHyperlink"/>
        </w:rPr>
        <w:fldChar w:fldCharType="begin"/>
      </w:r>
      <w:r w:rsidR="005F5024" w:rsidRPr="00B44831">
        <w:rPr>
          <w:rStyle w:val="DocumentHyperlink"/>
        </w:rPr>
        <w:instrText xml:space="preserve"> REF _Ref521823276 \h </w:instrText>
      </w:r>
      <w:r w:rsidR="00B44831">
        <w:rPr>
          <w:rStyle w:val="DocumentHyperlink"/>
        </w:rPr>
        <w:instrText xml:space="preserve"> \* MERGEFORMAT </w:instrText>
      </w:r>
      <w:r w:rsidR="005F5024" w:rsidRPr="00B44831">
        <w:rPr>
          <w:rStyle w:val="DocumentHyperlink"/>
        </w:rPr>
      </w:r>
      <w:r w:rsidR="005F5024" w:rsidRPr="00B44831">
        <w:rPr>
          <w:rStyle w:val="DocumentHyperlink"/>
        </w:rPr>
        <w:fldChar w:fldCharType="separate"/>
      </w:r>
      <w:r w:rsidR="00A60C92" w:rsidRPr="00CC2745">
        <w:rPr>
          <w:rStyle w:val="DocumentHyperlink"/>
        </w:rPr>
        <w:t>Table 4.1</w:t>
      </w:r>
      <w:r w:rsidR="005F5024" w:rsidRPr="00B44831">
        <w:rPr>
          <w:rStyle w:val="DocumentHyperlink"/>
        </w:rPr>
        <w:fldChar w:fldCharType="end"/>
      </w:r>
      <w:r w:rsidR="005D0D30">
        <w:t xml:space="preserve"> </w:t>
      </w:r>
      <w:r>
        <w:t xml:space="preserve">defines the </w:t>
      </w:r>
      <w:r w:rsidR="003E0F49">
        <w:t xml:space="preserve">possible </w:t>
      </w:r>
      <w:r>
        <w:t>values. This state is read-only, and the state’s value is implementation specific. The minimum value of the state is 4.</w:t>
      </w:r>
      <w:r w:rsidR="00711808">
        <w:t xml:space="preserve"> The maximum value of the state is 255.</w:t>
      </w:r>
    </w:p>
    <w:tbl>
      <w:tblPr>
        <w:tblStyle w:val="af2"/>
        <w:tblW w:w="7366" w:type="dxa"/>
        <w:tblLook w:val="04A0" w:firstRow="1" w:lastRow="0" w:firstColumn="1" w:lastColumn="0" w:noHBand="0" w:noVBand="1"/>
        <w:tblPrChange w:id="521" w:author="Piotr Winiarczyk" w:date="2018-11-10T17:39:00Z">
          <w:tblPr>
            <w:tblStyle w:val="af2"/>
            <w:tblW w:w="7105" w:type="dxa"/>
            <w:tblLook w:val="04A0" w:firstRow="1" w:lastRow="0" w:firstColumn="1" w:lastColumn="0" w:noHBand="0" w:noVBand="1"/>
          </w:tblPr>
        </w:tblPrChange>
      </w:tblPr>
      <w:tblGrid>
        <w:gridCol w:w="1705"/>
        <w:gridCol w:w="5661"/>
        <w:tblGridChange w:id="522">
          <w:tblGrid>
            <w:gridCol w:w="1705"/>
            <w:gridCol w:w="5400"/>
          </w:tblGrid>
        </w:tblGridChange>
      </w:tblGrid>
      <w:tr w:rsidR="00DD7B9B" w:rsidRPr="00D73614" w14:paraId="0E74E950" w14:textId="77777777" w:rsidTr="00F7192C">
        <w:trPr>
          <w:tblHeader/>
          <w:trPrChange w:id="523" w:author="Piotr Winiarczyk" w:date="2018-11-10T17:39:00Z">
            <w:trPr>
              <w:tblHeader/>
            </w:trPr>
          </w:trPrChange>
        </w:trPr>
        <w:tc>
          <w:tcPr>
            <w:tcW w:w="170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Change w:id="524" w:author="Piotr Winiarczyk" w:date="2018-11-10T17:39:00Z">
              <w:tcPr>
                <w:tcW w:w="170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tcPrChange>
          </w:tcPr>
          <w:p w14:paraId="09B945C1" w14:textId="77777777" w:rsidR="00DD7B9B" w:rsidRPr="00F504A7" w:rsidRDefault="00DD7B9B" w:rsidP="00DD7B9B">
            <w:pPr>
              <w:keepNext/>
              <w:keepLines/>
              <w:rPr>
                <w:rStyle w:val="TableHeading"/>
              </w:rPr>
            </w:pPr>
            <w:r w:rsidRPr="00F504A7">
              <w:rPr>
                <w:rStyle w:val="TableHeading"/>
              </w:rPr>
              <w:t>Value</w:t>
            </w:r>
          </w:p>
        </w:tc>
        <w:tc>
          <w:tcPr>
            <w:tcW w:w="5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Change w:id="525" w:author="Piotr Winiarczyk" w:date="2018-11-10T17:39:00Z">
              <w:tcPr>
                <w:tcW w:w="54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tcPrChange>
          </w:tcPr>
          <w:p w14:paraId="23B5BF34" w14:textId="77777777" w:rsidR="00DD7B9B" w:rsidRPr="00F504A7" w:rsidRDefault="00DD7B9B" w:rsidP="00DD7B9B">
            <w:pPr>
              <w:keepNext/>
              <w:keepLines/>
              <w:rPr>
                <w:rStyle w:val="TableHeading"/>
              </w:rPr>
            </w:pPr>
            <w:r w:rsidRPr="00F504A7">
              <w:rPr>
                <w:rStyle w:val="TableHeading"/>
              </w:rPr>
              <w:t>Description</w:t>
            </w:r>
          </w:p>
        </w:tc>
      </w:tr>
      <w:tr w:rsidR="00DD7B9B" w:rsidRPr="002867E4" w14:paraId="749A47ED" w14:textId="77777777" w:rsidTr="00F7192C">
        <w:tc>
          <w:tcPr>
            <w:tcW w:w="1705" w:type="dxa"/>
            <w:tcBorders>
              <w:top w:val="single" w:sz="4" w:space="0" w:color="auto"/>
              <w:left w:val="single" w:sz="4" w:space="0" w:color="auto"/>
              <w:bottom w:val="single" w:sz="4" w:space="0" w:color="auto"/>
              <w:right w:val="single" w:sz="4" w:space="0" w:color="auto"/>
            </w:tcBorders>
            <w:vAlign w:val="center"/>
            <w:hideMark/>
            <w:tcPrChange w:id="526" w:author="Piotr Winiarczyk" w:date="2018-11-10T17:39:00Z">
              <w:tcPr>
                <w:tcW w:w="1705" w:type="dxa"/>
                <w:tcBorders>
                  <w:top w:val="single" w:sz="4" w:space="0" w:color="auto"/>
                  <w:left w:val="single" w:sz="4" w:space="0" w:color="auto"/>
                  <w:bottom w:val="single" w:sz="4" w:space="0" w:color="auto"/>
                  <w:right w:val="single" w:sz="4" w:space="0" w:color="auto"/>
                </w:tcBorders>
                <w:vAlign w:val="center"/>
                <w:hideMark/>
              </w:tcPr>
            </w:tcPrChange>
          </w:tcPr>
          <w:p w14:paraId="3627571D" w14:textId="77777777" w:rsidR="00DD7B9B" w:rsidRPr="002867E4" w:rsidRDefault="00DD7B9B" w:rsidP="004A5712">
            <w:pPr>
              <w:pStyle w:val="TableText"/>
            </w:pPr>
            <w:r w:rsidRPr="002867E4">
              <w:t>0x00</w:t>
            </w:r>
            <w:r>
              <w:t>–</w:t>
            </w:r>
            <w:r w:rsidRPr="008F4312">
              <w:t>0x</w:t>
            </w:r>
            <w:r>
              <w:t>03</w:t>
            </w:r>
          </w:p>
        </w:tc>
        <w:tc>
          <w:tcPr>
            <w:tcW w:w="5661" w:type="dxa"/>
            <w:tcBorders>
              <w:top w:val="single" w:sz="4" w:space="0" w:color="auto"/>
              <w:left w:val="single" w:sz="4" w:space="0" w:color="auto"/>
              <w:bottom w:val="single" w:sz="4" w:space="0" w:color="auto"/>
              <w:right w:val="single" w:sz="4" w:space="0" w:color="auto"/>
            </w:tcBorders>
            <w:hideMark/>
            <w:tcPrChange w:id="527" w:author="Piotr Winiarczyk" w:date="2018-11-10T17:39:00Z">
              <w:tcPr>
                <w:tcW w:w="5400" w:type="dxa"/>
                <w:tcBorders>
                  <w:top w:val="single" w:sz="4" w:space="0" w:color="auto"/>
                  <w:left w:val="single" w:sz="4" w:space="0" w:color="auto"/>
                  <w:bottom w:val="single" w:sz="4" w:space="0" w:color="auto"/>
                  <w:right w:val="single" w:sz="4" w:space="0" w:color="auto"/>
                </w:tcBorders>
                <w:hideMark/>
              </w:tcPr>
            </w:tcPrChange>
          </w:tcPr>
          <w:p w14:paraId="1E45BE17" w14:textId="77777777" w:rsidR="00DD7B9B" w:rsidRPr="002867E4" w:rsidRDefault="00DD7B9B" w:rsidP="004A5712">
            <w:pPr>
              <w:pStyle w:val="TableText"/>
            </w:pPr>
            <w:r>
              <w:t>Prohibited</w:t>
            </w:r>
          </w:p>
        </w:tc>
      </w:tr>
      <w:tr w:rsidR="00DD7B9B" w:rsidRPr="002867E4" w14:paraId="00C9DAAC" w14:textId="77777777" w:rsidTr="00F7192C">
        <w:tc>
          <w:tcPr>
            <w:tcW w:w="1705" w:type="dxa"/>
            <w:tcBorders>
              <w:top w:val="single" w:sz="4" w:space="0" w:color="auto"/>
              <w:left w:val="single" w:sz="4" w:space="0" w:color="auto"/>
              <w:bottom w:val="single" w:sz="4" w:space="0" w:color="auto"/>
              <w:right w:val="single" w:sz="4" w:space="0" w:color="auto"/>
            </w:tcBorders>
            <w:vAlign w:val="center"/>
            <w:hideMark/>
            <w:tcPrChange w:id="528" w:author="Piotr Winiarczyk" w:date="2018-11-10T17:39:00Z">
              <w:tcPr>
                <w:tcW w:w="1705" w:type="dxa"/>
                <w:tcBorders>
                  <w:top w:val="single" w:sz="4" w:space="0" w:color="auto"/>
                  <w:left w:val="single" w:sz="4" w:space="0" w:color="auto"/>
                  <w:bottom w:val="single" w:sz="4" w:space="0" w:color="auto"/>
                  <w:right w:val="single" w:sz="4" w:space="0" w:color="auto"/>
                </w:tcBorders>
                <w:vAlign w:val="center"/>
                <w:hideMark/>
              </w:tcPr>
            </w:tcPrChange>
          </w:tcPr>
          <w:p w14:paraId="5DC64B8D" w14:textId="77777777" w:rsidR="00DD7B9B" w:rsidRPr="002867E4" w:rsidRDefault="00DD7B9B" w:rsidP="004A5712">
            <w:pPr>
              <w:pStyle w:val="TableText"/>
            </w:pPr>
            <w:r w:rsidRPr="008F4312">
              <w:t>0x</w:t>
            </w:r>
            <w:r>
              <w:t>04–0xFF</w:t>
            </w:r>
          </w:p>
        </w:tc>
        <w:tc>
          <w:tcPr>
            <w:tcW w:w="5661" w:type="dxa"/>
            <w:tcBorders>
              <w:top w:val="single" w:sz="4" w:space="0" w:color="auto"/>
              <w:left w:val="single" w:sz="4" w:space="0" w:color="auto"/>
              <w:bottom w:val="single" w:sz="4" w:space="0" w:color="auto"/>
              <w:right w:val="single" w:sz="4" w:space="0" w:color="auto"/>
            </w:tcBorders>
            <w:hideMark/>
            <w:tcPrChange w:id="529" w:author="Piotr Winiarczyk" w:date="2018-11-10T17:39:00Z">
              <w:tcPr>
                <w:tcW w:w="5400" w:type="dxa"/>
                <w:tcBorders>
                  <w:top w:val="single" w:sz="4" w:space="0" w:color="auto"/>
                  <w:left w:val="single" w:sz="4" w:space="0" w:color="auto"/>
                  <w:bottom w:val="single" w:sz="4" w:space="0" w:color="auto"/>
                  <w:right w:val="single" w:sz="4" w:space="0" w:color="auto"/>
                </w:tcBorders>
                <w:hideMark/>
              </w:tcPr>
            </w:tcPrChange>
          </w:tcPr>
          <w:p w14:paraId="1B4D5530" w14:textId="49FAF1E1" w:rsidR="00DD7B9B" w:rsidRPr="002867E4" w:rsidRDefault="00DD7B9B" w:rsidP="004A5712">
            <w:pPr>
              <w:pStyle w:val="TableText"/>
            </w:pPr>
            <w:r>
              <w:t xml:space="preserve">Maximum </w:t>
            </w:r>
            <w:r w:rsidR="00AB14B8">
              <w:t>number of unprovisioned devices the Remote Provisioning Server can report</w:t>
            </w:r>
          </w:p>
        </w:tc>
      </w:tr>
    </w:tbl>
    <w:p w14:paraId="5AD6AFDB" w14:textId="19FB678A" w:rsidR="00DD7B9B" w:rsidRDefault="00DD7B9B" w:rsidP="00DD7B9B">
      <w:pPr>
        <w:pStyle w:val="a6"/>
        <w:rPr>
          <w:ins w:id="530" w:author="Piotr Winiarczyk" w:date="2018-11-10T17:33:00Z"/>
        </w:rPr>
      </w:pPr>
      <w:bookmarkStart w:id="531" w:name="_Ref521822376"/>
      <w:bookmarkStart w:id="532" w:name="_Ref521823276"/>
      <w:r>
        <w:t xml:space="preserve">Table </w:t>
      </w:r>
      <w:bookmarkEnd w:id="531"/>
      <w:ins w:id="533" w:author="Piotr Winiarczyk" w:date="2018-11-10T17:37:00Z">
        <w:r w:rsidR="00F7192C">
          <w:fldChar w:fldCharType="begin"/>
        </w:r>
        <w:r w:rsidR="00F7192C">
          <w:instrText xml:space="preserve"> STYLEREF 1 \s </w:instrText>
        </w:r>
      </w:ins>
      <w:r w:rsidR="00F7192C">
        <w:fldChar w:fldCharType="separate"/>
      </w:r>
      <w:r w:rsidR="00F7192C">
        <w:rPr>
          <w:noProof/>
        </w:rPr>
        <w:t>4</w:t>
      </w:r>
      <w:ins w:id="534"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535" w:author="Piotr Winiarczyk" w:date="2018-11-10T17:37:00Z">
        <w:r w:rsidR="00F7192C">
          <w:rPr>
            <w:noProof/>
          </w:rPr>
          <w:t>1</w:t>
        </w:r>
        <w:r w:rsidR="00F7192C">
          <w:fldChar w:fldCharType="end"/>
        </w:r>
      </w:ins>
      <w:del w:id="536" w:author="Piotr Winiarczyk" w:date="2018-11-10T17:37:00Z">
        <w:r w:rsidR="007F4E90" w:rsidDel="00F7192C">
          <w:fldChar w:fldCharType="begin"/>
        </w:r>
        <w:r w:rsidR="007F4E90" w:rsidDel="00F7192C">
          <w:delInstrText xml:space="preserve"> STYLEREF 1 \s </w:delInstrText>
        </w:r>
        <w:r w:rsidR="007F4E90" w:rsidDel="00F7192C">
          <w:fldChar w:fldCharType="separate"/>
        </w:r>
        <w:r w:rsidR="00A60C92" w:rsidDel="00F7192C">
          <w:rPr>
            <w:noProof/>
          </w:rPr>
          <w:delText>4</w:delText>
        </w:r>
        <w:r w:rsidR="007F4E90" w:rsidDel="00F7192C">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1</w:delText>
        </w:r>
        <w:r w:rsidR="005E70B5" w:rsidDel="00F7192C">
          <w:rPr>
            <w:noProof/>
          </w:rPr>
          <w:fldChar w:fldCharType="end"/>
        </w:r>
      </w:del>
      <w:bookmarkEnd w:id="532"/>
      <w:r>
        <w:t>:</w:t>
      </w:r>
      <w:r w:rsidRPr="006918ED">
        <w:t xml:space="preserve"> </w:t>
      </w:r>
      <w:r w:rsidRPr="00EF2B0E">
        <w:t>Remote Provisioning Max Scanned Items</w:t>
      </w:r>
      <w:r>
        <w:t xml:space="preserve"> </w:t>
      </w:r>
      <w:r w:rsidR="00012FC2">
        <w:t xml:space="preserve">state </w:t>
      </w:r>
      <w:r>
        <w:t>values</w:t>
      </w:r>
    </w:p>
    <w:p w14:paraId="3434BBF8" w14:textId="5F56393A" w:rsidR="00F7192C" w:rsidRDefault="00F7192C" w:rsidP="00F7192C">
      <w:pPr>
        <w:pStyle w:val="40"/>
        <w:rPr>
          <w:ins w:id="537" w:author="Piotr Winiarczyk" w:date="2018-11-10T17:35:00Z"/>
        </w:rPr>
      </w:pPr>
      <w:bookmarkStart w:id="538" w:name="_Ref529635830"/>
      <w:ins w:id="539" w:author="Piotr Winiarczyk" w:date="2018-11-10T17:33:00Z">
        <w:r w:rsidRPr="00EF2B0E">
          <w:t>Remote Provisioning</w:t>
        </w:r>
      </w:ins>
      <w:ins w:id="540" w:author="Piotr Winiarczyk" w:date="2018-11-10T17:34:00Z">
        <w:r>
          <w:t xml:space="preserve"> Active Scan</w:t>
        </w:r>
      </w:ins>
      <w:bookmarkEnd w:id="538"/>
    </w:p>
    <w:p w14:paraId="09DE5E2F" w14:textId="74DA1D46" w:rsidR="00F7192C" w:rsidRDefault="00F7192C" w:rsidP="00F7192C">
      <w:pPr>
        <w:pStyle w:val="a2"/>
        <w:rPr>
          <w:ins w:id="541" w:author="Piotr Winiarczyk" w:date="2018-11-10T17:37:00Z"/>
        </w:rPr>
      </w:pPr>
      <w:ins w:id="542" w:author="Piotr Winiarczyk" w:date="2018-11-10T17:35:00Z">
        <w:r>
          <w:t xml:space="preserve">The </w:t>
        </w:r>
        <w:r w:rsidRPr="00EF2B0E">
          <w:t xml:space="preserve">Remote Provisioning </w:t>
        </w:r>
        <w:r>
          <w:t>Active Scan</w:t>
        </w:r>
        <w:r w:rsidRPr="00EF2B0E">
          <w:t xml:space="preserve"> </w:t>
        </w:r>
        <w:r>
          <w:t>s</w:t>
        </w:r>
        <w:r w:rsidRPr="00EF2B0E">
          <w:t>tate</w:t>
        </w:r>
        <w:r>
          <w:t xml:space="preserve"> indicates </w:t>
        </w:r>
      </w:ins>
      <w:ins w:id="543" w:author="Piotr Winiarczyk" w:date="2018-11-10T17:36:00Z">
        <w:r>
          <w:t>if the Remote Provisioning Server supports active scanning (</w:t>
        </w:r>
      </w:ins>
      <w:ins w:id="544" w:author="Piotr Winiarczyk" w:date="2018-11-10T17:43:00Z">
        <w:r w:rsidR="00943B01">
          <w:t xml:space="preserve">see </w:t>
        </w:r>
        <w:r w:rsidR="00943B01" w:rsidRPr="0029291A">
          <w:rPr>
            <w:rStyle w:val="DocumentHyperlink"/>
          </w:rPr>
          <w:fldChar w:fldCharType="begin"/>
        </w:r>
        <w:r w:rsidR="00943B01" w:rsidRPr="0029291A">
          <w:rPr>
            <w:rStyle w:val="DocumentHyperlink"/>
          </w:rPr>
          <w:instrText xml:space="preserve"> REF _Ref525908453 \r \h </w:instrText>
        </w:r>
        <w:r w:rsidR="00943B01">
          <w:rPr>
            <w:rStyle w:val="DocumentHyperlink"/>
          </w:rPr>
          <w:instrText xml:space="preserve"> \* MERGEFORMAT </w:instrText>
        </w:r>
      </w:ins>
      <w:r w:rsidR="00943B01" w:rsidRPr="0029291A">
        <w:rPr>
          <w:rStyle w:val="DocumentHyperlink"/>
        </w:rPr>
      </w:r>
      <w:ins w:id="545" w:author="Piotr Winiarczyk" w:date="2018-11-10T17:43:00Z">
        <w:r w:rsidR="00943B01" w:rsidRPr="0029291A">
          <w:rPr>
            <w:rStyle w:val="DocumentHyperlink"/>
          </w:rPr>
          <w:fldChar w:fldCharType="separate"/>
        </w:r>
        <w:r w:rsidR="00943B01">
          <w:rPr>
            <w:rStyle w:val="DocumentHyperlink"/>
          </w:rPr>
          <w:t>[2]</w:t>
        </w:r>
        <w:r w:rsidR="00943B01" w:rsidRPr="0029291A">
          <w:rPr>
            <w:rStyle w:val="DocumentHyperlink"/>
          </w:rPr>
          <w:fldChar w:fldCharType="end"/>
        </w:r>
        <w:r w:rsidR="00943B01">
          <w:t xml:space="preserve"> Vol 6, Part B, Section 4.4.3.2</w:t>
        </w:r>
      </w:ins>
      <w:ins w:id="546" w:author="Piotr Winiarczyk" w:date="2018-11-10T17:36:00Z">
        <w:r>
          <w:t xml:space="preserve">). </w:t>
        </w:r>
      </w:ins>
      <w:ins w:id="547" w:author="Piotr Winiarczyk" w:date="2018-11-10T17:44:00Z">
        <w:r w:rsidR="00943B01" w:rsidRPr="00943B01">
          <w:rPr>
            <w:rStyle w:val="DocumentHyperlink"/>
            <w:rPrChange w:id="548" w:author="Piotr Winiarczyk" w:date="2018-11-10T17:44:00Z">
              <w:rPr/>
            </w:rPrChange>
          </w:rPr>
          <w:fldChar w:fldCharType="begin"/>
        </w:r>
        <w:r w:rsidR="00943B01" w:rsidRPr="00943B01">
          <w:rPr>
            <w:rStyle w:val="DocumentHyperlink"/>
            <w:rPrChange w:id="549" w:author="Piotr Winiarczyk" w:date="2018-11-10T17:44:00Z">
              <w:rPr/>
            </w:rPrChange>
          </w:rPr>
          <w:instrText xml:space="preserve"> REF _Ref529635174 \h </w:instrText>
        </w:r>
      </w:ins>
      <w:r w:rsidR="00943B01">
        <w:rPr>
          <w:rStyle w:val="DocumentHyperlink"/>
        </w:rPr>
        <w:instrText xml:space="preserve"> \* MERGEFORMAT </w:instrText>
      </w:r>
      <w:r w:rsidR="00943B01" w:rsidRPr="00943B01">
        <w:rPr>
          <w:rStyle w:val="DocumentHyperlink"/>
          <w:rPrChange w:id="550" w:author="Piotr Winiarczyk" w:date="2018-11-10T17:44:00Z">
            <w:rPr>
              <w:rStyle w:val="DocumentHyperlink"/>
            </w:rPr>
          </w:rPrChange>
        </w:rPr>
      </w:r>
      <w:r w:rsidR="00943B01" w:rsidRPr="00943B01">
        <w:rPr>
          <w:rStyle w:val="DocumentHyperlink"/>
          <w:rPrChange w:id="551" w:author="Piotr Winiarczyk" w:date="2018-11-10T17:44:00Z">
            <w:rPr/>
          </w:rPrChange>
        </w:rPr>
        <w:fldChar w:fldCharType="separate"/>
      </w:r>
      <w:ins w:id="552" w:author="Piotr Winiarczyk" w:date="2018-11-10T17:44:00Z">
        <w:r w:rsidR="00943B01" w:rsidRPr="00943B01">
          <w:rPr>
            <w:rStyle w:val="DocumentHyperlink"/>
            <w:rPrChange w:id="553" w:author="Piotr Winiarczyk" w:date="2018-11-10T17:44:00Z">
              <w:rPr/>
            </w:rPrChange>
          </w:rPr>
          <w:t xml:space="preserve">Table </w:t>
        </w:r>
        <w:r w:rsidR="00943B01" w:rsidRPr="00943B01">
          <w:rPr>
            <w:rStyle w:val="DocumentHyperlink"/>
            <w:rPrChange w:id="554" w:author="Piotr Winiarczyk" w:date="2018-11-10T17:44:00Z">
              <w:rPr>
                <w:noProof/>
              </w:rPr>
            </w:rPrChange>
          </w:rPr>
          <w:t>4</w:t>
        </w:r>
        <w:r w:rsidR="00943B01" w:rsidRPr="00943B01">
          <w:rPr>
            <w:rStyle w:val="DocumentHyperlink"/>
            <w:rPrChange w:id="555" w:author="Piotr Winiarczyk" w:date="2018-11-10T17:44:00Z">
              <w:rPr/>
            </w:rPrChange>
          </w:rPr>
          <w:t>.</w:t>
        </w:r>
        <w:r w:rsidR="00943B01" w:rsidRPr="00943B01">
          <w:rPr>
            <w:rStyle w:val="DocumentHyperlink"/>
            <w:rPrChange w:id="556" w:author="Piotr Winiarczyk" w:date="2018-11-10T17:44:00Z">
              <w:rPr>
                <w:noProof/>
              </w:rPr>
            </w:rPrChange>
          </w:rPr>
          <w:t>2</w:t>
        </w:r>
        <w:r w:rsidR="00943B01" w:rsidRPr="00943B01">
          <w:rPr>
            <w:rStyle w:val="DocumentHyperlink"/>
            <w:rPrChange w:id="557" w:author="Piotr Winiarczyk" w:date="2018-11-10T17:44:00Z">
              <w:rPr/>
            </w:rPrChange>
          </w:rPr>
          <w:fldChar w:fldCharType="end"/>
        </w:r>
        <w:r w:rsidR="00943B01">
          <w:t xml:space="preserve"> defines possible value of the state. </w:t>
        </w:r>
      </w:ins>
      <w:ins w:id="558" w:author="Piotr Winiarczyk" w:date="2018-11-10T17:36:00Z">
        <w:r>
          <w:t>This state is read-only</w:t>
        </w:r>
      </w:ins>
      <w:ins w:id="559" w:author="Piotr Winiarczyk" w:date="2018-11-10T17:45:00Z">
        <w:r w:rsidR="00943B01">
          <w:t>, and the state’s value is implementation specific</w:t>
        </w:r>
      </w:ins>
      <w:ins w:id="560" w:author="Piotr Winiarczyk" w:date="2018-11-10T17:36:00Z">
        <w:r>
          <w:t>.</w:t>
        </w:r>
      </w:ins>
      <w:ins w:id="561" w:author="Piotr Winiarczyk" w:date="2018-11-10T17:37:00Z">
        <w:r>
          <w:t xml:space="preserve"> </w:t>
        </w:r>
      </w:ins>
    </w:p>
    <w:tbl>
      <w:tblPr>
        <w:tblStyle w:val="af2"/>
        <w:tblW w:w="7366" w:type="dxa"/>
        <w:tblLook w:val="04A0" w:firstRow="1" w:lastRow="0" w:firstColumn="1" w:lastColumn="0" w:noHBand="0" w:noVBand="1"/>
        <w:tblPrChange w:id="562" w:author="Piotr Winiarczyk" w:date="2018-11-10T17:39:00Z">
          <w:tblPr>
            <w:tblStyle w:val="af2"/>
            <w:tblW w:w="7105" w:type="dxa"/>
            <w:tblLook w:val="04A0" w:firstRow="1" w:lastRow="0" w:firstColumn="1" w:lastColumn="0" w:noHBand="0" w:noVBand="1"/>
          </w:tblPr>
        </w:tblPrChange>
      </w:tblPr>
      <w:tblGrid>
        <w:gridCol w:w="1271"/>
        <w:gridCol w:w="6095"/>
        <w:tblGridChange w:id="563">
          <w:tblGrid>
            <w:gridCol w:w="1705"/>
            <w:gridCol w:w="5400"/>
          </w:tblGrid>
        </w:tblGridChange>
      </w:tblGrid>
      <w:tr w:rsidR="00F7192C" w:rsidRPr="00F504A7" w14:paraId="2128F4B8" w14:textId="77777777" w:rsidTr="00F7192C">
        <w:trPr>
          <w:tblHeader/>
          <w:ins w:id="564" w:author="Piotr Winiarczyk" w:date="2018-11-10T17:37:00Z"/>
          <w:trPrChange w:id="565" w:author="Piotr Winiarczyk" w:date="2018-11-10T17:39:00Z">
            <w:trPr>
              <w:tblHeader/>
            </w:trPr>
          </w:trPrChange>
        </w:trPr>
        <w:tc>
          <w:tcPr>
            <w:tcW w:w="12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Change w:id="566" w:author="Piotr Winiarczyk" w:date="2018-11-10T17:39:00Z">
              <w:tcPr>
                <w:tcW w:w="170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tcPrChange>
          </w:tcPr>
          <w:p w14:paraId="6FBC8B49" w14:textId="77777777" w:rsidR="00F7192C" w:rsidRPr="00F504A7" w:rsidRDefault="00F7192C" w:rsidP="005B7DD8">
            <w:pPr>
              <w:keepNext/>
              <w:keepLines/>
              <w:rPr>
                <w:ins w:id="567" w:author="Piotr Winiarczyk" w:date="2018-11-10T17:37:00Z"/>
                <w:rStyle w:val="TableHeading"/>
              </w:rPr>
            </w:pPr>
            <w:ins w:id="568" w:author="Piotr Winiarczyk" w:date="2018-11-10T17:37:00Z">
              <w:r w:rsidRPr="00F504A7">
                <w:rPr>
                  <w:rStyle w:val="TableHeading"/>
                </w:rPr>
                <w:t>Value</w:t>
              </w:r>
            </w:ins>
          </w:p>
        </w:tc>
        <w:tc>
          <w:tcPr>
            <w:tcW w:w="6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Change w:id="569" w:author="Piotr Winiarczyk" w:date="2018-11-10T17:39:00Z">
              <w:tcPr>
                <w:tcW w:w="54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tcPrChange>
          </w:tcPr>
          <w:p w14:paraId="2F386289" w14:textId="77777777" w:rsidR="00F7192C" w:rsidRPr="00F504A7" w:rsidRDefault="00F7192C" w:rsidP="005B7DD8">
            <w:pPr>
              <w:keepNext/>
              <w:keepLines/>
              <w:rPr>
                <w:ins w:id="570" w:author="Piotr Winiarczyk" w:date="2018-11-10T17:37:00Z"/>
                <w:rStyle w:val="TableHeading"/>
              </w:rPr>
            </w:pPr>
            <w:ins w:id="571" w:author="Piotr Winiarczyk" w:date="2018-11-10T17:37:00Z">
              <w:r w:rsidRPr="00F504A7">
                <w:rPr>
                  <w:rStyle w:val="TableHeading"/>
                </w:rPr>
                <w:t>Description</w:t>
              </w:r>
            </w:ins>
          </w:p>
        </w:tc>
      </w:tr>
      <w:tr w:rsidR="00F7192C" w:rsidRPr="002867E4" w14:paraId="02B332FF" w14:textId="77777777" w:rsidTr="00F7192C">
        <w:trPr>
          <w:ins w:id="572" w:author="Piotr Winiarczyk" w:date="2018-11-10T17:37:00Z"/>
        </w:trPr>
        <w:tc>
          <w:tcPr>
            <w:tcW w:w="1271" w:type="dxa"/>
            <w:tcBorders>
              <w:top w:val="single" w:sz="4" w:space="0" w:color="auto"/>
              <w:left w:val="single" w:sz="4" w:space="0" w:color="auto"/>
              <w:bottom w:val="single" w:sz="4" w:space="0" w:color="auto"/>
              <w:right w:val="single" w:sz="4" w:space="0" w:color="auto"/>
            </w:tcBorders>
            <w:vAlign w:val="center"/>
            <w:hideMark/>
            <w:tcPrChange w:id="573" w:author="Piotr Winiarczyk" w:date="2018-11-10T17:39:00Z">
              <w:tcPr>
                <w:tcW w:w="1705" w:type="dxa"/>
                <w:tcBorders>
                  <w:top w:val="single" w:sz="4" w:space="0" w:color="auto"/>
                  <w:left w:val="single" w:sz="4" w:space="0" w:color="auto"/>
                  <w:bottom w:val="single" w:sz="4" w:space="0" w:color="auto"/>
                  <w:right w:val="single" w:sz="4" w:space="0" w:color="auto"/>
                </w:tcBorders>
                <w:vAlign w:val="center"/>
                <w:hideMark/>
              </w:tcPr>
            </w:tcPrChange>
          </w:tcPr>
          <w:p w14:paraId="3B40ED3E" w14:textId="11C5ECAD" w:rsidR="00F7192C" w:rsidRPr="002867E4" w:rsidRDefault="00F7192C" w:rsidP="005B7DD8">
            <w:pPr>
              <w:pStyle w:val="TableText"/>
              <w:rPr>
                <w:ins w:id="574" w:author="Piotr Winiarczyk" w:date="2018-11-10T17:37:00Z"/>
              </w:rPr>
            </w:pPr>
            <w:ins w:id="575" w:author="Piotr Winiarczyk" w:date="2018-11-10T17:37:00Z">
              <w:r w:rsidRPr="002867E4">
                <w:t>0x00</w:t>
              </w:r>
            </w:ins>
          </w:p>
        </w:tc>
        <w:tc>
          <w:tcPr>
            <w:tcW w:w="6095" w:type="dxa"/>
            <w:tcBorders>
              <w:top w:val="single" w:sz="4" w:space="0" w:color="auto"/>
              <w:left w:val="single" w:sz="4" w:space="0" w:color="auto"/>
              <w:bottom w:val="single" w:sz="4" w:space="0" w:color="auto"/>
              <w:right w:val="single" w:sz="4" w:space="0" w:color="auto"/>
            </w:tcBorders>
            <w:hideMark/>
            <w:tcPrChange w:id="576" w:author="Piotr Winiarczyk" w:date="2018-11-10T17:39:00Z">
              <w:tcPr>
                <w:tcW w:w="5400" w:type="dxa"/>
                <w:tcBorders>
                  <w:top w:val="single" w:sz="4" w:space="0" w:color="auto"/>
                  <w:left w:val="single" w:sz="4" w:space="0" w:color="auto"/>
                  <w:bottom w:val="single" w:sz="4" w:space="0" w:color="auto"/>
                  <w:right w:val="single" w:sz="4" w:space="0" w:color="auto"/>
                </w:tcBorders>
                <w:hideMark/>
              </w:tcPr>
            </w:tcPrChange>
          </w:tcPr>
          <w:p w14:paraId="44DA386B" w14:textId="11BDE354" w:rsidR="00F7192C" w:rsidRPr="002867E4" w:rsidRDefault="00F7192C" w:rsidP="005B7DD8">
            <w:pPr>
              <w:pStyle w:val="TableText"/>
              <w:rPr>
                <w:ins w:id="577" w:author="Piotr Winiarczyk" w:date="2018-11-10T17:37:00Z"/>
              </w:rPr>
            </w:pPr>
            <w:ins w:id="578" w:author="Piotr Winiarczyk" w:date="2018-11-10T17:38:00Z">
              <w:r>
                <w:t>The Remote Provisioning Server does not support active scanning</w:t>
              </w:r>
            </w:ins>
          </w:p>
        </w:tc>
      </w:tr>
      <w:tr w:rsidR="00F7192C" w:rsidRPr="002867E4" w14:paraId="01D96347" w14:textId="77777777" w:rsidTr="00F7192C">
        <w:trPr>
          <w:ins w:id="579" w:author="Piotr Winiarczyk" w:date="2018-11-10T17:37:00Z"/>
        </w:trPr>
        <w:tc>
          <w:tcPr>
            <w:tcW w:w="1271" w:type="dxa"/>
            <w:tcBorders>
              <w:top w:val="single" w:sz="4" w:space="0" w:color="auto"/>
              <w:left w:val="single" w:sz="4" w:space="0" w:color="auto"/>
              <w:bottom w:val="single" w:sz="4" w:space="0" w:color="auto"/>
              <w:right w:val="single" w:sz="4" w:space="0" w:color="auto"/>
            </w:tcBorders>
            <w:vAlign w:val="center"/>
            <w:hideMark/>
            <w:tcPrChange w:id="580" w:author="Piotr Winiarczyk" w:date="2018-11-10T17:39:00Z">
              <w:tcPr>
                <w:tcW w:w="1705" w:type="dxa"/>
                <w:tcBorders>
                  <w:top w:val="single" w:sz="4" w:space="0" w:color="auto"/>
                  <w:left w:val="single" w:sz="4" w:space="0" w:color="auto"/>
                  <w:bottom w:val="single" w:sz="4" w:space="0" w:color="auto"/>
                  <w:right w:val="single" w:sz="4" w:space="0" w:color="auto"/>
                </w:tcBorders>
                <w:vAlign w:val="center"/>
                <w:hideMark/>
              </w:tcPr>
            </w:tcPrChange>
          </w:tcPr>
          <w:p w14:paraId="2FB8171C" w14:textId="24CFDF1F" w:rsidR="00F7192C" w:rsidRPr="002867E4" w:rsidRDefault="00F7192C" w:rsidP="005B7DD8">
            <w:pPr>
              <w:pStyle w:val="TableText"/>
              <w:rPr>
                <w:ins w:id="581" w:author="Piotr Winiarczyk" w:date="2018-11-10T17:37:00Z"/>
              </w:rPr>
            </w:pPr>
            <w:ins w:id="582" w:author="Piotr Winiarczyk" w:date="2018-11-10T17:38:00Z">
              <w:r w:rsidRPr="008F4312">
                <w:t>0x</w:t>
              </w:r>
              <w:r>
                <w:t>01</w:t>
              </w:r>
            </w:ins>
          </w:p>
        </w:tc>
        <w:tc>
          <w:tcPr>
            <w:tcW w:w="6095" w:type="dxa"/>
            <w:tcBorders>
              <w:top w:val="single" w:sz="4" w:space="0" w:color="auto"/>
              <w:left w:val="single" w:sz="4" w:space="0" w:color="auto"/>
              <w:bottom w:val="single" w:sz="4" w:space="0" w:color="auto"/>
              <w:right w:val="single" w:sz="4" w:space="0" w:color="auto"/>
            </w:tcBorders>
            <w:hideMark/>
            <w:tcPrChange w:id="583" w:author="Piotr Winiarczyk" w:date="2018-11-10T17:39:00Z">
              <w:tcPr>
                <w:tcW w:w="5400" w:type="dxa"/>
                <w:tcBorders>
                  <w:top w:val="single" w:sz="4" w:space="0" w:color="auto"/>
                  <w:left w:val="single" w:sz="4" w:space="0" w:color="auto"/>
                  <w:bottom w:val="single" w:sz="4" w:space="0" w:color="auto"/>
                  <w:right w:val="single" w:sz="4" w:space="0" w:color="auto"/>
                </w:tcBorders>
                <w:hideMark/>
              </w:tcPr>
            </w:tcPrChange>
          </w:tcPr>
          <w:p w14:paraId="445B6909" w14:textId="5C10B108" w:rsidR="00F7192C" w:rsidRPr="002867E4" w:rsidRDefault="00F7192C">
            <w:pPr>
              <w:pStyle w:val="TableText"/>
              <w:keepNext/>
              <w:rPr>
                <w:ins w:id="584" w:author="Piotr Winiarczyk" w:date="2018-11-10T17:37:00Z"/>
              </w:rPr>
              <w:pPrChange w:id="585" w:author="Piotr Winiarczyk" w:date="2018-11-10T17:37:00Z">
                <w:pPr>
                  <w:pStyle w:val="TableText"/>
                </w:pPr>
              </w:pPrChange>
            </w:pPr>
            <w:ins w:id="586" w:author="Piotr Winiarczyk" w:date="2018-11-10T17:38:00Z">
              <w:r>
                <w:t>The Remote Provisioning Server supports active scanning</w:t>
              </w:r>
            </w:ins>
          </w:p>
        </w:tc>
      </w:tr>
      <w:tr w:rsidR="00F7192C" w:rsidRPr="002867E4" w14:paraId="0255A0D5" w14:textId="77777777" w:rsidTr="00F7192C">
        <w:trPr>
          <w:ins w:id="587" w:author="Piotr Winiarczyk" w:date="2018-11-10T17:37:00Z"/>
        </w:trPr>
        <w:tc>
          <w:tcPr>
            <w:tcW w:w="1271" w:type="dxa"/>
            <w:tcBorders>
              <w:top w:val="single" w:sz="4" w:space="0" w:color="auto"/>
              <w:left w:val="single" w:sz="4" w:space="0" w:color="auto"/>
              <w:bottom w:val="single" w:sz="4" w:space="0" w:color="auto"/>
              <w:right w:val="single" w:sz="4" w:space="0" w:color="auto"/>
            </w:tcBorders>
            <w:vAlign w:val="center"/>
            <w:tcPrChange w:id="588" w:author="Piotr Winiarczyk" w:date="2018-11-10T17:39:00Z">
              <w:tcPr>
                <w:tcW w:w="1705" w:type="dxa"/>
                <w:tcBorders>
                  <w:top w:val="single" w:sz="4" w:space="0" w:color="auto"/>
                  <w:left w:val="single" w:sz="4" w:space="0" w:color="auto"/>
                  <w:bottom w:val="single" w:sz="4" w:space="0" w:color="auto"/>
                  <w:right w:val="single" w:sz="4" w:space="0" w:color="auto"/>
                </w:tcBorders>
                <w:vAlign w:val="center"/>
              </w:tcPr>
            </w:tcPrChange>
          </w:tcPr>
          <w:p w14:paraId="403D9B05" w14:textId="73E0DB07" w:rsidR="00F7192C" w:rsidRPr="008F4312" w:rsidRDefault="00F7192C" w:rsidP="005B7DD8">
            <w:pPr>
              <w:pStyle w:val="TableText"/>
              <w:rPr>
                <w:ins w:id="589" w:author="Piotr Winiarczyk" w:date="2018-11-10T17:37:00Z"/>
              </w:rPr>
            </w:pPr>
            <w:ins w:id="590" w:author="Piotr Winiarczyk" w:date="2018-11-10T17:37:00Z">
              <w:r w:rsidRPr="008F4312">
                <w:t>0x</w:t>
              </w:r>
              <w:r>
                <w:t>02–0xFF</w:t>
              </w:r>
            </w:ins>
          </w:p>
        </w:tc>
        <w:tc>
          <w:tcPr>
            <w:tcW w:w="6095" w:type="dxa"/>
            <w:tcBorders>
              <w:top w:val="single" w:sz="4" w:space="0" w:color="auto"/>
              <w:left w:val="single" w:sz="4" w:space="0" w:color="auto"/>
              <w:bottom w:val="single" w:sz="4" w:space="0" w:color="auto"/>
              <w:right w:val="single" w:sz="4" w:space="0" w:color="auto"/>
            </w:tcBorders>
            <w:tcPrChange w:id="591" w:author="Piotr Winiarczyk" w:date="2018-11-10T17:39:00Z">
              <w:tcPr>
                <w:tcW w:w="5400" w:type="dxa"/>
                <w:tcBorders>
                  <w:top w:val="single" w:sz="4" w:space="0" w:color="auto"/>
                  <w:left w:val="single" w:sz="4" w:space="0" w:color="auto"/>
                  <w:bottom w:val="single" w:sz="4" w:space="0" w:color="auto"/>
                  <w:right w:val="single" w:sz="4" w:space="0" w:color="auto"/>
                </w:tcBorders>
              </w:tcPr>
            </w:tcPrChange>
          </w:tcPr>
          <w:p w14:paraId="1670D986" w14:textId="4E33FE52" w:rsidR="00F7192C" w:rsidRDefault="00F7192C" w:rsidP="00F7192C">
            <w:pPr>
              <w:pStyle w:val="TableText"/>
              <w:keepNext/>
              <w:rPr>
                <w:ins w:id="592" w:author="Piotr Winiarczyk" w:date="2018-11-10T17:37:00Z"/>
              </w:rPr>
            </w:pPr>
            <w:ins w:id="593" w:author="Piotr Winiarczyk" w:date="2018-11-10T17:37:00Z">
              <w:r>
                <w:t>Prohibited</w:t>
              </w:r>
            </w:ins>
          </w:p>
        </w:tc>
      </w:tr>
    </w:tbl>
    <w:p w14:paraId="436E0B83" w14:textId="7E412E23" w:rsidR="00F7192C" w:rsidRPr="00F7192C" w:rsidRDefault="00F7192C">
      <w:pPr>
        <w:pStyle w:val="a6"/>
      </w:pPr>
      <w:bookmarkStart w:id="594" w:name="_Ref529635174"/>
      <w:ins w:id="595" w:author="Piotr Winiarczyk" w:date="2018-11-10T17:37:00Z">
        <w:r>
          <w:lastRenderedPageBreak/>
          <w:t xml:space="preserve">Table </w:t>
        </w:r>
        <w:r>
          <w:fldChar w:fldCharType="begin"/>
        </w:r>
        <w:r>
          <w:instrText xml:space="preserve"> STYLEREF 1 \s </w:instrText>
        </w:r>
      </w:ins>
      <w:r>
        <w:fldChar w:fldCharType="separate"/>
      </w:r>
      <w:r>
        <w:rPr>
          <w:noProof/>
        </w:rPr>
        <w:t>4</w:t>
      </w:r>
      <w:ins w:id="596" w:author="Piotr Winiarczyk" w:date="2018-11-10T17:37:00Z">
        <w:r>
          <w:fldChar w:fldCharType="end"/>
        </w:r>
        <w:r>
          <w:t>.</w:t>
        </w:r>
        <w:r>
          <w:fldChar w:fldCharType="begin"/>
        </w:r>
        <w:r>
          <w:instrText xml:space="preserve"> SEQ Table \* ARABIC \s 1 </w:instrText>
        </w:r>
      </w:ins>
      <w:r>
        <w:fldChar w:fldCharType="separate"/>
      </w:r>
      <w:ins w:id="597" w:author="Piotr Winiarczyk" w:date="2018-11-10T17:37:00Z">
        <w:r>
          <w:rPr>
            <w:noProof/>
          </w:rPr>
          <w:t>2</w:t>
        </w:r>
        <w:r>
          <w:fldChar w:fldCharType="end"/>
        </w:r>
        <w:bookmarkEnd w:id="594"/>
        <w:r>
          <w:t>: Remote</w:t>
        </w:r>
      </w:ins>
      <w:ins w:id="598" w:author="Piotr Winiarczyk" w:date="2018-11-10T17:39:00Z">
        <w:r w:rsidRPr="00F7192C">
          <w:t xml:space="preserve"> </w:t>
        </w:r>
        <w:r w:rsidRPr="00EF2B0E">
          <w:t xml:space="preserve">Provisioning </w:t>
        </w:r>
        <w:r>
          <w:t>Active Scan</w:t>
        </w:r>
        <w:r w:rsidRPr="00EF2B0E">
          <w:t xml:space="preserve"> </w:t>
        </w:r>
        <w:r>
          <w:t>s</w:t>
        </w:r>
        <w:r w:rsidRPr="00EF2B0E">
          <w:t>tate</w:t>
        </w:r>
        <w:r>
          <w:t xml:space="preserve"> values</w:t>
        </w:r>
      </w:ins>
    </w:p>
    <w:p w14:paraId="4351B84B" w14:textId="05F390C2" w:rsidR="002D089C" w:rsidRDefault="002D089C" w:rsidP="002D089C">
      <w:pPr>
        <w:pStyle w:val="3"/>
      </w:pPr>
      <w:bookmarkStart w:id="599" w:name="_Toc525725779"/>
      <w:bookmarkStart w:id="600" w:name="_Toc525989487"/>
      <w:bookmarkStart w:id="601" w:name="_Toc526158575"/>
      <w:bookmarkStart w:id="602" w:name="_Toc525725780"/>
      <w:bookmarkStart w:id="603" w:name="_Toc525989488"/>
      <w:bookmarkStart w:id="604" w:name="_Toc526158576"/>
      <w:bookmarkStart w:id="605" w:name="_Toc522873033"/>
      <w:bookmarkStart w:id="606" w:name="_Toc525725782"/>
      <w:bookmarkStart w:id="607" w:name="_Toc525989490"/>
      <w:bookmarkStart w:id="608" w:name="_Toc526158578"/>
      <w:bookmarkStart w:id="609" w:name="_Ref526493974"/>
      <w:bookmarkStart w:id="610" w:name="_Toc527039203"/>
      <w:bookmarkEnd w:id="599"/>
      <w:bookmarkEnd w:id="600"/>
      <w:bookmarkEnd w:id="601"/>
      <w:bookmarkEnd w:id="602"/>
      <w:bookmarkEnd w:id="603"/>
      <w:bookmarkEnd w:id="604"/>
      <w:bookmarkEnd w:id="605"/>
      <w:bookmarkEnd w:id="606"/>
      <w:bookmarkEnd w:id="607"/>
      <w:bookmarkEnd w:id="608"/>
      <w:r w:rsidRPr="002867E4">
        <w:t xml:space="preserve">Remote </w:t>
      </w:r>
      <w:r w:rsidRPr="006A6F17">
        <w:t xml:space="preserve">Provisioning </w:t>
      </w:r>
      <w:r>
        <w:t xml:space="preserve">Scan </w:t>
      </w:r>
      <w:r w:rsidR="001E4A2E">
        <w:t>Parameters</w:t>
      </w:r>
      <w:bookmarkEnd w:id="609"/>
      <w:bookmarkEnd w:id="610"/>
    </w:p>
    <w:p w14:paraId="63A29CFF" w14:textId="46ECE8CC" w:rsidR="001E4A2E" w:rsidRDefault="001E4A2E" w:rsidP="002D089C">
      <w:pPr>
        <w:pStyle w:val="a2"/>
      </w:pPr>
      <w:r>
        <w:t xml:space="preserve">The </w:t>
      </w:r>
      <w:bookmarkStart w:id="611" w:name="_Hlk515956836"/>
      <w:r w:rsidRPr="001E4A2E">
        <w:t xml:space="preserve">Remote Provisioning Scan Parameters </w:t>
      </w:r>
      <w:bookmarkEnd w:id="611"/>
      <w:r w:rsidRPr="00EF2B0E">
        <w:t>state</w:t>
      </w:r>
      <w:r>
        <w:t xml:space="preserve"> is a composite state that </w:t>
      </w:r>
      <w:r w:rsidR="00505586">
        <w:t xml:space="preserve">indicates </w:t>
      </w:r>
      <w:r>
        <w:t xml:space="preserve">various parameters of </w:t>
      </w:r>
      <w:r w:rsidR="00B16988">
        <w:t>s</w:t>
      </w:r>
      <w:r>
        <w:t xml:space="preserve">canning </w:t>
      </w:r>
      <w:r w:rsidR="002F6FC0">
        <w:t xml:space="preserve">in </w:t>
      </w:r>
      <w:r>
        <w:t>the Remote Provisioning Server model.</w:t>
      </w:r>
      <w:r w:rsidR="000D6956">
        <w:t xml:space="preserve"> </w:t>
      </w:r>
      <w:r w:rsidR="000D6956" w:rsidRPr="000D6956">
        <w:t xml:space="preserve">The state includes </w:t>
      </w:r>
      <w:r w:rsidR="00CE7249">
        <w:t xml:space="preserve">a Remote </w:t>
      </w:r>
      <w:r w:rsidR="00CE7249" w:rsidRPr="002867E4">
        <w:t xml:space="preserve">Provisioning </w:t>
      </w:r>
      <w:r w:rsidR="00CE7249">
        <w:t>Scan s</w:t>
      </w:r>
      <w:r w:rsidR="00CE7249" w:rsidRPr="002867E4">
        <w:t>tate</w:t>
      </w:r>
      <w:r w:rsidR="00653FB7">
        <w:t xml:space="preserve">, a Remote Provisioning Scan </w:t>
      </w:r>
      <w:r w:rsidR="001F4699">
        <w:t xml:space="preserve">Items </w:t>
      </w:r>
      <w:r w:rsidR="00653FB7">
        <w:t>Limit state</w:t>
      </w:r>
      <w:r w:rsidR="00404321">
        <w:t>,</w:t>
      </w:r>
      <w:r w:rsidR="00B56337">
        <w:t xml:space="preserve"> </w:t>
      </w:r>
      <w:r w:rsidR="0039146C">
        <w:t xml:space="preserve">and </w:t>
      </w:r>
      <w:r w:rsidR="000D6956">
        <w:t xml:space="preserve">a </w:t>
      </w:r>
      <w:r w:rsidR="000D6956" w:rsidRPr="007F04F5">
        <w:t>Remote Provisioning Timeout</w:t>
      </w:r>
      <w:r w:rsidR="000D6956" w:rsidRPr="000D6956">
        <w:t xml:space="preserve"> </w:t>
      </w:r>
      <w:r w:rsidR="000D6956">
        <w:t>state</w:t>
      </w:r>
      <w:r w:rsidR="000D6956" w:rsidRPr="000D6956">
        <w:t>.</w:t>
      </w:r>
    </w:p>
    <w:p w14:paraId="6C4595E0" w14:textId="09ABB9B9" w:rsidR="00CE7249" w:rsidRPr="006A6F17" w:rsidRDefault="00CE7249" w:rsidP="008F6180">
      <w:pPr>
        <w:pStyle w:val="40"/>
      </w:pPr>
      <w:bookmarkStart w:id="612" w:name="_Ref522346707"/>
      <w:bookmarkStart w:id="613" w:name="_Toc527039204"/>
      <w:commentRangeStart w:id="614"/>
      <w:commentRangeStart w:id="615"/>
      <w:commentRangeStart w:id="616"/>
      <w:commentRangeStart w:id="617"/>
      <w:r w:rsidRPr="002867E4">
        <w:t xml:space="preserve">Remote </w:t>
      </w:r>
      <w:r>
        <w:t>Provisioning Scan</w:t>
      </w:r>
      <w:bookmarkEnd w:id="612"/>
      <w:bookmarkEnd w:id="613"/>
      <w:commentRangeEnd w:id="614"/>
      <w:r w:rsidR="00754375">
        <w:rPr>
          <w:rStyle w:val="af4"/>
          <w:rFonts w:asciiTheme="minorHAnsi" w:eastAsiaTheme="minorEastAsia" w:hAnsiTheme="minorHAnsi" w:cstheme="minorBidi"/>
          <w:b w:val="0"/>
          <w:iCs w:val="0"/>
          <w:color w:val="auto"/>
        </w:rPr>
        <w:commentReference w:id="614"/>
      </w:r>
      <w:commentRangeEnd w:id="615"/>
      <w:r w:rsidR="00F82F6E">
        <w:rPr>
          <w:rStyle w:val="af4"/>
          <w:rFonts w:asciiTheme="minorHAnsi" w:eastAsiaTheme="minorEastAsia" w:hAnsiTheme="minorHAnsi" w:cstheme="minorBidi"/>
          <w:b w:val="0"/>
          <w:iCs w:val="0"/>
          <w:color w:val="auto"/>
        </w:rPr>
        <w:commentReference w:id="615"/>
      </w:r>
      <w:commentRangeEnd w:id="616"/>
      <w:r w:rsidR="00742E47">
        <w:rPr>
          <w:rStyle w:val="af4"/>
          <w:rFonts w:asciiTheme="minorHAnsi" w:eastAsiaTheme="minorEastAsia" w:hAnsiTheme="minorHAnsi" w:cstheme="minorBidi"/>
          <w:b w:val="0"/>
          <w:iCs w:val="0"/>
          <w:color w:val="auto"/>
        </w:rPr>
        <w:commentReference w:id="616"/>
      </w:r>
      <w:commentRangeEnd w:id="617"/>
      <w:r w:rsidR="00FD4539">
        <w:rPr>
          <w:rStyle w:val="af4"/>
          <w:rFonts w:asciiTheme="minorHAnsi" w:eastAsiaTheme="minorEastAsia" w:hAnsiTheme="minorHAnsi" w:cstheme="minorBidi"/>
          <w:b w:val="0"/>
          <w:iCs w:val="0"/>
          <w:color w:val="auto"/>
        </w:rPr>
        <w:commentReference w:id="617"/>
      </w:r>
    </w:p>
    <w:p w14:paraId="4493979A" w14:textId="57E6450F" w:rsidR="00CE7249" w:rsidRPr="002867E4" w:rsidRDefault="00CE7249" w:rsidP="00CE7249">
      <w:r w:rsidRPr="002867E4">
        <w:t xml:space="preserve">The </w:t>
      </w:r>
      <w:r>
        <w:t xml:space="preserve">Remote </w:t>
      </w:r>
      <w:r w:rsidRPr="002867E4">
        <w:t xml:space="preserve">Provisioning </w:t>
      </w:r>
      <w:r>
        <w:t>Scan s</w:t>
      </w:r>
      <w:r w:rsidRPr="002867E4">
        <w:t>tate enumerates the values</w:t>
      </w:r>
      <w:r>
        <w:t xml:space="preserve"> defined in</w:t>
      </w:r>
      <w:r w:rsidR="005F5024">
        <w:rPr>
          <w:rStyle w:val="DocumentHyperlink"/>
          <w:color w:val="0070C0"/>
        </w:rPr>
        <w:t xml:space="preserve"> </w:t>
      </w:r>
      <w:r w:rsidR="005F5024" w:rsidRPr="00B44831">
        <w:rPr>
          <w:rStyle w:val="DocumentHyperlink"/>
        </w:rPr>
        <w:fldChar w:fldCharType="begin"/>
      </w:r>
      <w:r w:rsidR="005F5024" w:rsidRPr="00B44831">
        <w:rPr>
          <w:rStyle w:val="DocumentHyperlink"/>
        </w:rPr>
        <w:instrText xml:space="preserve"> REF _Ref521823339 \h </w:instrText>
      </w:r>
      <w:r w:rsidR="00B44831">
        <w:rPr>
          <w:rStyle w:val="DocumentHyperlink"/>
        </w:rPr>
        <w:instrText xml:space="preserve"> \* MERGEFORMAT </w:instrText>
      </w:r>
      <w:r w:rsidR="005F5024" w:rsidRPr="00B44831">
        <w:rPr>
          <w:rStyle w:val="DocumentHyperlink"/>
        </w:rPr>
      </w:r>
      <w:r w:rsidR="005F5024" w:rsidRPr="00B44831">
        <w:rPr>
          <w:rStyle w:val="DocumentHyperlink"/>
        </w:rPr>
        <w:fldChar w:fldCharType="separate"/>
      </w:r>
      <w:r w:rsidR="00A60C92" w:rsidRPr="00CC2745">
        <w:rPr>
          <w:rStyle w:val="DocumentHyperlink"/>
        </w:rPr>
        <w:t>Table 4.2</w:t>
      </w:r>
      <w:r w:rsidR="005F5024" w:rsidRPr="00B44831">
        <w:rPr>
          <w:rStyle w:val="DocumentHyperlink"/>
        </w:rPr>
        <w:fldChar w:fldCharType="end"/>
      </w:r>
      <w:r>
        <w:t>, which</w:t>
      </w:r>
      <w:r w:rsidRPr="002867E4">
        <w:t xml:space="preserve"> </w:t>
      </w:r>
      <w:commentRangeStart w:id="618"/>
      <w:commentRangeStart w:id="619"/>
      <w:r w:rsidRPr="002867E4">
        <w:t>describ</w:t>
      </w:r>
      <w:r>
        <w:t>e</w:t>
      </w:r>
      <w:r w:rsidRPr="002867E4">
        <w:t xml:space="preserve"> the </w:t>
      </w:r>
      <w:r>
        <w:t>state</w:t>
      </w:r>
      <w:r w:rsidRPr="002867E4">
        <w:t xml:space="preserve"> of </w:t>
      </w:r>
      <w:del w:id="620" w:author="Victor  Zhodzishsky" w:date="2018-10-21T12:39:00Z">
        <w:r w:rsidDel="00F82F6E">
          <w:delText xml:space="preserve">scanning </w:delText>
        </w:r>
      </w:del>
      <w:commentRangeEnd w:id="618"/>
      <w:commentRangeEnd w:id="619"/>
      <w:ins w:id="621" w:author="Victor  Zhodzishsky" w:date="2018-10-21T12:39:00Z">
        <w:r w:rsidR="00F82F6E">
          <w:t xml:space="preserve">the Remote Provisioning Scan procedure </w:t>
        </w:r>
      </w:ins>
      <w:r w:rsidR="00754375">
        <w:rPr>
          <w:rStyle w:val="af4"/>
        </w:rPr>
        <w:commentReference w:id="618"/>
      </w:r>
      <w:r w:rsidR="00F82F6E">
        <w:rPr>
          <w:rStyle w:val="af4"/>
        </w:rPr>
        <w:commentReference w:id="619"/>
      </w:r>
      <w:r>
        <w:t xml:space="preserve">in the </w:t>
      </w:r>
      <w:r w:rsidRPr="001C6A76">
        <w:t>Remote Provisioning Server</w:t>
      </w:r>
      <w:r>
        <w:t xml:space="preserve"> </w:t>
      </w:r>
      <w:r w:rsidRPr="002867E4">
        <w:t>model</w:t>
      </w:r>
      <w:ins w:id="622" w:author="Victor  Zhodzishsky" w:date="2018-10-21T12:40:00Z">
        <w:r w:rsidR="00F82F6E">
          <w:t xml:space="preserve"> (see Section </w:t>
        </w:r>
        <w:r w:rsidR="00F82F6E" w:rsidRPr="00F82F6E">
          <w:rPr>
            <w:color w:val="0162BE" w:themeColor="accent3" w:themeShade="80"/>
          </w:rPr>
          <w:fldChar w:fldCharType="begin"/>
        </w:r>
        <w:r w:rsidR="00F82F6E" w:rsidRPr="00F82F6E">
          <w:rPr>
            <w:color w:val="0162BE" w:themeColor="accent3" w:themeShade="80"/>
          </w:rPr>
          <w:instrText xml:space="preserve"> REF _Ref524886040 \r \h </w:instrText>
        </w:r>
      </w:ins>
      <w:r w:rsidR="00F82F6E" w:rsidRPr="00F82F6E">
        <w:rPr>
          <w:color w:val="0162BE" w:themeColor="accent3" w:themeShade="80"/>
        </w:rPr>
      </w:r>
      <w:r w:rsidR="00F82F6E" w:rsidRPr="00F82F6E">
        <w:rPr>
          <w:color w:val="0162BE" w:themeColor="accent3" w:themeShade="80"/>
        </w:rPr>
        <w:fldChar w:fldCharType="separate"/>
      </w:r>
      <w:ins w:id="623" w:author="Victor  Zhodzishsky" w:date="2018-10-21T12:40:00Z">
        <w:r w:rsidR="00F82F6E" w:rsidRPr="00F82F6E">
          <w:rPr>
            <w:color w:val="0162BE" w:themeColor="accent3" w:themeShade="80"/>
          </w:rPr>
          <w:t>4.4.5.2</w:t>
        </w:r>
        <w:r w:rsidR="00F82F6E" w:rsidRPr="00F82F6E">
          <w:rPr>
            <w:color w:val="0162BE" w:themeColor="accent3" w:themeShade="80"/>
          </w:rPr>
          <w:fldChar w:fldCharType="end"/>
        </w:r>
        <w:r w:rsidR="00F82F6E">
          <w:t>)</w:t>
        </w:r>
      </w:ins>
      <w:r w:rsidRPr="002867E4">
        <w:t>.</w:t>
      </w:r>
    </w:p>
    <w:tbl>
      <w:tblPr>
        <w:tblStyle w:val="af2"/>
        <w:tblW w:w="7105" w:type="dxa"/>
        <w:tblLook w:val="04A0" w:firstRow="1" w:lastRow="0" w:firstColumn="1" w:lastColumn="0" w:noHBand="0" w:noVBand="1"/>
      </w:tblPr>
      <w:tblGrid>
        <w:gridCol w:w="1705"/>
        <w:gridCol w:w="5400"/>
      </w:tblGrid>
      <w:tr w:rsidR="00CE7249" w:rsidRPr="00D73614" w14:paraId="7B84F988" w14:textId="77777777" w:rsidTr="00DD7B9B">
        <w:trPr>
          <w:tblHeader/>
        </w:trPr>
        <w:tc>
          <w:tcPr>
            <w:tcW w:w="170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2BD811" w14:textId="77777777" w:rsidR="00CE7249" w:rsidRPr="00F504A7" w:rsidRDefault="00CE7249" w:rsidP="00DD7B9B">
            <w:pPr>
              <w:keepNext/>
              <w:keepLines/>
              <w:rPr>
                <w:rStyle w:val="TableHeading"/>
              </w:rPr>
            </w:pPr>
            <w:r w:rsidRPr="00F504A7">
              <w:rPr>
                <w:rStyle w:val="TableHeading"/>
              </w:rPr>
              <w:t>Value</w:t>
            </w:r>
          </w:p>
        </w:tc>
        <w:tc>
          <w:tcPr>
            <w:tcW w:w="54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60CFE4F" w14:textId="77777777" w:rsidR="00CE7249" w:rsidRPr="00F504A7" w:rsidRDefault="00CE7249" w:rsidP="00DD7B9B">
            <w:pPr>
              <w:keepNext/>
              <w:keepLines/>
              <w:rPr>
                <w:rStyle w:val="TableHeading"/>
              </w:rPr>
            </w:pPr>
            <w:r w:rsidRPr="00F504A7">
              <w:rPr>
                <w:rStyle w:val="TableHeading"/>
              </w:rPr>
              <w:t>Description</w:t>
            </w:r>
          </w:p>
        </w:tc>
      </w:tr>
      <w:tr w:rsidR="00CE7249" w:rsidRPr="002867E4" w14:paraId="50122426" w14:textId="77777777" w:rsidTr="00DD7B9B">
        <w:tc>
          <w:tcPr>
            <w:tcW w:w="1705" w:type="dxa"/>
            <w:tcBorders>
              <w:top w:val="single" w:sz="4" w:space="0" w:color="auto"/>
              <w:left w:val="single" w:sz="4" w:space="0" w:color="auto"/>
              <w:bottom w:val="single" w:sz="4" w:space="0" w:color="auto"/>
              <w:right w:val="single" w:sz="4" w:space="0" w:color="auto"/>
            </w:tcBorders>
            <w:vAlign w:val="center"/>
            <w:hideMark/>
          </w:tcPr>
          <w:p w14:paraId="3765D8A2" w14:textId="77777777" w:rsidR="00CE7249" w:rsidRPr="002867E4" w:rsidRDefault="00CE7249" w:rsidP="004A5712">
            <w:pPr>
              <w:pStyle w:val="TableText"/>
            </w:pPr>
            <w:r w:rsidRPr="002867E4">
              <w:t>0x00</w:t>
            </w:r>
          </w:p>
        </w:tc>
        <w:tc>
          <w:tcPr>
            <w:tcW w:w="5400" w:type="dxa"/>
            <w:tcBorders>
              <w:top w:val="single" w:sz="4" w:space="0" w:color="auto"/>
              <w:left w:val="single" w:sz="4" w:space="0" w:color="auto"/>
              <w:bottom w:val="single" w:sz="4" w:space="0" w:color="auto"/>
              <w:right w:val="single" w:sz="4" w:space="0" w:color="auto"/>
            </w:tcBorders>
            <w:hideMark/>
          </w:tcPr>
          <w:p w14:paraId="59348D00" w14:textId="1503AA7B" w:rsidR="00CE7249" w:rsidRPr="002867E4" w:rsidRDefault="0039146C" w:rsidP="004A5712">
            <w:pPr>
              <w:pStyle w:val="TableText"/>
            </w:pPr>
            <w:r>
              <w:t xml:space="preserve">Idle </w:t>
            </w:r>
          </w:p>
        </w:tc>
      </w:tr>
      <w:tr w:rsidR="00CE7249" w:rsidRPr="002867E4" w14:paraId="1A50F0A4" w14:textId="77777777" w:rsidTr="00DD7B9B">
        <w:tc>
          <w:tcPr>
            <w:tcW w:w="1705" w:type="dxa"/>
            <w:tcBorders>
              <w:top w:val="single" w:sz="4" w:space="0" w:color="auto"/>
              <w:left w:val="single" w:sz="4" w:space="0" w:color="auto"/>
              <w:bottom w:val="single" w:sz="4" w:space="0" w:color="auto"/>
              <w:right w:val="single" w:sz="4" w:space="0" w:color="auto"/>
            </w:tcBorders>
            <w:vAlign w:val="center"/>
            <w:hideMark/>
          </w:tcPr>
          <w:p w14:paraId="630195E7" w14:textId="77777777" w:rsidR="00CE7249" w:rsidRPr="002867E4" w:rsidRDefault="00CE7249" w:rsidP="004A5712">
            <w:pPr>
              <w:pStyle w:val="TableText"/>
            </w:pPr>
            <w:r w:rsidRPr="002867E4">
              <w:t>0x01</w:t>
            </w:r>
          </w:p>
        </w:tc>
        <w:tc>
          <w:tcPr>
            <w:tcW w:w="5400" w:type="dxa"/>
            <w:tcBorders>
              <w:top w:val="single" w:sz="4" w:space="0" w:color="auto"/>
              <w:left w:val="single" w:sz="4" w:space="0" w:color="auto"/>
              <w:bottom w:val="single" w:sz="4" w:space="0" w:color="auto"/>
              <w:right w:val="single" w:sz="4" w:space="0" w:color="auto"/>
            </w:tcBorders>
            <w:hideMark/>
          </w:tcPr>
          <w:p w14:paraId="4EE09F6D" w14:textId="06CE410B" w:rsidR="00CE7249" w:rsidRPr="002867E4" w:rsidRDefault="00F82F6E" w:rsidP="004A5712">
            <w:pPr>
              <w:pStyle w:val="TableText"/>
            </w:pPr>
            <w:ins w:id="624" w:author="Victor  Zhodzishsky" w:date="2018-10-21T12:37:00Z">
              <w:r w:rsidRPr="00F82F6E">
                <w:t>Remote Provisionin</w:t>
              </w:r>
            </w:ins>
            <w:ins w:id="625" w:author="Piotr Winiarczyk" w:date="2018-11-09T16:16:00Z">
              <w:r w:rsidR="003B22F4">
                <w:t>g</w:t>
              </w:r>
            </w:ins>
            <w:ins w:id="626" w:author="Piotr Winiarczyk" w:date="2018-11-09T16:13:00Z">
              <w:r w:rsidR="00297DD0">
                <w:t xml:space="preserve"> </w:t>
              </w:r>
            </w:ins>
            <w:ins w:id="627" w:author="Victor  Zhodzishsky" w:date="2018-10-21T12:37:00Z">
              <w:del w:id="628" w:author="Piotr Winiarczyk" w:date="2018-11-09T16:13:00Z">
                <w:r w:rsidRPr="00F82F6E" w:rsidDel="00297DD0">
                  <w:delText xml:space="preserve">g </w:delText>
                </w:r>
              </w:del>
            </w:ins>
            <w:commentRangeStart w:id="629"/>
            <w:commentRangeStart w:id="630"/>
            <w:commentRangeStart w:id="631"/>
            <w:commentRangeStart w:id="632"/>
            <w:del w:id="633" w:author="Piotr Winiarczyk" w:date="2018-11-09T16:13:00Z">
              <w:r w:rsidR="002F6FC0" w:rsidDel="00297DD0">
                <w:delText>Unlimi</w:delText>
              </w:r>
            </w:del>
            <w:del w:id="634" w:author="Piotr Winiarczyk" w:date="2018-11-09T16:12:00Z">
              <w:r w:rsidR="002F6FC0" w:rsidDel="00297DD0">
                <w:delText xml:space="preserve">ted </w:delText>
              </w:r>
            </w:del>
            <w:ins w:id="635" w:author="Piotr Winiarczyk" w:date="2018-11-09T16:12:00Z">
              <w:r w:rsidR="00297DD0">
                <w:t>Multiple Device</w:t>
              </w:r>
            </w:ins>
            <w:ins w:id="636" w:author="Piotr Winiarczyk" w:date="2018-11-09T16:21:00Z">
              <w:r w:rsidR="003B22F4">
                <w:t>s</w:t>
              </w:r>
            </w:ins>
            <w:ins w:id="637" w:author="Piotr Winiarczyk" w:date="2018-11-09T16:12:00Z">
              <w:r w:rsidR="00297DD0">
                <w:t xml:space="preserve"> </w:t>
              </w:r>
            </w:ins>
            <w:r w:rsidR="002F6FC0">
              <w:t>Scan (</w:t>
            </w:r>
            <w:r w:rsidR="000827A9" w:rsidRPr="000827A9">
              <w:t>not limited to one device</w:t>
            </w:r>
            <w:r w:rsidR="002F6FC0">
              <w:t>)</w:t>
            </w:r>
            <w:commentRangeEnd w:id="629"/>
            <w:r w:rsidR="00754375">
              <w:rPr>
                <w:rStyle w:val="af4"/>
                <w:color w:val="auto"/>
              </w:rPr>
              <w:commentReference w:id="629"/>
            </w:r>
            <w:commentRangeEnd w:id="630"/>
            <w:r w:rsidR="00665B30">
              <w:rPr>
                <w:rStyle w:val="af4"/>
                <w:color w:val="auto"/>
              </w:rPr>
              <w:commentReference w:id="630"/>
            </w:r>
            <w:commentRangeEnd w:id="631"/>
            <w:r w:rsidR="00742E47">
              <w:rPr>
                <w:rStyle w:val="af4"/>
                <w:color w:val="auto"/>
              </w:rPr>
              <w:commentReference w:id="631"/>
            </w:r>
            <w:commentRangeEnd w:id="632"/>
            <w:r w:rsidR="009D32EB">
              <w:rPr>
                <w:rStyle w:val="af4"/>
                <w:color w:val="auto"/>
              </w:rPr>
              <w:commentReference w:id="632"/>
            </w:r>
          </w:p>
        </w:tc>
      </w:tr>
      <w:tr w:rsidR="0039146C" w:rsidRPr="002867E4" w14:paraId="15431EA0" w14:textId="77777777" w:rsidTr="00DD7B9B">
        <w:tc>
          <w:tcPr>
            <w:tcW w:w="1705" w:type="dxa"/>
            <w:tcBorders>
              <w:top w:val="single" w:sz="4" w:space="0" w:color="auto"/>
              <w:left w:val="single" w:sz="4" w:space="0" w:color="auto"/>
              <w:bottom w:val="single" w:sz="4" w:space="0" w:color="auto"/>
              <w:right w:val="single" w:sz="4" w:space="0" w:color="auto"/>
            </w:tcBorders>
            <w:vAlign w:val="center"/>
          </w:tcPr>
          <w:p w14:paraId="7CB0D0F9" w14:textId="40A119B7" w:rsidR="0039146C" w:rsidRPr="002867E4" w:rsidRDefault="0039146C" w:rsidP="004A5712">
            <w:pPr>
              <w:pStyle w:val="TableText"/>
            </w:pPr>
            <w:r>
              <w:t>0x02</w:t>
            </w:r>
          </w:p>
        </w:tc>
        <w:tc>
          <w:tcPr>
            <w:tcW w:w="5400" w:type="dxa"/>
            <w:tcBorders>
              <w:top w:val="single" w:sz="4" w:space="0" w:color="auto"/>
              <w:left w:val="single" w:sz="4" w:space="0" w:color="auto"/>
              <w:bottom w:val="single" w:sz="4" w:space="0" w:color="auto"/>
              <w:right w:val="single" w:sz="4" w:space="0" w:color="auto"/>
            </w:tcBorders>
          </w:tcPr>
          <w:p w14:paraId="264DE47C" w14:textId="26BBFAEF" w:rsidR="0039146C" w:rsidRPr="002867E4" w:rsidRDefault="00F82F6E" w:rsidP="004A5712">
            <w:pPr>
              <w:pStyle w:val="TableText"/>
            </w:pPr>
            <w:ins w:id="638" w:author="Victor  Zhodzishsky" w:date="2018-10-21T12:37:00Z">
              <w:r w:rsidRPr="00F82F6E">
                <w:t xml:space="preserve">Remote Provisioning </w:t>
              </w:r>
            </w:ins>
            <w:ins w:id="639" w:author="Piotr Winiarczyk" w:date="2018-11-09T16:14:00Z">
              <w:r w:rsidR="003B22F4">
                <w:t xml:space="preserve">Single Device </w:t>
              </w:r>
            </w:ins>
            <w:del w:id="640" w:author="Piotr Winiarczyk" w:date="2018-11-09T16:14:00Z">
              <w:r w:rsidR="002F6FC0" w:rsidDel="003B22F4">
                <w:delText xml:space="preserve">Limited </w:delText>
              </w:r>
            </w:del>
            <w:r w:rsidR="002F6FC0">
              <w:t>Scan (</w:t>
            </w:r>
            <w:r w:rsidR="0039146C" w:rsidRPr="0039146C">
              <w:t>limited to one device</w:t>
            </w:r>
            <w:r w:rsidR="002F6FC0">
              <w:t>)</w:t>
            </w:r>
          </w:p>
        </w:tc>
      </w:tr>
      <w:tr w:rsidR="00CE7249" w:rsidRPr="002867E4" w14:paraId="5A51F2EC" w14:textId="77777777" w:rsidTr="00DD7B9B">
        <w:tc>
          <w:tcPr>
            <w:tcW w:w="1705" w:type="dxa"/>
            <w:tcBorders>
              <w:top w:val="single" w:sz="4" w:space="0" w:color="auto"/>
              <w:left w:val="single" w:sz="4" w:space="0" w:color="auto"/>
              <w:bottom w:val="single" w:sz="4" w:space="0" w:color="auto"/>
              <w:right w:val="single" w:sz="4" w:space="0" w:color="auto"/>
            </w:tcBorders>
            <w:vAlign w:val="center"/>
            <w:hideMark/>
          </w:tcPr>
          <w:p w14:paraId="2E2C8777" w14:textId="48AFE8F4" w:rsidR="00CE7249" w:rsidRPr="002867E4" w:rsidRDefault="00CE7249" w:rsidP="004A5712">
            <w:pPr>
              <w:pStyle w:val="TableText"/>
            </w:pPr>
            <w:r>
              <w:t>0x0</w:t>
            </w:r>
            <w:r w:rsidR="0039146C">
              <w:t>3</w:t>
            </w:r>
            <w:r w:rsidRPr="002867E4">
              <w:t>–0xFF</w:t>
            </w:r>
          </w:p>
        </w:tc>
        <w:tc>
          <w:tcPr>
            <w:tcW w:w="5400" w:type="dxa"/>
            <w:tcBorders>
              <w:top w:val="single" w:sz="4" w:space="0" w:color="auto"/>
              <w:left w:val="single" w:sz="4" w:space="0" w:color="auto"/>
              <w:bottom w:val="single" w:sz="4" w:space="0" w:color="auto"/>
              <w:right w:val="single" w:sz="4" w:space="0" w:color="auto"/>
            </w:tcBorders>
            <w:hideMark/>
          </w:tcPr>
          <w:p w14:paraId="7D55A96F" w14:textId="447EBACF" w:rsidR="00CE7249" w:rsidRPr="002867E4" w:rsidRDefault="002F6FC0" w:rsidP="004A5712">
            <w:pPr>
              <w:pStyle w:val="TableText"/>
            </w:pPr>
            <w:r>
              <w:t>Reserved for Future Use</w:t>
            </w:r>
          </w:p>
        </w:tc>
      </w:tr>
    </w:tbl>
    <w:p w14:paraId="14E11B48" w14:textId="27123EAA" w:rsidR="00CE7249" w:rsidRDefault="00CE7249" w:rsidP="00CE7249">
      <w:pPr>
        <w:pStyle w:val="a6"/>
      </w:pPr>
      <w:bookmarkStart w:id="641" w:name="_Ref521822551"/>
      <w:bookmarkStart w:id="642" w:name="_Ref521823339"/>
      <w:r w:rsidRPr="002867E4">
        <w:t xml:space="preserve">Table </w:t>
      </w:r>
      <w:bookmarkEnd w:id="641"/>
      <w:ins w:id="643" w:author="Piotr Winiarczyk" w:date="2018-11-10T17:37:00Z">
        <w:r w:rsidR="00F7192C">
          <w:fldChar w:fldCharType="begin"/>
        </w:r>
        <w:r w:rsidR="00F7192C">
          <w:instrText xml:space="preserve"> STYLEREF 1 \s </w:instrText>
        </w:r>
      </w:ins>
      <w:r w:rsidR="00F7192C">
        <w:fldChar w:fldCharType="separate"/>
      </w:r>
      <w:r w:rsidR="00F7192C">
        <w:rPr>
          <w:noProof/>
        </w:rPr>
        <w:t>4</w:t>
      </w:r>
      <w:ins w:id="644"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645" w:author="Piotr Winiarczyk" w:date="2018-11-10T17:37:00Z">
        <w:r w:rsidR="00F7192C">
          <w:rPr>
            <w:noProof/>
          </w:rPr>
          <w:t>3</w:t>
        </w:r>
        <w:r w:rsidR="00F7192C">
          <w:fldChar w:fldCharType="end"/>
        </w:r>
      </w:ins>
      <w:del w:id="646" w:author="Piotr Winiarczyk" w:date="2018-11-10T17:37:00Z">
        <w:r w:rsidR="007F4E90" w:rsidDel="00F7192C">
          <w:fldChar w:fldCharType="begin"/>
        </w:r>
        <w:r w:rsidR="007F4E90" w:rsidDel="00F7192C">
          <w:delInstrText xml:space="preserve"> STYLEREF 1 \s </w:delInstrText>
        </w:r>
        <w:r w:rsidR="007F4E90" w:rsidDel="00F7192C">
          <w:fldChar w:fldCharType="separate"/>
        </w:r>
        <w:r w:rsidR="00A60C92" w:rsidDel="00F7192C">
          <w:rPr>
            <w:noProof/>
          </w:rPr>
          <w:delText>4</w:delText>
        </w:r>
        <w:r w:rsidR="007F4E90" w:rsidDel="00F7192C">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2</w:delText>
        </w:r>
        <w:r w:rsidR="005E70B5" w:rsidDel="00F7192C">
          <w:rPr>
            <w:noProof/>
          </w:rPr>
          <w:fldChar w:fldCharType="end"/>
        </w:r>
      </w:del>
      <w:bookmarkEnd w:id="642"/>
      <w:r w:rsidRPr="002867E4">
        <w:t xml:space="preserve">: Remote Provisioning </w:t>
      </w:r>
      <w:r>
        <w:t xml:space="preserve">Scan </w:t>
      </w:r>
      <w:r w:rsidR="00012FC2">
        <w:t xml:space="preserve">state </w:t>
      </w:r>
      <w:r>
        <w:t>values</w:t>
      </w:r>
    </w:p>
    <w:p w14:paraId="37D8B62A" w14:textId="5F9D9839" w:rsidR="001F4699" w:rsidRDefault="001F4699" w:rsidP="001F4699">
      <w:pPr>
        <w:pStyle w:val="40"/>
        <w:ind w:left="1728" w:hanging="1728"/>
      </w:pPr>
      <w:bookmarkStart w:id="647" w:name="_Toc519670362"/>
      <w:bookmarkStart w:id="648" w:name="_Toc519670363"/>
      <w:bookmarkStart w:id="649" w:name="_Toc519670364"/>
      <w:bookmarkStart w:id="650" w:name="_Toc519670385"/>
      <w:bookmarkStart w:id="651" w:name="_Toc525109683"/>
      <w:bookmarkStart w:id="652" w:name="_Toc525130793"/>
      <w:bookmarkStart w:id="653" w:name="_Toc525725790"/>
      <w:bookmarkStart w:id="654" w:name="_Toc525989498"/>
      <w:bookmarkStart w:id="655" w:name="_Toc526158586"/>
      <w:bookmarkStart w:id="656" w:name="_Toc525109685"/>
      <w:bookmarkStart w:id="657" w:name="_Toc525130795"/>
      <w:bookmarkStart w:id="658" w:name="_Toc525725792"/>
      <w:bookmarkStart w:id="659" w:name="_Toc525989500"/>
      <w:bookmarkStart w:id="660" w:name="_Toc526158588"/>
      <w:bookmarkStart w:id="661" w:name="_Toc527039205"/>
      <w:bookmarkStart w:id="662" w:name="_Ref502668378"/>
      <w:bookmarkStart w:id="663" w:name="_Ref494201162"/>
      <w:bookmarkStart w:id="664" w:name="_Ref522346178"/>
      <w:bookmarkStart w:id="665" w:name="_Ref522346310"/>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r w:rsidRPr="001F4699">
        <w:t>Remote Provisioning Scan Items Limit</w:t>
      </w:r>
      <w:bookmarkEnd w:id="661"/>
    </w:p>
    <w:p w14:paraId="3BE5BCB1" w14:textId="26C0D586" w:rsidR="001F4699" w:rsidRPr="001F4699" w:rsidRDefault="001F4699" w:rsidP="00EE123F">
      <w:pPr>
        <w:pStyle w:val="a2"/>
      </w:pPr>
      <w:r>
        <w:t xml:space="preserve">The </w:t>
      </w:r>
      <w:r w:rsidRPr="001F4699">
        <w:t>Remote Provisioning Scan Items Limit</w:t>
      </w:r>
      <w:r>
        <w:t xml:space="preserve"> state identifies </w:t>
      </w:r>
      <w:r w:rsidR="00404321">
        <w:t xml:space="preserve">the </w:t>
      </w:r>
      <w:r>
        <w:t xml:space="preserve">maximum number of items the Remote Provisioning Server may report while performing the </w:t>
      </w:r>
      <w:r w:rsidR="003B24F9" w:rsidRPr="003B24F9">
        <w:t xml:space="preserve">Remote Provisioning </w:t>
      </w:r>
      <w:r>
        <w:t>Scan procedure.</w:t>
      </w:r>
    </w:p>
    <w:p w14:paraId="7668FFC9" w14:textId="71933803" w:rsidR="00B958F6" w:rsidRDefault="00B958F6" w:rsidP="008F6180">
      <w:pPr>
        <w:pStyle w:val="40"/>
      </w:pPr>
      <w:bookmarkStart w:id="666" w:name="_Toc527039206"/>
      <w:r w:rsidRPr="002867E4">
        <w:t xml:space="preserve">Remote </w:t>
      </w:r>
      <w:r w:rsidRPr="006A6F17">
        <w:t xml:space="preserve">Provisioning </w:t>
      </w:r>
      <w:r>
        <w:t>Timeout</w:t>
      </w:r>
      <w:bookmarkEnd w:id="662"/>
      <w:bookmarkEnd w:id="663"/>
      <w:bookmarkEnd w:id="664"/>
      <w:bookmarkEnd w:id="665"/>
      <w:bookmarkEnd w:id="666"/>
    </w:p>
    <w:bookmarkEnd w:id="504"/>
    <w:p w14:paraId="2E20A685" w14:textId="0FECBD18" w:rsidR="00B958F6" w:rsidRDefault="007F04F5" w:rsidP="00B958F6">
      <w:pPr>
        <w:pStyle w:val="a2"/>
      </w:pPr>
      <w:r>
        <w:t xml:space="preserve">The </w:t>
      </w:r>
      <w:r w:rsidRPr="007F04F5">
        <w:t xml:space="preserve">Remote Provisioning Timeout </w:t>
      </w:r>
      <w:r>
        <w:t>s</w:t>
      </w:r>
      <w:r w:rsidRPr="007F04F5">
        <w:t>tate</w:t>
      </w:r>
      <w:r>
        <w:t xml:space="preserve"> </w:t>
      </w:r>
      <w:commentRangeStart w:id="667"/>
      <w:commentRangeStart w:id="668"/>
      <w:r w:rsidR="00445E01">
        <w:t xml:space="preserve">indicates </w:t>
      </w:r>
      <w:del w:id="669" w:author="Victor  Zhodzishsky" w:date="2018-10-21T12:43:00Z">
        <w:r w:rsidR="00EF2B0E" w:rsidDel="000860DB">
          <w:delText>the maxim</w:delText>
        </w:r>
        <w:r w:rsidR="00553DBB" w:rsidDel="000860DB">
          <w:delText>um</w:delText>
        </w:r>
        <w:r w:rsidR="00EF2B0E" w:rsidDel="000860DB">
          <w:delText xml:space="preserve"> time </w:delText>
        </w:r>
        <w:commentRangeEnd w:id="667"/>
        <w:r w:rsidR="005433C0" w:rsidDel="000860DB">
          <w:rPr>
            <w:rStyle w:val="af4"/>
          </w:rPr>
          <w:commentReference w:id="667"/>
        </w:r>
      </w:del>
      <w:commentRangeEnd w:id="668"/>
      <w:r w:rsidR="000860DB">
        <w:rPr>
          <w:rStyle w:val="af4"/>
        </w:rPr>
        <w:commentReference w:id="668"/>
      </w:r>
      <w:del w:id="670" w:author="Victor  Zhodzishsky" w:date="2018-10-21T12:43:00Z">
        <w:r w:rsidR="000F4CCA" w:rsidDel="000860DB">
          <w:delText xml:space="preserve">spent on </w:delText>
        </w:r>
        <w:r w:rsidR="00D93DB2" w:rsidDel="000860DB">
          <w:delText>a</w:delText>
        </w:r>
        <w:r w:rsidDel="000860DB">
          <w:delText xml:space="preserve"> scan for </w:delText>
        </w:r>
        <w:r w:rsidR="00EF2B0E" w:rsidDel="000860DB">
          <w:delText>un</w:delText>
        </w:r>
        <w:r w:rsidDel="000860DB">
          <w:delText>provisioned devices</w:delText>
        </w:r>
      </w:del>
      <w:ins w:id="671" w:author="Victor  Zhodzishsky" w:date="2018-10-21T12:43:00Z">
        <w:r w:rsidR="000860DB">
          <w:t xml:space="preserve">time </w:t>
        </w:r>
      </w:ins>
      <w:ins w:id="672" w:author="Victor  Zhodzishsky" w:date="2018-10-21T12:44:00Z">
        <w:r w:rsidR="000860DB">
          <w:t xml:space="preserve">left </w:t>
        </w:r>
      </w:ins>
      <w:ins w:id="673" w:author="Victor  Zhodzishsky" w:date="2018-10-21T12:43:00Z">
        <w:r w:rsidR="000860DB">
          <w:t>until the end of the Remote Provisioning Scan procedure</w:t>
        </w:r>
      </w:ins>
      <w:ins w:id="674" w:author="Victor  Zhodzishsky" w:date="2018-10-21T12:44:00Z">
        <w:r w:rsidR="000860DB">
          <w:t xml:space="preserve"> (see Section </w:t>
        </w:r>
        <w:r w:rsidR="000860DB" w:rsidRPr="00F82F6E">
          <w:rPr>
            <w:color w:val="0162BE" w:themeColor="accent3" w:themeShade="80"/>
          </w:rPr>
          <w:fldChar w:fldCharType="begin"/>
        </w:r>
        <w:r w:rsidR="000860DB" w:rsidRPr="00F82F6E">
          <w:rPr>
            <w:color w:val="0162BE" w:themeColor="accent3" w:themeShade="80"/>
          </w:rPr>
          <w:instrText xml:space="preserve"> REF _Ref524886040 \r \h </w:instrText>
        </w:r>
      </w:ins>
      <w:r w:rsidR="000860DB" w:rsidRPr="00F82F6E">
        <w:rPr>
          <w:color w:val="0162BE" w:themeColor="accent3" w:themeShade="80"/>
        </w:rPr>
      </w:r>
      <w:ins w:id="675" w:author="Victor  Zhodzishsky" w:date="2018-10-21T12:44:00Z">
        <w:r w:rsidR="000860DB" w:rsidRPr="00F82F6E">
          <w:rPr>
            <w:color w:val="0162BE" w:themeColor="accent3" w:themeShade="80"/>
          </w:rPr>
          <w:fldChar w:fldCharType="separate"/>
        </w:r>
        <w:r w:rsidR="000860DB" w:rsidRPr="00F82F6E">
          <w:rPr>
            <w:color w:val="0162BE" w:themeColor="accent3" w:themeShade="80"/>
          </w:rPr>
          <w:t>4.4.5.2</w:t>
        </w:r>
        <w:r w:rsidR="000860DB" w:rsidRPr="00F82F6E">
          <w:rPr>
            <w:color w:val="0162BE" w:themeColor="accent3" w:themeShade="80"/>
          </w:rPr>
          <w:fldChar w:fldCharType="end"/>
        </w:r>
        <w:r w:rsidR="000860DB">
          <w:t>)</w:t>
        </w:r>
      </w:ins>
      <w:r w:rsidR="00EF2B0E">
        <w:t xml:space="preserve">. </w:t>
      </w:r>
      <w:del w:id="676" w:author="Victor  Zhodzishsky" w:date="2018-10-21T12:45:00Z">
        <w:r w:rsidR="00EF2B0E" w:rsidDel="000860DB">
          <w:delText>When the state value is no</w:delText>
        </w:r>
        <w:r w:rsidR="00FE4F21" w:rsidDel="000860DB">
          <w:delText xml:space="preserve">t </w:delText>
        </w:r>
        <w:r w:rsidR="00EF2B0E" w:rsidDel="000860DB">
          <w:delText>zero</w:delText>
        </w:r>
        <w:r w:rsidR="00FE4F21" w:rsidDel="000860DB">
          <w:delText>,</w:delText>
        </w:r>
        <w:r w:rsidR="00EF2B0E" w:rsidDel="000860DB">
          <w:delText xml:space="preserve"> </w:delText>
        </w:r>
        <w:commentRangeStart w:id="677"/>
        <w:commentRangeStart w:id="678"/>
        <w:r w:rsidR="00D93DB2" w:rsidDel="000860DB">
          <w:delText xml:space="preserve">a </w:delText>
        </w:r>
      </w:del>
      <w:del w:id="679" w:author="Victor  Zhodzishsky" w:date="2018-10-21T12:42:00Z">
        <w:r w:rsidR="00EF2B0E" w:rsidDel="00F82F6E">
          <w:delText xml:space="preserve">scan </w:delText>
        </w:r>
      </w:del>
      <w:commentRangeEnd w:id="677"/>
      <w:commentRangeEnd w:id="678"/>
      <w:del w:id="680" w:author="Victor  Zhodzishsky" w:date="2018-10-21T12:45:00Z">
        <w:r w:rsidR="005433C0" w:rsidDel="000860DB">
          <w:rPr>
            <w:rStyle w:val="af4"/>
          </w:rPr>
          <w:commentReference w:id="677"/>
        </w:r>
        <w:r w:rsidR="000860DB" w:rsidDel="000860DB">
          <w:rPr>
            <w:rStyle w:val="af4"/>
          </w:rPr>
          <w:commentReference w:id="678"/>
        </w:r>
        <w:r w:rsidR="00EF2B0E" w:rsidDel="000860DB">
          <w:delText xml:space="preserve">is </w:delText>
        </w:r>
        <w:r w:rsidR="00D93DB2" w:rsidDel="000860DB">
          <w:delText>in progress</w:delText>
        </w:r>
        <w:r w:rsidR="00EF2B0E" w:rsidDel="000860DB">
          <w:delText>.</w:delText>
        </w:r>
        <w:r w:rsidR="00F348DD" w:rsidDel="000860DB">
          <w:delText xml:space="preserve"> </w:delText>
        </w:r>
      </w:del>
      <w:r w:rsidR="00F348DD" w:rsidRPr="00F348DD">
        <w:rPr>
          <w:rStyle w:val="DocumentHyperlink"/>
        </w:rPr>
        <w:fldChar w:fldCharType="begin"/>
      </w:r>
      <w:r w:rsidR="00F348DD" w:rsidRPr="00F348DD">
        <w:rPr>
          <w:rStyle w:val="DocumentHyperlink"/>
        </w:rPr>
        <w:instrText xml:space="preserve"> REF _Ref499726853 \h </w:instrText>
      </w:r>
      <w:r w:rsidR="00F348DD">
        <w:rPr>
          <w:rStyle w:val="DocumentHyperlink"/>
        </w:rPr>
        <w:instrText xml:space="preserve"> \* MERGEFORMAT </w:instrText>
      </w:r>
      <w:r w:rsidR="00F348DD" w:rsidRPr="00F348DD">
        <w:rPr>
          <w:rStyle w:val="DocumentHyperlink"/>
        </w:rPr>
      </w:r>
      <w:r w:rsidR="00F348DD" w:rsidRPr="00F348DD">
        <w:rPr>
          <w:rStyle w:val="DocumentHyperlink"/>
        </w:rPr>
        <w:fldChar w:fldCharType="separate"/>
      </w:r>
      <w:r w:rsidR="00A60C92" w:rsidRPr="00CC2745">
        <w:rPr>
          <w:rStyle w:val="DocumentHyperlink"/>
        </w:rPr>
        <w:t>Table 4.3</w:t>
      </w:r>
      <w:r w:rsidR="00F348DD" w:rsidRPr="00F348DD">
        <w:rPr>
          <w:rStyle w:val="DocumentHyperlink"/>
        </w:rPr>
        <w:fldChar w:fldCharType="end"/>
      </w:r>
      <w:r w:rsidR="00F348DD">
        <w:t xml:space="preserve"> defines the values for the Remote Provisioning Timeout state.</w:t>
      </w:r>
    </w:p>
    <w:tbl>
      <w:tblPr>
        <w:tblStyle w:val="af2"/>
        <w:tblW w:w="7195" w:type="dxa"/>
        <w:tblLook w:val="04A0" w:firstRow="1" w:lastRow="0" w:firstColumn="1" w:lastColumn="0" w:noHBand="0" w:noVBand="1"/>
      </w:tblPr>
      <w:tblGrid>
        <w:gridCol w:w="1705"/>
        <w:gridCol w:w="5490"/>
      </w:tblGrid>
      <w:tr w:rsidR="00EF2B0E" w:rsidRPr="002867E4" w14:paraId="1BFB4DFA" w14:textId="77777777" w:rsidTr="00F504A7">
        <w:trPr>
          <w:tblHeader/>
        </w:trPr>
        <w:tc>
          <w:tcPr>
            <w:tcW w:w="170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5D8A5C" w14:textId="77777777" w:rsidR="00EF2B0E" w:rsidRPr="002867E4" w:rsidRDefault="00EF2B0E" w:rsidP="00F504A7">
            <w:pPr>
              <w:pStyle w:val="Tableheading0"/>
              <w:keepNext/>
              <w:keepLines/>
            </w:pPr>
            <w:r w:rsidRPr="002867E4">
              <w:t>Value</w:t>
            </w:r>
          </w:p>
        </w:tc>
        <w:tc>
          <w:tcPr>
            <w:tcW w:w="5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91D73E" w14:textId="12758828" w:rsidR="00EF2B0E" w:rsidRPr="002867E4" w:rsidRDefault="00BA0B5A" w:rsidP="00F504A7">
            <w:pPr>
              <w:pStyle w:val="Tableheading0"/>
              <w:keepNext/>
              <w:keepLines/>
            </w:pPr>
            <w:r w:rsidRPr="00BA0B5A">
              <w:t>Description</w:t>
            </w:r>
          </w:p>
        </w:tc>
      </w:tr>
      <w:tr w:rsidR="00EF2B0E" w:rsidRPr="002867E4" w14:paraId="445E37F5" w14:textId="77777777" w:rsidTr="00F504A7">
        <w:tc>
          <w:tcPr>
            <w:tcW w:w="1705" w:type="dxa"/>
            <w:tcBorders>
              <w:top w:val="single" w:sz="4" w:space="0" w:color="auto"/>
              <w:left w:val="single" w:sz="4" w:space="0" w:color="auto"/>
              <w:bottom w:val="single" w:sz="4" w:space="0" w:color="auto"/>
              <w:right w:val="single" w:sz="4" w:space="0" w:color="auto"/>
            </w:tcBorders>
            <w:vAlign w:val="center"/>
            <w:hideMark/>
          </w:tcPr>
          <w:p w14:paraId="12EB2B3E" w14:textId="7DAACB66" w:rsidR="00EF2B0E" w:rsidRPr="002867E4" w:rsidRDefault="00EF2B0E" w:rsidP="004A5712">
            <w:pPr>
              <w:pStyle w:val="TableText"/>
            </w:pPr>
            <w:r w:rsidRPr="002867E4">
              <w:t>0x00</w:t>
            </w:r>
          </w:p>
        </w:tc>
        <w:tc>
          <w:tcPr>
            <w:tcW w:w="5490" w:type="dxa"/>
            <w:tcBorders>
              <w:top w:val="single" w:sz="4" w:space="0" w:color="auto"/>
              <w:left w:val="single" w:sz="4" w:space="0" w:color="auto"/>
              <w:bottom w:val="single" w:sz="4" w:space="0" w:color="auto"/>
              <w:right w:val="single" w:sz="4" w:space="0" w:color="auto"/>
            </w:tcBorders>
            <w:hideMark/>
          </w:tcPr>
          <w:p w14:paraId="62E69E92" w14:textId="63DB521E" w:rsidR="00EF2B0E" w:rsidRPr="002867E4" w:rsidRDefault="000860DB" w:rsidP="004A5712">
            <w:pPr>
              <w:pStyle w:val="TableText"/>
            </w:pPr>
            <w:ins w:id="681" w:author="Victor  Zhodzishsky" w:date="2018-10-21T12:45:00Z">
              <w:r>
                <w:t xml:space="preserve">The </w:t>
              </w:r>
              <w:r w:rsidRPr="000860DB">
                <w:t>Remote Provisioning Scan procedure</w:t>
              </w:r>
            </w:ins>
            <w:del w:id="682" w:author="Victor  Zhodzishsky" w:date="2018-10-21T12:45:00Z">
              <w:r w:rsidR="00795601" w:rsidDel="000860DB">
                <w:delText>No scan</w:delText>
              </w:r>
            </w:del>
            <w:r w:rsidR="00795601">
              <w:t xml:space="preserve"> is </w:t>
            </w:r>
            <w:del w:id="683" w:author="Victor  Zhodzishsky" w:date="2018-10-21T12:45:00Z">
              <w:r w:rsidR="00795601" w:rsidDel="000860DB">
                <w:delText>in</w:delText>
              </w:r>
            </w:del>
            <w:ins w:id="684" w:author="Victor  Zhodzishsky" w:date="2018-10-21T12:45:00Z">
              <w:r>
                <w:t>not in</w:t>
              </w:r>
            </w:ins>
            <w:r w:rsidR="00795601">
              <w:t xml:space="preserve"> progress</w:t>
            </w:r>
            <w:r w:rsidR="00F7314E">
              <w:t>.</w:t>
            </w:r>
          </w:p>
        </w:tc>
      </w:tr>
      <w:tr w:rsidR="00EF2B0E" w:rsidRPr="002867E4" w14:paraId="52F72685" w14:textId="77777777" w:rsidTr="00F504A7">
        <w:tc>
          <w:tcPr>
            <w:tcW w:w="1705" w:type="dxa"/>
            <w:tcBorders>
              <w:top w:val="single" w:sz="4" w:space="0" w:color="auto"/>
              <w:left w:val="single" w:sz="4" w:space="0" w:color="auto"/>
              <w:bottom w:val="single" w:sz="4" w:space="0" w:color="auto"/>
              <w:right w:val="single" w:sz="4" w:space="0" w:color="auto"/>
            </w:tcBorders>
            <w:vAlign w:val="center"/>
            <w:hideMark/>
          </w:tcPr>
          <w:p w14:paraId="6D958193" w14:textId="6DF66E49" w:rsidR="00EF2B0E" w:rsidRPr="002867E4" w:rsidRDefault="00EF2B0E" w:rsidP="004A5712">
            <w:pPr>
              <w:pStyle w:val="TableText"/>
            </w:pPr>
            <w:r w:rsidRPr="002867E4">
              <w:t>0x0</w:t>
            </w:r>
            <w:r w:rsidR="006918ED">
              <w:t>1</w:t>
            </w:r>
            <w:r w:rsidR="004422E5">
              <w:t>–</w:t>
            </w:r>
            <w:r>
              <w:t>0xFF</w:t>
            </w:r>
          </w:p>
        </w:tc>
        <w:tc>
          <w:tcPr>
            <w:tcW w:w="5490" w:type="dxa"/>
            <w:tcBorders>
              <w:top w:val="single" w:sz="4" w:space="0" w:color="auto"/>
              <w:left w:val="single" w:sz="4" w:space="0" w:color="auto"/>
              <w:bottom w:val="single" w:sz="4" w:space="0" w:color="auto"/>
              <w:right w:val="single" w:sz="4" w:space="0" w:color="auto"/>
            </w:tcBorders>
            <w:hideMark/>
          </w:tcPr>
          <w:p w14:paraId="1B98E0DC" w14:textId="257445EC" w:rsidR="00EF2B0E" w:rsidRPr="002867E4" w:rsidRDefault="00795601" w:rsidP="004A5712">
            <w:pPr>
              <w:pStyle w:val="TableText"/>
            </w:pPr>
            <w:del w:id="685" w:author="Victor  Zhodzishsky" w:date="2018-10-21T12:45:00Z">
              <w:r w:rsidDel="000860DB">
                <w:delText>A scan</w:delText>
              </w:r>
            </w:del>
            <w:ins w:id="686" w:author="Victor  Zhodzishsky" w:date="2018-10-21T12:45:00Z">
              <w:r w:rsidR="000860DB">
                <w:t xml:space="preserve">The </w:t>
              </w:r>
              <w:r w:rsidR="000860DB" w:rsidRPr="000860DB">
                <w:t>Remote Provisioning Scan procedure</w:t>
              </w:r>
            </w:ins>
            <w:r>
              <w:t xml:space="preserve"> is in progress</w:t>
            </w:r>
            <w:r w:rsidR="006918ED">
              <w:t xml:space="preserve">. The value </w:t>
            </w:r>
            <w:r w:rsidR="00095D96">
              <w:t xml:space="preserve">indicates </w:t>
            </w:r>
            <w:r w:rsidR="00FE4F21">
              <w:t xml:space="preserve">the </w:t>
            </w:r>
            <w:r w:rsidR="006918ED">
              <w:t xml:space="preserve">number of seconds </w:t>
            </w:r>
            <w:r w:rsidR="00095D96">
              <w:t xml:space="preserve">remaining </w:t>
            </w:r>
            <w:r w:rsidR="006918ED">
              <w:t xml:space="preserve">before </w:t>
            </w:r>
            <w:r w:rsidR="00095D96">
              <w:t xml:space="preserve">the </w:t>
            </w:r>
            <w:r w:rsidR="006918ED">
              <w:t>scan</w:t>
            </w:r>
            <w:r w:rsidR="00095D96">
              <w:t xml:space="preserve"> will</w:t>
            </w:r>
            <w:r w:rsidR="006918ED">
              <w:t xml:space="preserve"> stop.</w:t>
            </w:r>
          </w:p>
        </w:tc>
      </w:tr>
    </w:tbl>
    <w:p w14:paraId="1F2BC074" w14:textId="0796F6DB" w:rsidR="00EF2B0E" w:rsidRDefault="00D92BE5" w:rsidP="00D92BE5">
      <w:pPr>
        <w:pStyle w:val="a6"/>
      </w:pPr>
      <w:bookmarkStart w:id="687" w:name="_Ref499726853"/>
      <w:r>
        <w:t xml:space="preserve">Table </w:t>
      </w:r>
      <w:ins w:id="688" w:author="Piotr Winiarczyk" w:date="2018-11-10T17:37:00Z">
        <w:r w:rsidR="00F7192C">
          <w:fldChar w:fldCharType="begin"/>
        </w:r>
        <w:r w:rsidR="00F7192C">
          <w:instrText xml:space="preserve"> STYLEREF 1 \s </w:instrText>
        </w:r>
      </w:ins>
      <w:r w:rsidR="00F7192C">
        <w:fldChar w:fldCharType="separate"/>
      </w:r>
      <w:r w:rsidR="00F7192C">
        <w:rPr>
          <w:noProof/>
        </w:rPr>
        <w:t>4</w:t>
      </w:r>
      <w:ins w:id="689"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690" w:author="Piotr Winiarczyk" w:date="2018-11-10T17:37:00Z">
        <w:r w:rsidR="00F7192C">
          <w:rPr>
            <w:noProof/>
          </w:rPr>
          <w:t>4</w:t>
        </w:r>
        <w:r w:rsidR="00F7192C">
          <w:fldChar w:fldCharType="end"/>
        </w:r>
      </w:ins>
      <w:del w:id="691"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3</w:delText>
        </w:r>
        <w:r w:rsidR="005E70B5" w:rsidDel="00F7192C">
          <w:rPr>
            <w:noProof/>
          </w:rPr>
          <w:fldChar w:fldCharType="end"/>
        </w:r>
      </w:del>
      <w:bookmarkEnd w:id="687"/>
      <w:r>
        <w:t>:</w:t>
      </w:r>
      <w:r w:rsidRPr="00D92BE5">
        <w:t xml:space="preserve"> Remote Provisioning Timeout</w:t>
      </w:r>
      <w:r>
        <w:t xml:space="preserve"> </w:t>
      </w:r>
      <w:r w:rsidR="00012FC2">
        <w:t xml:space="preserve">state </w:t>
      </w:r>
      <w:r>
        <w:t>values</w:t>
      </w:r>
    </w:p>
    <w:p w14:paraId="1F5ADA61" w14:textId="03250487" w:rsidR="0074435A" w:rsidRDefault="0074435A" w:rsidP="00E82212">
      <w:pPr>
        <w:pStyle w:val="3"/>
      </w:pPr>
      <w:bookmarkStart w:id="692" w:name="_Toc525109687"/>
      <w:bookmarkStart w:id="693" w:name="_Toc525130797"/>
      <w:bookmarkStart w:id="694" w:name="_Toc525725794"/>
      <w:bookmarkStart w:id="695" w:name="_Toc525989502"/>
      <w:bookmarkStart w:id="696" w:name="_Toc526158590"/>
      <w:bookmarkStart w:id="697" w:name="_Toc525109688"/>
      <w:bookmarkStart w:id="698" w:name="_Toc525130798"/>
      <w:bookmarkStart w:id="699" w:name="_Toc525725795"/>
      <w:bookmarkStart w:id="700" w:name="_Toc525989503"/>
      <w:bookmarkStart w:id="701" w:name="_Toc526158591"/>
      <w:bookmarkStart w:id="702" w:name="_Toc525109690"/>
      <w:bookmarkStart w:id="703" w:name="_Toc525130800"/>
      <w:bookmarkStart w:id="704" w:name="_Toc525109700"/>
      <w:bookmarkStart w:id="705" w:name="_Toc525130810"/>
      <w:bookmarkStart w:id="706" w:name="_Toc525725807"/>
      <w:bookmarkStart w:id="707" w:name="_Toc525989515"/>
      <w:bookmarkStart w:id="708" w:name="_Toc526158603"/>
      <w:bookmarkStart w:id="709" w:name="_Toc522873045"/>
      <w:bookmarkStart w:id="710" w:name="_Toc525109702"/>
      <w:bookmarkStart w:id="711" w:name="_Toc525130812"/>
      <w:bookmarkStart w:id="712" w:name="_Toc525725809"/>
      <w:bookmarkStart w:id="713" w:name="_Toc525989517"/>
      <w:bookmarkStart w:id="714" w:name="_Toc526158605"/>
      <w:bookmarkStart w:id="715" w:name="_Toc522873046"/>
      <w:bookmarkStart w:id="716" w:name="_Toc525109703"/>
      <w:bookmarkStart w:id="717" w:name="_Toc525130813"/>
      <w:bookmarkStart w:id="718" w:name="_Toc525725810"/>
      <w:bookmarkStart w:id="719" w:name="_Toc525989518"/>
      <w:bookmarkStart w:id="720" w:name="_Toc526158606"/>
      <w:bookmarkStart w:id="721" w:name="_Toc522873047"/>
      <w:bookmarkStart w:id="722" w:name="_Toc525109704"/>
      <w:bookmarkStart w:id="723" w:name="_Toc525130814"/>
      <w:bookmarkStart w:id="724" w:name="_Toc525725811"/>
      <w:bookmarkStart w:id="725" w:name="_Toc525989519"/>
      <w:bookmarkStart w:id="726" w:name="_Toc526158607"/>
      <w:bookmarkStart w:id="727" w:name="_Toc519670390"/>
      <w:bookmarkStart w:id="728" w:name="_Toc522873051"/>
      <w:bookmarkStart w:id="729" w:name="_Toc525109708"/>
      <w:bookmarkStart w:id="730" w:name="_Toc525130818"/>
      <w:bookmarkStart w:id="731" w:name="_Toc525725815"/>
      <w:bookmarkStart w:id="732" w:name="_Toc525989523"/>
      <w:bookmarkStart w:id="733" w:name="_Toc526158611"/>
      <w:bookmarkStart w:id="734" w:name="_Toc525109709"/>
      <w:bookmarkStart w:id="735" w:name="_Toc525130819"/>
      <w:bookmarkStart w:id="736" w:name="_Toc525725816"/>
      <w:bookmarkStart w:id="737" w:name="_Toc525989524"/>
      <w:bookmarkStart w:id="738" w:name="_Toc526158612"/>
      <w:bookmarkStart w:id="739" w:name="_Toc525109710"/>
      <w:bookmarkStart w:id="740" w:name="_Toc525130820"/>
      <w:bookmarkStart w:id="741" w:name="_Toc525725817"/>
      <w:bookmarkStart w:id="742" w:name="_Toc525989525"/>
      <w:bookmarkStart w:id="743" w:name="_Toc526158613"/>
      <w:bookmarkStart w:id="744" w:name="_Toc525109735"/>
      <w:bookmarkStart w:id="745" w:name="_Toc525130845"/>
      <w:bookmarkStart w:id="746" w:name="_Toc525725842"/>
      <w:bookmarkStart w:id="747" w:name="_Toc525989550"/>
      <w:bookmarkStart w:id="748" w:name="_Toc526158638"/>
      <w:bookmarkStart w:id="749" w:name="_Toc522873053"/>
      <w:bookmarkStart w:id="750" w:name="_Toc525109736"/>
      <w:bookmarkStart w:id="751" w:name="_Toc525130846"/>
      <w:bookmarkStart w:id="752" w:name="_Toc525725843"/>
      <w:bookmarkStart w:id="753" w:name="_Toc525989551"/>
      <w:bookmarkStart w:id="754" w:name="_Toc526158639"/>
      <w:bookmarkStart w:id="755" w:name="_Toc522873054"/>
      <w:bookmarkStart w:id="756" w:name="_Toc525109737"/>
      <w:bookmarkStart w:id="757" w:name="_Toc525130847"/>
      <w:bookmarkStart w:id="758" w:name="_Toc525725844"/>
      <w:bookmarkStart w:id="759" w:name="_Toc525989552"/>
      <w:bookmarkStart w:id="760" w:name="_Toc526158640"/>
      <w:bookmarkStart w:id="761" w:name="_Toc522873055"/>
      <w:bookmarkStart w:id="762" w:name="_Toc525109738"/>
      <w:bookmarkStart w:id="763" w:name="_Toc525130848"/>
      <w:bookmarkStart w:id="764" w:name="_Toc525725845"/>
      <w:bookmarkStart w:id="765" w:name="_Toc525989553"/>
      <w:bookmarkStart w:id="766" w:name="_Toc526158641"/>
      <w:bookmarkStart w:id="767" w:name="_Toc522873059"/>
      <w:bookmarkStart w:id="768" w:name="_Toc525109742"/>
      <w:bookmarkStart w:id="769" w:name="_Toc525130852"/>
      <w:bookmarkStart w:id="770" w:name="_Toc525725849"/>
      <w:bookmarkStart w:id="771" w:name="_Toc525989557"/>
      <w:bookmarkStart w:id="772" w:name="_Toc526158645"/>
      <w:bookmarkStart w:id="773" w:name="_Toc522873060"/>
      <w:bookmarkStart w:id="774" w:name="_Toc525109743"/>
      <w:bookmarkStart w:id="775" w:name="_Toc525130853"/>
      <w:bookmarkStart w:id="776" w:name="_Toc525725850"/>
      <w:bookmarkStart w:id="777" w:name="_Toc525989558"/>
      <w:bookmarkStart w:id="778" w:name="_Toc526158646"/>
      <w:bookmarkStart w:id="779" w:name="_Toc522873064"/>
      <w:bookmarkStart w:id="780" w:name="_Toc525109747"/>
      <w:bookmarkStart w:id="781" w:name="_Toc525130857"/>
      <w:bookmarkStart w:id="782" w:name="_Toc525725854"/>
      <w:bookmarkStart w:id="783" w:name="_Toc525989562"/>
      <w:bookmarkStart w:id="784" w:name="_Toc526158650"/>
      <w:bookmarkStart w:id="785" w:name="_Toc522873065"/>
      <w:bookmarkStart w:id="786" w:name="_Toc525109748"/>
      <w:bookmarkStart w:id="787" w:name="_Toc525130858"/>
      <w:bookmarkStart w:id="788" w:name="_Toc525725855"/>
      <w:bookmarkStart w:id="789" w:name="_Toc525989563"/>
      <w:bookmarkStart w:id="790" w:name="_Toc526158651"/>
      <w:bookmarkStart w:id="791" w:name="_Toc507841205"/>
      <w:bookmarkStart w:id="792" w:name="_Toc507841327"/>
      <w:bookmarkStart w:id="793" w:name="_Toc519670394"/>
      <w:bookmarkStart w:id="794" w:name="_Toc519670395"/>
      <w:bookmarkStart w:id="795" w:name="_Toc519670396"/>
      <w:bookmarkStart w:id="796" w:name="_Toc507841208"/>
      <w:bookmarkStart w:id="797" w:name="_Toc507841330"/>
      <w:bookmarkStart w:id="798" w:name="_Toc519670397"/>
      <w:bookmarkStart w:id="799" w:name="_Toc519670398"/>
      <w:bookmarkStart w:id="800" w:name="_Toc519670399"/>
      <w:bookmarkStart w:id="801" w:name="_Toc519670400"/>
      <w:bookmarkStart w:id="802" w:name="_Toc519670425"/>
      <w:bookmarkStart w:id="803" w:name="_Toc519670426"/>
      <w:bookmarkStart w:id="804" w:name="_Toc519670427"/>
      <w:bookmarkStart w:id="805" w:name="_Toc519670448"/>
      <w:bookmarkStart w:id="806" w:name="_Toc519670449"/>
      <w:bookmarkStart w:id="807" w:name="_Toc519670459"/>
      <w:bookmarkStart w:id="808" w:name="_Toc519670460"/>
      <w:bookmarkStart w:id="809" w:name="_Toc519670461"/>
      <w:bookmarkStart w:id="810" w:name="_Toc507841213"/>
      <w:bookmarkStart w:id="811" w:name="_Toc507841335"/>
      <w:bookmarkStart w:id="812" w:name="_Toc519670462"/>
      <w:bookmarkStart w:id="813" w:name="_Toc519670463"/>
      <w:bookmarkStart w:id="814" w:name="_Toc511291193"/>
      <w:bookmarkStart w:id="815" w:name="_Toc511722852"/>
      <w:bookmarkStart w:id="816" w:name="_Toc507841216"/>
      <w:bookmarkStart w:id="817" w:name="_Toc507841338"/>
      <w:bookmarkStart w:id="818" w:name="_Toc527039207"/>
      <w:bookmarkStart w:id="819" w:name="_Ref498071568"/>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commentRangeStart w:id="820"/>
      <w:r w:rsidRPr="002867E4">
        <w:t xml:space="preserve">Remote </w:t>
      </w:r>
      <w:r w:rsidRPr="006A6F17">
        <w:t>Provisioning</w:t>
      </w:r>
      <w:r>
        <w:t xml:space="preserve"> Link</w:t>
      </w:r>
      <w:bookmarkEnd w:id="818"/>
      <w:commentRangeEnd w:id="820"/>
      <w:r w:rsidR="00665B30">
        <w:rPr>
          <w:rStyle w:val="af4"/>
          <w:rFonts w:asciiTheme="minorHAnsi" w:eastAsiaTheme="minorEastAsia" w:hAnsiTheme="minorHAnsi" w:cstheme="minorBidi"/>
          <w:b w:val="0"/>
          <w:bCs w:val="0"/>
          <w:color w:val="auto"/>
        </w:rPr>
        <w:commentReference w:id="820"/>
      </w:r>
      <w:ins w:id="821" w:author="Piotr Winiarczyk" w:date="2018-11-02T08:23:00Z">
        <w:r w:rsidR="00EB753B">
          <w:t xml:space="preserve"> Parameters</w:t>
        </w:r>
      </w:ins>
    </w:p>
    <w:p w14:paraId="29A565B5" w14:textId="24324938" w:rsidR="0074435A" w:rsidRDefault="0074435A">
      <w:pPr>
        <w:pStyle w:val="a2"/>
      </w:pPr>
      <w:r>
        <w:t xml:space="preserve">The </w:t>
      </w:r>
      <w:commentRangeStart w:id="822"/>
      <w:r w:rsidRPr="00AF35C5">
        <w:t xml:space="preserve">Remote Provisioning </w:t>
      </w:r>
      <w:r>
        <w:t xml:space="preserve">Link </w:t>
      </w:r>
      <w:commentRangeEnd w:id="822"/>
      <w:r w:rsidR="005D552A">
        <w:rPr>
          <w:rStyle w:val="af4"/>
        </w:rPr>
        <w:commentReference w:id="822"/>
      </w:r>
      <w:r>
        <w:t>s</w:t>
      </w:r>
      <w:r w:rsidRPr="00F85CA4">
        <w:t>tate</w:t>
      </w:r>
      <w:r>
        <w:t xml:space="preserve"> is a composite state that </w:t>
      </w:r>
      <w:r w:rsidR="00A01ACA">
        <w:t xml:space="preserve">indicates </w:t>
      </w:r>
      <w:r>
        <w:t xml:space="preserve">various parameters of </w:t>
      </w:r>
      <w:r w:rsidR="00095D96">
        <w:t xml:space="preserve">a </w:t>
      </w:r>
      <w:r>
        <w:t>provisioning link.</w:t>
      </w:r>
      <w:r w:rsidR="0053312A">
        <w:t xml:space="preserve"> Th</w:t>
      </w:r>
      <w:r w:rsidR="002F6FC0">
        <w:t>is</w:t>
      </w:r>
      <w:r w:rsidR="0053312A">
        <w:t xml:space="preserve"> state includes </w:t>
      </w:r>
      <w:r w:rsidR="00B56337">
        <w:t xml:space="preserve">a Remote Provisioning </w:t>
      </w:r>
      <w:ins w:id="823" w:author="Piotr Winiarczyk" w:date="2018-11-02T08:25:00Z">
        <w:r w:rsidR="00C81828">
          <w:t xml:space="preserve">Link </w:t>
        </w:r>
      </w:ins>
      <w:r w:rsidR="00B56337">
        <w:t xml:space="preserve">state, </w:t>
      </w:r>
      <w:del w:id="824" w:author="Piotr Winiarczyk" w:date="2018-10-31T15:54:00Z">
        <w:r w:rsidR="00764052" w:rsidDel="00A05A59">
          <w:delText xml:space="preserve">a </w:delText>
        </w:r>
        <w:r w:rsidR="00764052" w:rsidRPr="00FA1423" w:rsidDel="00A05A59">
          <w:delText xml:space="preserve">Remote Provisioning </w:delText>
        </w:r>
        <w:r w:rsidR="00764052" w:rsidDel="00A05A59">
          <w:delText>Procedure</w:delText>
        </w:r>
        <w:r w:rsidR="00764052" w:rsidRPr="00FA1423" w:rsidDel="00A05A59">
          <w:delText xml:space="preserve"> </w:delText>
        </w:r>
        <w:r w:rsidR="00764052" w:rsidDel="00A05A59">
          <w:delText>s</w:delText>
        </w:r>
        <w:r w:rsidR="00764052" w:rsidRPr="00FA1423" w:rsidDel="00A05A59">
          <w:delText>tate</w:delText>
        </w:r>
        <w:r w:rsidR="00764052" w:rsidDel="00A05A59">
          <w:delText xml:space="preserve">, </w:delText>
        </w:r>
      </w:del>
      <w:r w:rsidR="00764052">
        <w:t>a</w:t>
      </w:r>
      <w:r w:rsidR="00764052" w:rsidRPr="00764052">
        <w:t xml:space="preserve"> </w:t>
      </w:r>
      <w:r w:rsidR="00764052" w:rsidRPr="00FA1423">
        <w:t xml:space="preserve">Remote Provisioning </w:t>
      </w:r>
      <w:r w:rsidR="00764052">
        <w:t>Device UUID</w:t>
      </w:r>
      <w:r w:rsidR="00764052" w:rsidRPr="00FA1423">
        <w:t xml:space="preserve"> </w:t>
      </w:r>
      <w:r w:rsidR="00764052">
        <w:t>s</w:t>
      </w:r>
      <w:r w:rsidR="00764052" w:rsidRPr="00FA1423">
        <w:t>tate</w:t>
      </w:r>
      <w:del w:id="825" w:author="Piotr Winiarczyk" w:date="2018-10-31T16:15:00Z">
        <w:r w:rsidR="0053312A" w:rsidDel="00F207A1">
          <w:delText xml:space="preserve">, a </w:delText>
        </w:r>
        <w:r w:rsidR="0053312A" w:rsidRPr="00121E74" w:rsidDel="00F207A1">
          <w:delText>Remote Provisioning Outbound PDU</w:delText>
        </w:r>
        <w:r w:rsidR="000D6956" w:rsidRPr="000D6956" w:rsidDel="00F207A1">
          <w:delText xml:space="preserve"> </w:delText>
        </w:r>
        <w:r w:rsidR="000D6956" w:rsidDel="00F207A1">
          <w:delText>state</w:delText>
        </w:r>
      </w:del>
      <w:r w:rsidR="0053312A">
        <w:t xml:space="preserve">, a </w:t>
      </w:r>
      <w:r w:rsidR="0053312A" w:rsidRPr="00207F98">
        <w:t xml:space="preserve">Remote Provisioning Outbound PDU </w:t>
      </w:r>
      <w:r w:rsidR="0053312A">
        <w:t xml:space="preserve">Count </w:t>
      </w:r>
      <w:r w:rsidR="000D6956">
        <w:t>state</w:t>
      </w:r>
      <w:r w:rsidR="00B56337">
        <w:t xml:space="preserve">, </w:t>
      </w:r>
      <w:r w:rsidR="0053312A">
        <w:t xml:space="preserve">a </w:t>
      </w:r>
      <w:r w:rsidR="0053312A" w:rsidRPr="00207F98">
        <w:t xml:space="preserve">Remote Provisioning </w:t>
      </w:r>
      <w:r w:rsidR="0053312A">
        <w:t>In</w:t>
      </w:r>
      <w:r w:rsidR="0053312A" w:rsidRPr="00207F98">
        <w:t xml:space="preserve">bound PDU </w:t>
      </w:r>
      <w:r w:rsidR="0053312A">
        <w:t>Count state</w:t>
      </w:r>
      <w:r w:rsidR="00B56337">
        <w:t>, a Link Close Reason state</w:t>
      </w:r>
      <w:r w:rsidR="002F6FC0">
        <w:t>,</w:t>
      </w:r>
      <w:r w:rsidR="00B56337">
        <w:t xml:space="preserve"> and a Link Close Status state</w:t>
      </w:r>
      <w:r w:rsidR="0053312A">
        <w:t>.</w:t>
      </w:r>
    </w:p>
    <w:p w14:paraId="4242543B" w14:textId="374BE15D" w:rsidR="00DD7B9B" w:rsidRPr="006A6F17" w:rsidRDefault="00DD7B9B" w:rsidP="00095D96">
      <w:pPr>
        <w:pStyle w:val="40"/>
      </w:pPr>
      <w:bookmarkStart w:id="826" w:name="_Toc519670465"/>
      <w:bookmarkStart w:id="827" w:name="_Toc519670466"/>
      <w:bookmarkStart w:id="828" w:name="_Toc519670491"/>
      <w:bookmarkStart w:id="829" w:name="_Toc527039208"/>
      <w:bookmarkEnd w:id="819"/>
      <w:bookmarkEnd w:id="826"/>
      <w:bookmarkEnd w:id="827"/>
      <w:bookmarkEnd w:id="828"/>
      <w:commentRangeStart w:id="830"/>
      <w:commentRangeStart w:id="831"/>
      <w:r w:rsidRPr="002867E4">
        <w:lastRenderedPageBreak/>
        <w:t xml:space="preserve">Remote </w:t>
      </w:r>
      <w:r>
        <w:t>Provisioning</w:t>
      </w:r>
      <w:bookmarkEnd w:id="829"/>
      <w:commentRangeEnd w:id="830"/>
      <w:r w:rsidR="005433C0">
        <w:rPr>
          <w:rStyle w:val="af4"/>
          <w:rFonts w:asciiTheme="minorHAnsi" w:eastAsiaTheme="minorEastAsia" w:hAnsiTheme="minorHAnsi" w:cstheme="minorBidi"/>
          <w:b w:val="0"/>
          <w:iCs w:val="0"/>
          <w:color w:val="auto"/>
        </w:rPr>
        <w:commentReference w:id="830"/>
      </w:r>
      <w:commentRangeEnd w:id="831"/>
      <w:ins w:id="832" w:author="Piotr Winiarczyk" w:date="2018-11-02T08:25:00Z">
        <w:r w:rsidR="00C81828">
          <w:t xml:space="preserve"> Link</w:t>
        </w:r>
      </w:ins>
      <w:r w:rsidR="00665B30">
        <w:rPr>
          <w:rStyle w:val="af4"/>
          <w:rFonts w:asciiTheme="minorHAnsi" w:eastAsiaTheme="minorEastAsia" w:hAnsiTheme="minorHAnsi" w:cstheme="minorBidi"/>
          <w:b w:val="0"/>
          <w:iCs w:val="0"/>
          <w:color w:val="auto"/>
        </w:rPr>
        <w:commentReference w:id="831"/>
      </w:r>
    </w:p>
    <w:p w14:paraId="05A63A85" w14:textId="6862434D" w:rsidR="00DD7B9B" w:rsidRPr="002867E4" w:rsidRDefault="00DD7B9B" w:rsidP="00DD7B9B">
      <w:r w:rsidRPr="002867E4">
        <w:t xml:space="preserve">The </w:t>
      </w:r>
      <w:r>
        <w:t xml:space="preserve">Remote </w:t>
      </w:r>
      <w:r w:rsidRPr="002867E4">
        <w:t xml:space="preserve">Provisioning </w:t>
      </w:r>
      <w:ins w:id="833" w:author="Piotr Winiarczyk" w:date="2018-11-02T08:25:00Z">
        <w:r w:rsidR="00C81828">
          <w:t xml:space="preserve">Link </w:t>
        </w:r>
      </w:ins>
      <w:r>
        <w:t>s</w:t>
      </w:r>
      <w:r w:rsidRPr="002867E4">
        <w:t>tate enumerates the values</w:t>
      </w:r>
      <w:r w:rsidR="002F6FC0">
        <w:t xml:space="preserve"> defined in </w:t>
      </w:r>
      <w:r w:rsidR="002F6FC0" w:rsidRPr="005334A2">
        <w:rPr>
          <w:rStyle w:val="DocumentHyperlink"/>
        </w:rPr>
        <w:fldChar w:fldCharType="begin"/>
      </w:r>
      <w:r w:rsidR="002F6FC0" w:rsidRPr="005334A2">
        <w:rPr>
          <w:rStyle w:val="DocumentHyperlink"/>
        </w:rPr>
        <w:instrText xml:space="preserve"> REF _Ref521823503 \h </w:instrText>
      </w:r>
      <w:r w:rsidR="002F6FC0">
        <w:rPr>
          <w:rStyle w:val="DocumentHyperlink"/>
        </w:rPr>
        <w:instrText xml:space="preserve"> \* MERGEFORMAT </w:instrText>
      </w:r>
      <w:r w:rsidR="002F6FC0" w:rsidRPr="005334A2">
        <w:rPr>
          <w:rStyle w:val="DocumentHyperlink"/>
        </w:rPr>
      </w:r>
      <w:r w:rsidR="002F6FC0" w:rsidRPr="005334A2">
        <w:rPr>
          <w:rStyle w:val="DocumentHyperlink"/>
        </w:rPr>
        <w:fldChar w:fldCharType="separate"/>
      </w:r>
      <w:r w:rsidR="00A60C92" w:rsidRPr="00CC2745">
        <w:rPr>
          <w:rStyle w:val="DocumentHyperlink"/>
        </w:rPr>
        <w:t>Table 4.4</w:t>
      </w:r>
      <w:r w:rsidR="002F6FC0" w:rsidRPr="005334A2">
        <w:rPr>
          <w:rStyle w:val="DocumentHyperlink"/>
        </w:rPr>
        <w:fldChar w:fldCharType="end"/>
      </w:r>
      <w:r>
        <w:t>,</w:t>
      </w:r>
      <w:r w:rsidRPr="002867E4">
        <w:t xml:space="preserve"> </w:t>
      </w:r>
      <w:r>
        <w:t xml:space="preserve">which </w:t>
      </w:r>
      <w:r w:rsidRPr="002867E4">
        <w:t>describ</w:t>
      </w:r>
      <w:r>
        <w:t>e</w:t>
      </w:r>
      <w:r w:rsidRPr="002867E4">
        <w:t xml:space="preserve"> the </w:t>
      </w:r>
      <w:r>
        <w:t>state</w:t>
      </w:r>
      <w:r w:rsidRPr="002867E4">
        <w:t xml:space="preserve"> of </w:t>
      </w:r>
      <w:r>
        <w:t xml:space="preserve">the </w:t>
      </w:r>
      <w:r w:rsidRPr="002867E4">
        <w:t xml:space="preserve">Remote </w:t>
      </w:r>
      <w:r>
        <w:t xml:space="preserve">Provisioning Server </w:t>
      </w:r>
      <w:r w:rsidRPr="002867E4">
        <w:t>model</w:t>
      </w:r>
      <w:r>
        <w:t>.</w:t>
      </w:r>
      <w:ins w:id="834" w:author="Piotr Winiarczyk" w:date="2018-10-31T15:40:00Z">
        <w:r w:rsidR="00D513AA">
          <w:t xml:space="preserve"> During the </w:t>
        </w:r>
        <w:r w:rsidR="00D513AA" w:rsidRPr="00607B18">
          <w:t xml:space="preserve">Device Key Refresh </w:t>
        </w:r>
        <w:r w:rsidR="00D513AA">
          <w:t>p</w:t>
        </w:r>
        <w:r w:rsidR="00D513AA" w:rsidRPr="00607B18">
          <w:t>rocedure</w:t>
        </w:r>
      </w:ins>
      <w:ins w:id="835" w:author="Piotr Winiarczyk" w:date="2018-10-31T15:41:00Z">
        <w:r w:rsidR="00D513AA">
          <w:t>,</w:t>
        </w:r>
      </w:ins>
      <w:ins w:id="836" w:author="Piotr Winiarczyk" w:date="2018-10-31T15:40:00Z">
        <w:r w:rsidR="00D513AA">
          <w:t xml:space="preserve"> </w:t>
        </w:r>
      </w:ins>
      <w:ins w:id="837" w:author="Piotr Winiarczyk" w:date="2018-10-31T15:43:00Z">
        <w:r w:rsidR="00D513AA">
          <w:t xml:space="preserve">the </w:t>
        </w:r>
      </w:ins>
      <w:ins w:id="838" w:author="Piotr Winiarczyk" w:date="2018-10-31T15:40:00Z">
        <w:r w:rsidR="00D513AA">
          <w:t xml:space="preserve">Link Opening, Outbound </w:t>
        </w:r>
        <w:r w:rsidR="00D513AA" w:rsidRPr="002867E4">
          <w:t>Packet Transfer</w:t>
        </w:r>
      </w:ins>
      <w:ins w:id="839" w:author="Piotr Winiarczyk" w:date="2018-10-31T15:41:00Z">
        <w:r w:rsidR="00D513AA">
          <w:t xml:space="preserve">, and </w:t>
        </w:r>
        <w:r w:rsidR="00D513AA" w:rsidRPr="002867E4">
          <w:t>Link Closing</w:t>
        </w:r>
        <w:r w:rsidR="00D513AA">
          <w:t xml:space="preserve"> values are not used.</w:t>
        </w:r>
      </w:ins>
    </w:p>
    <w:tbl>
      <w:tblPr>
        <w:tblStyle w:val="af2"/>
        <w:tblW w:w="8995" w:type="dxa"/>
        <w:tblLook w:val="04A0" w:firstRow="1" w:lastRow="0" w:firstColumn="1" w:lastColumn="0" w:noHBand="0" w:noVBand="1"/>
      </w:tblPr>
      <w:tblGrid>
        <w:gridCol w:w="1384"/>
        <w:gridCol w:w="7611"/>
      </w:tblGrid>
      <w:tr w:rsidR="00DD7B9B" w:rsidRPr="00D3266F" w14:paraId="639AE429" w14:textId="77777777" w:rsidTr="00842F8D">
        <w:trPr>
          <w:tblHeader/>
        </w:trPr>
        <w:tc>
          <w:tcPr>
            <w:tcW w:w="138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1FC70C" w14:textId="77777777" w:rsidR="00DD7B9B" w:rsidRPr="00F504A7" w:rsidRDefault="00DD7B9B" w:rsidP="004A5712">
            <w:pPr>
              <w:pStyle w:val="TableText"/>
              <w:rPr>
                <w:rStyle w:val="TableHeading"/>
              </w:rPr>
            </w:pPr>
            <w:r w:rsidRPr="00F504A7">
              <w:rPr>
                <w:rStyle w:val="TableHeading"/>
              </w:rPr>
              <w:t>Value</w:t>
            </w:r>
          </w:p>
        </w:tc>
        <w:tc>
          <w:tcPr>
            <w:tcW w:w="761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24032E" w14:textId="77777777" w:rsidR="00DD7B9B" w:rsidRPr="00F504A7" w:rsidRDefault="00DD7B9B" w:rsidP="004A5712">
            <w:pPr>
              <w:pStyle w:val="TableText"/>
              <w:rPr>
                <w:rStyle w:val="TableHeading"/>
              </w:rPr>
            </w:pPr>
            <w:r w:rsidRPr="00F504A7">
              <w:rPr>
                <w:rStyle w:val="TableHeading"/>
              </w:rPr>
              <w:t>Description</w:t>
            </w:r>
          </w:p>
        </w:tc>
      </w:tr>
      <w:tr w:rsidR="00DD7B9B" w:rsidRPr="002867E4" w14:paraId="6161A6E4" w14:textId="77777777" w:rsidTr="00842F8D">
        <w:tc>
          <w:tcPr>
            <w:tcW w:w="1384" w:type="dxa"/>
            <w:tcBorders>
              <w:top w:val="single" w:sz="4" w:space="0" w:color="auto"/>
              <w:left w:val="single" w:sz="4" w:space="0" w:color="auto"/>
              <w:bottom w:val="single" w:sz="4" w:space="0" w:color="auto"/>
              <w:right w:val="single" w:sz="4" w:space="0" w:color="auto"/>
            </w:tcBorders>
            <w:vAlign w:val="center"/>
            <w:hideMark/>
          </w:tcPr>
          <w:p w14:paraId="482FDAAD" w14:textId="77777777" w:rsidR="00DD7B9B" w:rsidRPr="002867E4" w:rsidRDefault="00DD7B9B" w:rsidP="004A5712">
            <w:pPr>
              <w:pStyle w:val="TableText"/>
            </w:pPr>
            <w:r w:rsidRPr="002867E4">
              <w:t>0x00</w:t>
            </w:r>
          </w:p>
        </w:tc>
        <w:tc>
          <w:tcPr>
            <w:tcW w:w="7611" w:type="dxa"/>
            <w:tcBorders>
              <w:top w:val="single" w:sz="4" w:space="0" w:color="auto"/>
              <w:left w:val="single" w:sz="4" w:space="0" w:color="auto"/>
              <w:bottom w:val="single" w:sz="4" w:space="0" w:color="auto"/>
              <w:right w:val="single" w:sz="4" w:space="0" w:color="auto"/>
            </w:tcBorders>
            <w:hideMark/>
          </w:tcPr>
          <w:p w14:paraId="6EE4FA42" w14:textId="77777777" w:rsidR="00DD7B9B" w:rsidRPr="002867E4" w:rsidRDefault="00DD7B9B" w:rsidP="004A5712">
            <w:pPr>
              <w:pStyle w:val="TableText"/>
            </w:pPr>
            <w:r w:rsidRPr="002867E4">
              <w:t xml:space="preserve">Idle </w:t>
            </w:r>
          </w:p>
        </w:tc>
      </w:tr>
      <w:tr w:rsidR="00DD7B9B" w:rsidRPr="002867E4" w14:paraId="30CA3B2D" w14:textId="77777777" w:rsidTr="00842F8D">
        <w:tc>
          <w:tcPr>
            <w:tcW w:w="1384" w:type="dxa"/>
            <w:tcBorders>
              <w:top w:val="single" w:sz="4" w:space="0" w:color="auto"/>
              <w:left w:val="single" w:sz="4" w:space="0" w:color="auto"/>
              <w:bottom w:val="single" w:sz="4" w:space="0" w:color="auto"/>
              <w:right w:val="single" w:sz="4" w:space="0" w:color="auto"/>
            </w:tcBorders>
            <w:vAlign w:val="center"/>
          </w:tcPr>
          <w:p w14:paraId="7A4C6ED6" w14:textId="77777777" w:rsidR="00DD7B9B" w:rsidRPr="002867E4" w:rsidRDefault="00DD7B9B" w:rsidP="004A5712">
            <w:pPr>
              <w:pStyle w:val="TableText"/>
            </w:pPr>
            <w:r w:rsidRPr="002867E4">
              <w:t>0x0</w:t>
            </w:r>
            <w:r>
              <w:t>1</w:t>
            </w:r>
          </w:p>
        </w:tc>
        <w:tc>
          <w:tcPr>
            <w:tcW w:w="7611" w:type="dxa"/>
            <w:tcBorders>
              <w:top w:val="single" w:sz="4" w:space="0" w:color="auto"/>
              <w:left w:val="single" w:sz="4" w:space="0" w:color="auto"/>
              <w:bottom w:val="single" w:sz="4" w:space="0" w:color="auto"/>
              <w:right w:val="single" w:sz="4" w:space="0" w:color="auto"/>
            </w:tcBorders>
          </w:tcPr>
          <w:p w14:paraId="61450B2A" w14:textId="72A3905F" w:rsidR="00DD7B9B" w:rsidRPr="002867E4" w:rsidRDefault="00DD7B9B" w:rsidP="004A5712">
            <w:pPr>
              <w:pStyle w:val="TableText"/>
            </w:pPr>
            <w:r w:rsidRPr="002867E4">
              <w:t>Link Opening</w:t>
            </w:r>
            <w:del w:id="840" w:author="Piotr Winiarczyk" w:date="2018-10-31T15:43:00Z">
              <w:r w:rsidR="00607B18" w:rsidRPr="00607B18" w:rsidDel="00D513AA">
                <w:delText xml:space="preserve"> (</w:delText>
              </w:r>
              <w:r w:rsidR="00607B18" w:rsidDel="00D513AA">
                <w:delText>Not used during</w:delText>
              </w:r>
              <w:r w:rsidR="00607B18" w:rsidRPr="00607B18" w:rsidDel="00D513AA">
                <w:delText xml:space="preserve"> </w:delText>
              </w:r>
              <w:r w:rsidR="002F6FC0" w:rsidDel="00D513AA">
                <w:delText xml:space="preserve">the </w:delText>
              </w:r>
              <w:r w:rsidR="00607B18" w:rsidRPr="00607B18" w:rsidDel="00D513AA">
                <w:delText>Device Key Refresh Procedure)</w:delText>
              </w:r>
            </w:del>
          </w:p>
        </w:tc>
      </w:tr>
      <w:tr w:rsidR="00DD7B9B" w:rsidRPr="002867E4" w14:paraId="1ABEF68B" w14:textId="77777777" w:rsidTr="00842F8D">
        <w:tc>
          <w:tcPr>
            <w:tcW w:w="1384" w:type="dxa"/>
            <w:tcBorders>
              <w:top w:val="single" w:sz="4" w:space="0" w:color="auto"/>
              <w:left w:val="single" w:sz="4" w:space="0" w:color="auto"/>
              <w:bottom w:val="single" w:sz="4" w:space="0" w:color="auto"/>
              <w:right w:val="single" w:sz="4" w:space="0" w:color="auto"/>
            </w:tcBorders>
            <w:vAlign w:val="center"/>
          </w:tcPr>
          <w:p w14:paraId="594CFCEC" w14:textId="77777777" w:rsidR="00DD7B9B" w:rsidRPr="002867E4" w:rsidRDefault="00DD7B9B" w:rsidP="004A5712">
            <w:pPr>
              <w:pStyle w:val="TableText"/>
            </w:pPr>
            <w:r w:rsidRPr="002867E4">
              <w:t>0x0</w:t>
            </w:r>
            <w:r>
              <w:t>2</w:t>
            </w:r>
          </w:p>
        </w:tc>
        <w:tc>
          <w:tcPr>
            <w:tcW w:w="7611" w:type="dxa"/>
            <w:tcBorders>
              <w:top w:val="single" w:sz="4" w:space="0" w:color="auto"/>
              <w:left w:val="single" w:sz="4" w:space="0" w:color="auto"/>
              <w:bottom w:val="single" w:sz="4" w:space="0" w:color="auto"/>
              <w:right w:val="single" w:sz="4" w:space="0" w:color="auto"/>
            </w:tcBorders>
          </w:tcPr>
          <w:p w14:paraId="798FBFD3" w14:textId="77777777" w:rsidR="00DD7B9B" w:rsidRPr="002867E4" w:rsidRDefault="00DD7B9B" w:rsidP="004A5712">
            <w:pPr>
              <w:pStyle w:val="TableText"/>
            </w:pPr>
            <w:r w:rsidRPr="002867E4">
              <w:t xml:space="preserve">Link </w:t>
            </w:r>
            <w:r>
              <w:t>Active</w:t>
            </w:r>
          </w:p>
        </w:tc>
      </w:tr>
      <w:tr w:rsidR="00DD7B9B" w:rsidRPr="002867E4" w14:paraId="6ED90E42" w14:textId="77777777" w:rsidTr="00842F8D">
        <w:tc>
          <w:tcPr>
            <w:tcW w:w="1384" w:type="dxa"/>
            <w:tcBorders>
              <w:top w:val="single" w:sz="4" w:space="0" w:color="auto"/>
              <w:left w:val="single" w:sz="4" w:space="0" w:color="auto"/>
              <w:bottom w:val="single" w:sz="4" w:space="0" w:color="auto"/>
              <w:right w:val="single" w:sz="4" w:space="0" w:color="auto"/>
            </w:tcBorders>
            <w:vAlign w:val="center"/>
          </w:tcPr>
          <w:p w14:paraId="2B04F3C3" w14:textId="77777777" w:rsidR="00DD7B9B" w:rsidRPr="002867E4" w:rsidRDefault="00DD7B9B" w:rsidP="004A5712">
            <w:pPr>
              <w:pStyle w:val="TableText"/>
            </w:pPr>
            <w:r w:rsidRPr="002867E4">
              <w:t>0x0</w:t>
            </w:r>
            <w:r>
              <w:t>3</w:t>
            </w:r>
          </w:p>
        </w:tc>
        <w:tc>
          <w:tcPr>
            <w:tcW w:w="7611" w:type="dxa"/>
            <w:tcBorders>
              <w:top w:val="single" w:sz="4" w:space="0" w:color="auto"/>
              <w:left w:val="single" w:sz="4" w:space="0" w:color="auto"/>
              <w:bottom w:val="single" w:sz="4" w:space="0" w:color="auto"/>
              <w:right w:val="single" w:sz="4" w:space="0" w:color="auto"/>
            </w:tcBorders>
          </w:tcPr>
          <w:p w14:paraId="78083B54" w14:textId="11AA44CE" w:rsidR="00DD7B9B" w:rsidRPr="002867E4" w:rsidRDefault="00DD7B9B" w:rsidP="004A5712">
            <w:pPr>
              <w:pStyle w:val="TableText"/>
            </w:pPr>
            <w:r>
              <w:t xml:space="preserve">Outbound </w:t>
            </w:r>
            <w:r w:rsidRPr="002867E4">
              <w:t>Packet Transfer</w:t>
            </w:r>
            <w:r w:rsidR="00607B18">
              <w:t xml:space="preserve"> </w:t>
            </w:r>
            <w:del w:id="841" w:author="Piotr Winiarczyk" w:date="2018-10-31T15:42:00Z">
              <w:r w:rsidR="00607B18" w:rsidRPr="00607B18" w:rsidDel="00D513AA">
                <w:delText xml:space="preserve">(Not used during </w:delText>
              </w:r>
              <w:r w:rsidR="002F6FC0" w:rsidDel="00D513AA">
                <w:delText xml:space="preserve">the </w:delText>
              </w:r>
              <w:r w:rsidR="00607B18" w:rsidRPr="00607B18" w:rsidDel="00D513AA">
                <w:delText xml:space="preserve">Device Key Refresh </w:delText>
              </w:r>
              <w:r w:rsidR="00527755" w:rsidDel="00D513AA">
                <w:delText>p</w:delText>
              </w:r>
              <w:r w:rsidR="00607B18" w:rsidRPr="00607B18" w:rsidDel="00D513AA">
                <w:delText>rocedure)</w:delText>
              </w:r>
            </w:del>
          </w:p>
        </w:tc>
      </w:tr>
      <w:tr w:rsidR="00DD7B9B" w:rsidRPr="002867E4" w14:paraId="0A86C31A" w14:textId="77777777" w:rsidTr="00842F8D">
        <w:tc>
          <w:tcPr>
            <w:tcW w:w="1384" w:type="dxa"/>
            <w:tcBorders>
              <w:top w:val="single" w:sz="4" w:space="0" w:color="auto"/>
              <w:left w:val="single" w:sz="4" w:space="0" w:color="auto"/>
              <w:bottom w:val="single" w:sz="4" w:space="0" w:color="auto"/>
              <w:right w:val="single" w:sz="4" w:space="0" w:color="auto"/>
            </w:tcBorders>
            <w:vAlign w:val="center"/>
            <w:hideMark/>
          </w:tcPr>
          <w:p w14:paraId="2901A414" w14:textId="6859098B" w:rsidR="00DD7B9B" w:rsidRPr="002867E4" w:rsidRDefault="00DD7B9B" w:rsidP="004A5712">
            <w:pPr>
              <w:pStyle w:val="TableText"/>
            </w:pPr>
            <w:r>
              <w:t>0x0</w:t>
            </w:r>
            <w:r w:rsidR="00397B84">
              <w:t>4</w:t>
            </w:r>
          </w:p>
        </w:tc>
        <w:tc>
          <w:tcPr>
            <w:tcW w:w="7611" w:type="dxa"/>
            <w:tcBorders>
              <w:top w:val="single" w:sz="4" w:space="0" w:color="auto"/>
              <w:left w:val="single" w:sz="4" w:space="0" w:color="auto"/>
              <w:bottom w:val="single" w:sz="4" w:space="0" w:color="auto"/>
              <w:right w:val="single" w:sz="4" w:space="0" w:color="auto"/>
            </w:tcBorders>
            <w:hideMark/>
          </w:tcPr>
          <w:p w14:paraId="3F005341" w14:textId="06E24F36" w:rsidR="00DD7B9B" w:rsidRPr="002867E4" w:rsidRDefault="00DD7B9B" w:rsidP="004A5712">
            <w:pPr>
              <w:pStyle w:val="TableText"/>
            </w:pPr>
            <w:r w:rsidRPr="002867E4">
              <w:t>Link Closing</w:t>
            </w:r>
            <w:r w:rsidR="00607B18">
              <w:t xml:space="preserve"> </w:t>
            </w:r>
            <w:del w:id="842" w:author="Piotr Winiarczyk" w:date="2018-10-31T15:42:00Z">
              <w:r w:rsidR="00607B18" w:rsidRPr="00607B18" w:rsidDel="00D513AA">
                <w:delText xml:space="preserve">(Not used during </w:delText>
              </w:r>
              <w:r w:rsidR="002F6FC0" w:rsidDel="00D513AA">
                <w:delText xml:space="preserve">the </w:delText>
              </w:r>
              <w:r w:rsidR="00607B18" w:rsidRPr="00607B18" w:rsidDel="00D513AA">
                <w:delText xml:space="preserve">Device Key Refresh </w:delText>
              </w:r>
              <w:r w:rsidR="00527755" w:rsidDel="00D513AA">
                <w:delText>p</w:delText>
              </w:r>
              <w:r w:rsidR="00607B18" w:rsidRPr="00607B18" w:rsidDel="00D513AA">
                <w:delText>rocedure)</w:delText>
              </w:r>
            </w:del>
          </w:p>
        </w:tc>
      </w:tr>
      <w:tr w:rsidR="00DD7B9B" w:rsidRPr="002867E4" w14:paraId="05B10084" w14:textId="77777777" w:rsidTr="00842F8D">
        <w:tc>
          <w:tcPr>
            <w:tcW w:w="1384" w:type="dxa"/>
            <w:tcBorders>
              <w:top w:val="single" w:sz="4" w:space="0" w:color="auto"/>
              <w:left w:val="single" w:sz="4" w:space="0" w:color="auto"/>
              <w:bottom w:val="single" w:sz="4" w:space="0" w:color="auto"/>
              <w:right w:val="single" w:sz="4" w:space="0" w:color="auto"/>
            </w:tcBorders>
            <w:vAlign w:val="center"/>
            <w:hideMark/>
          </w:tcPr>
          <w:p w14:paraId="6EF771CB" w14:textId="3AD0138E" w:rsidR="00DD7B9B" w:rsidRPr="002867E4" w:rsidRDefault="00DD7B9B" w:rsidP="004A5712">
            <w:pPr>
              <w:pStyle w:val="TableText"/>
            </w:pPr>
            <w:r>
              <w:t>0x0</w:t>
            </w:r>
            <w:r w:rsidR="00397B84">
              <w:t>5</w:t>
            </w:r>
            <w:r w:rsidRPr="002867E4">
              <w:t>–0xFF</w:t>
            </w:r>
          </w:p>
        </w:tc>
        <w:tc>
          <w:tcPr>
            <w:tcW w:w="7611" w:type="dxa"/>
            <w:tcBorders>
              <w:top w:val="single" w:sz="4" w:space="0" w:color="auto"/>
              <w:left w:val="single" w:sz="4" w:space="0" w:color="auto"/>
              <w:bottom w:val="single" w:sz="4" w:space="0" w:color="auto"/>
              <w:right w:val="single" w:sz="4" w:space="0" w:color="auto"/>
            </w:tcBorders>
            <w:hideMark/>
          </w:tcPr>
          <w:p w14:paraId="25D55F2D" w14:textId="77777777" w:rsidR="00DD7B9B" w:rsidRPr="002867E4" w:rsidRDefault="00DD7B9B" w:rsidP="004A5712">
            <w:pPr>
              <w:pStyle w:val="TableText"/>
            </w:pPr>
            <w:r w:rsidRPr="002867E4">
              <w:t>Prohibited</w:t>
            </w:r>
          </w:p>
        </w:tc>
      </w:tr>
    </w:tbl>
    <w:p w14:paraId="726D8026" w14:textId="38BFF2EE" w:rsidR="00DD7B9B" w:rsidRDefault="00DD7B9B" w:rsidP="00DD7B9B">
      <w:pPr>
        <w:pStyle w:val="a6"/>
      </w:pPr>
      <w:bookmarkStart w:id="843" w:name="_Ref521823503"/>
      <w:r w:rsidRPr="002867E4">
        <w:t xml:space="preserve">Table </w:t>
      </w:r>
      <w:ins w:id="844" w:author="Piotr Winiarczyk" w:date="2018-11-10T17:37:00Z">
        <w:r w:rsidR="00F7192C">
          <w:fldChar w:fldCharType="begin"/>
        </w:r>
        <w:r w:rsidR="00F7192C">
          <w:instrText xml:space="preserve"> STYLEREF 1 \s </w:instrText>
        </w:r>
      </w:ins>
      <w:r w:rsidR="00F7192C">
        <w:fldChar w:fldCharType="separate"/>
      </w:r>
      <w:r w:rsidR="00F7192C">
        <w:rPr>
          <w:noProof/>
        </w:rPr>
        <w:t>4</w:t>
      </w:r>
      <w:ins w:id="845"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846" w:author="Piotr Winiarczyk" w:date="2018-11-10T17:37:00Z">
        <w:r w:rsidR="00F7192C">
          <w:rPr>
            <w:noProof/>
          </w:rPr>
          <w:t>5</w:t>
        </w:r>
        <w:r w:rsidR="00F7192C">
          <w:fldChar w:fldCharType="end"/>
        </w:r>
      </w:ins>
      <w:del w:id="847"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4</w:delText>
        </w:r>
        <w:r w:rsidR="005E70B5" w:rsidDel="00F7192C">
          <w:rPr>
            <w:noProof/>
          </w:rPr>
          <w:fldChar w:fldCharType="end"/>
        </w:r>
      </w:del>
      <w:bookmarkEnd w:id="843"/>
      <w:r w:rsidRPr="002867E4">
        <w:t xml:space="preserve">: Remote Provisioning </w:t>
      </w:r>
      <w:ins w:id="848" w:author="Piotr Winiarczyk" w:date="2018-11-02T08:25:00Z">
        <w:r w:rsidR="00C81828">
          <w:t xml:space="preserve">Link </w:t>
        </w:r>
      </w:ins>
      <w:r w:rsidR="00404321">
        <w:t>s</w:t>
      </w:r>
      <w:r w:rsidR="00D55F00">
        <w:t xml:space="preserve">tate </w:t>
      </w:r>
      <w:r>
        <w:t>values</w:t>
      </w:r>
    </w:p>
    <w:p w14:paraId="5BB66009" w14:textId="1B3447A3" w:rsidR="00DD6647" w:rsidDel="00A05A59" w:rsidRDefault="00DD6647" w:rsidP="00095D96">
      <w:pPr>
        <w:pStyle w:val="40"/>
        <w:rPr>
          <w:del w:id="849" w:author="Piotr Winiarczyk" w:date="2018-10-31T15:54:00Z"/>
        </w:rPr>
      </w:pPr>
      <w:bookmarkStart w:id="850" w:name="_Ref522873295"/>
      <w:bookmarkStart w:id="851" w:name="_Toc527039209"/>
      <w:del w:id="852" w:author="Piotr Winiarczyk" w:date="2018-10-31T15:54:00Z">
        <w:r w:rsidRPr="002867E4" w:rsidDel="00A05A59">
          <w:delText xml:space="preserve">Remote </w:delText>
        </w:r>
        <w:r w:rsidRPr="00B404C2" w:rsidDel="00A05A59">
          <w:delText>Provisioning</w:delText>
        </w:r>
        <w:r w:rsidDel="00A05A59">
          <w:delText xml:space="preserve"> </w:delText>
        </w:r>
        <w:r w:rsidR="00B404C2" w:rsidDel="00A05A59">
          <w:delText>Procedure</w:delText>
        </w:r>
        <w:bookmarkEnd w:id="850"/>
        <w:bookmarkEnd w:id="851"/>
      </w:del>
    </w:p>
    <w:p w14:paraId="698C5C34" w14:textId="79044350" w:rsidR="00B404C2" w:rsidRPr="002867E4" w:rsidDel="00A05A59" w:rsidRDefault="00DD6647" w:rsidP="0006353A">
      <w:pPr>
        <w:pStyle w:val="a2"/>
        <w:rPr>
          <w:del w:id="853" w:author="Piotr Winiarczyk" w:date="2018-10-31T15:54:00Z"/>
        </w:rPr>
      </w:pPr>
      <w:del w:id="854" w:author="Piotr Winiarczyk" w:date="2018-10-31T15:54:00Z">
        <w:r w:rsidDel="00A05A59">
          <w:delText xml:space="preserve">The </w:delText>
        </w:r>
        <w:r w:rsidRPr="00FA1423" w:rsidDel="00A05A59">
          <w:delText xml:space="preserve">Remote Provisioning </w:delText>
        </w:r>
        <w:r w:rsidR="00B404C2" w:rsidDel="00A05A59">
          <w:delText>Procedure</w:delText>
        </w:r>
        <w:r w:rsidRPr="00FA1423" w:rsidDel="00A05A59">
          <w:delText xml:space="preserve"> </w:delText>
        </w:r>
        <w:r w:rsidDel="00A05A59">
          <w:delText>s</w:delText>
        </w:r>
        <w:r w:rsidRPr="00FA1423" w:rsidDel="00A05A59">
          <w:delText>tate</w:delText>
        </w:r>
        <w:r w:rsidDel="00A05A59">
          <w:delText xml:space="preserve"> </w:delText>
        </w:r>
        <w:r w:rsidR="00095D96" w:rsidDel="00A05A59">
          <w:delText xml:space="preserve">indicates </w:delText>
        </w:r>
        <w:r w:rsidR="00527755" w:rsidDel="00A05A59">
          <w:delText xml:space="preserve">whether </w:delText>
        </w:r>
        <w:r w:rsidR="00B404C2" w:rsidDel="00A05A59">
          <w:delText xml:space="preserve">the Remote Provisioning Server currently </w:delText>
        </w:r>
        <w:r w:rsidR="00527755" w:rsidDel="00A05A59">
          <w:delText xml:space="preserve">is executing </w:delText>
        </w:r>
        <w:r w:rsidDel="00A05A59">
          <w:delText xml:space="preserve">the </w:delText>
        </w:r>
        <w:r w:rsidRPr="008B08A1" w:rsidDel="00A05A59">
          <w:delText xml:space="preserve">Device Key Refresh </w:delText>
        </w:r>
        <w:r w:rsidR="00527755" w:rsidDel="00A05A59">
          <w:delText>procedure</w:delText>
        </w:r>
        <w:r w:rsidR="00095D96" w:rsidDel="00A05A59">
          <w:delText>,</w:delText>
        </w:r>
        <w:r w:rsidR="00527755" w:rsidDel="00A05A59">
          <w:delText xml:space="preserve"> </w:delText>
        </w:r>
        <w:r w:rsidR="00A51E65" w:rsidDel="00A05A59">
          <w:delText xml:space="preserve">is maintaining </w:delText>
        </w:r>
        <w:r w:rsidR="00445E01" w:rsidDel="00A05A59">
          <w:delText xml:space="preserve">a </w:delText>
        </w:r>
        <w:r w:rsidR="00A51E65" w:rsidDel="00A05A59">
          <w:delText xml:space="preserve">provisioning link to </w:delText>
        </w:r>
        <w:r w:rsidR="00095D96" w:rsidDel="00A05A59">
          <w:delText xml:space="preserve">an </w:delText>
        </w:r>
        <w:r w:rsidR="000E6E0E" w:rsidDel="00A05A59">
          <w:delText>unprovisioned device</w:delText>
        </w:r>
        <w:r w:rsidR="00095D96" w:rsidDel="00A05A59">
          <w:delText>, or is idle</w:delText>
        </w:r>
        <w:r w:rsidR="00B404C2" w:rsidDel="00A05A59">
          <w:delText>.</w:delText>
        </w:r>
        <w:r w:rsidR="005334A2" w:rsidDel="00A05A59">
          <w:delText xml:space="preserve"> </w:delText>
        </w:r>
        <w:r w:rsidR="005334A2" w:rsidRPr="0004415B" w:rsidDel="00A05A59">
          <w:rPr>
            <w:rStyle w:val="DocumentHyperlink"/>
          </w:rPr>
          <w:fldChar w:fldCharType="begin"/>
        </w:r>
        <w:r w:rsidR="005334A2" w:rsidRPr="0004415B" w:rsidDel="00A05A59">
          <w:rPr>
            <w:rStyle w:val="DocumentHyperlink"/>
          </w:rPr>
          <w:delInstrText xml:space="preserve"> REF _Ref522787806 \h </w:delInstrText>
        </w:r>
        <w:r w:rsidR="005334A2" w:rsidDel="00A05A59">
          <w:rPr>
            <w:rStyle w:val="DocumentHyperlink"/>
          </w:rPr>
          <w:delInstrText xml:space="preserve"> \* MERGEFORMAT </w:delInstrText>
        </w:r>
        <w:r w:rsidR="005334A2" w:rsidRPr="0004415B" w:rsidDel="00A05A59">
          <w:rPr>
            <w:rStyle w:val="DocumentHyperlink"/>
          </w:rPr>
        </w:r>
        <w:r w:rsidR="005334A2" w:rsidRPr="0004415B" w:rsidDel="00A05A59">
          <w:rPr>
            <w:rStyle w:val="DocumentHyperlink"/>
          </w:rPr>
          <w:fldChar w:fldCharType="separate"/>
        </w:r>
        <w:r w:rsidR="00A60C92" w:rsidRPr="00CC2745" w:rsidDel="00A05A59">
          <w:rPr>
            <w:rStyle w:val="DocumentHyperlink"/>
          </w:rPr>
          <w:delText>Table 4.5</w:delText>
        </w:r>
        <w:r w:rsidR="005334A2" w:rsidRPr="0004415B" w:rsidDel="00A05A59">
          <w:rPr>
            <w:rStyle w:val="DocumentHyperlink"/>
          </w:rPr>
          <w:fldChar w:fldCharType="end"/>
        </w:r>
        <w:r w:rsidR="005334A2" w:rsidRPr="005334A2" w:rsidDel="00A05A59">
          <w:delText xml:space="preserve"> </w:delText>
        </w:r>
        <w:r w:rsidR="005334A2" w:rsidDel="00A05A59">
          <w:delText>defines the values for the Remote Provisioning Procedure state.</w:delText>
        </w:r>
      </w:del>
    </w:p>
    <w:tbl>
      <w:tblPr>
        <w:tblStyle w:val="af2"/>
        <w:tblW w:w="7735" w:type="dxa"/>
        <w:tblLook w:val="04A0" w:firstRow="1" w:lastRow="0" w:firstColumn="1" w:lastColumn="0" w:noHBand="0" w:noVBand="1"/>
      </w:tblPr>
      <w:tblGrid>
        <w:gridCol w:w="1384"/>
        <w:gridCol w:w="6351"/>
      </w:tblGrid>
      <w:tr w:rsidR="00B404C2" w:rsidRPr="00D3266F" w:rsidDel="00A05A59" w14:paraId="23D262C0" w14:textId="1441D11C" w:rsidTr="00F35D01">
        <w:trPr>
          <w:tblHeader/>
          <w:del w:id="855" w:author="Piotr Winiarczyk" w:date="2018-10-31T15:54:00Z"/>
        </w:trPr>
        <w:tc>
          <w:tcPr>
            <w:tcW w:w="138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BA178C" w14:textId="339757B6" w:rsidR="00B404C2" w:rsidRPr="00F504A7" w:rsidDel="00A05A59" w:rsidRDefault="00B404C2" w:rsidP="00B404C2">
            <w:pPr>
              <w:pStyle w:val="TableText"/>
              <w:rPr>
                <w:del w:id="856" w:author="Piotr Winiarczyk" w:date="2018-10-31T15:54:00Z"/>
                <w:rStyle w:val="TableHeading"/>
              </w:rPr>
            </w:pPr>
            <w:del w:id="857" w:author="Piotr Winiarczyk" w:date="2018-10-31T15:54:00Z">
              <w:r w:rsidRPr="00F504A7" w:rsidDel="00A05A59">
                <w:rPr>
                  <w:rStyle w:val="TableHeading"/>
                </w:rPr>
                <w:delText>Value</w:delText>
              </w:r>
            </w:del>
          </w:p>
        </w:tc>
        <w:tc>
          <w:tcPr>
            <w:tcW w:w="63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263BD7" w14:textId="500CC080" w:rsidR="00B404C2" w:rsidRPr="00F504A7" w:rsidDel="00A05A59" w:rsidRDefault="00B404C2" w:rsidP="00B404C2">
            <w:pPr>
              <w:pStyle w:val="TableText"/>
              <w:rPr>
                <w:del w:id="858" w:author="Piotr Winiarczyk" w:date="2018-10-31T15:54:00Z"/>
                <w:rStyle w:val="TableHeading"/>
              </w:rPr>
            </w:pPr>
            <w:del w:id="859" w:author="Piotr Winiarczyk" w:date="2018-10-31T15:54:00Z">
              <w:r w:rsidRPr="00F504A7" w:rsidDel="00A05A59">
                <w:rPr>
                  <w:rStyle w:val="TableHeading"/>
                </w:rPr>
                <w:delText>Description</w:delText>
              </w:r>
            </w:del>
          </w:p>
        </w:tc>
      </w:tr>
      <w:tr w:rsidR="00B404C2" w:rsidRPr="002867E4" w:rsidDel="00A05A59" w14:paraId="6C5A8E9C" w14:textId="558FC506" w:rsidTr="00F35D01">
        <w:trPr>
          <w:del w:id="860" w:author="Piotr Winiarczyk" w:date="2018-10-31T15:54:00Z"/>
        </w:trPr>
        <w:tc>
          <w:tcPr>
            <w:tcW w:w="1384" w:type="dxa"/>
            <w:tcBorders>
              <w:top w:val="single" w:sz="4" w:space="0" w:color="auto"/>
              <w:left w:val="single" w:sz="4" w:space="0" w:color="auto"/>
              <w:bottom w:val="single" w:sz="4" w:space="0" w:color="auto"/>
              <w:right w:val="single" w:sz="4" w:space="0" w:color="auto"/>
            </w:tcBorders>
            <w:vAlign w:val="center"/>
            <w:hideMark/>
          </w:tcPr>
          <w:p w14:paraId="592329B4" w14:textId="3BFFD426" w:rsidR="00B404C2" w:rsidRPr="002867E4" w:rsidDel="00A05A59" w:rsidRDefault="00B404C2" w:rsidP="00B404C2">
            <w:pPr>
              <w:pStyle w:val="TableText"/>
              <w:rPr>
                <w:del w:id="861" w:author="Piotr Winiarczyk" w:date="2018-10-31T15:54:00Z"/>
              </w:rPr>
            </w:pPr>
            <w:del w:id="862" w:author="Piotr Winiarczyk" w:date="2018-10-31T15:54:00Z">
              <w:r w:rsidRPr="002867E4" w:rsidDel="00A05A59">
                <w:delText>0x00</w:delText>
              </w:r>
            </w:del>
          </w:p>
        </w:tc>
        <w:tc>
          <w:tcPr>
            <w:tcW w:w="6351" w:type="dxa"/>
            <w:tcBorders>
              <w:top w:val="single" w:sz="4" w:space="0" w:color="auto"/>
              <w:left w:val="single" w:sz="4" w:space="0" w:color="auto"/>
              <w:bottom w:val="single" w:sz="4" w:space="0" w:color="auto"/>
              <w:right w:val="single" w:sz="4" w:space="0" w:color="auto"/>
            </w:tcBorders>
            <w:hideMark/>
          </w:tcPr>
          <w:p w14:paraId="3503C2F2" w14:textId="607A7963" w:rsidR="00B404C2" w:rsidRPr="002867E4" w:rsidDel="00A05A59" w:rsidRDefault="00B404C2" w:rsidP="00B404C2">
            <w:pPr>
              <w:pStyle w:val="TableText"/>
              <w:rPr>
                <w:del w:id="863" w:author="Piotr Winiarczyk" w:date="2018-10-31T15:54:00Z"/>
              </w:rPr>
            </w:pPr>
            <w:del w:id="864" w:author="Piotr Winiarczyk" w:date="2018-10-31T15:54:00Z">
              <w:r w:rsidRPr="002867E4" w:rsidDel="00A05A59">
                <w:delText xml:space="preserve">Idle </w:delText>
              </w:r>
            </w:del>
          </w:p>
        </w:tc>
      </w:tr>
      <w:tr w:rsidR="00B404C2" w:rsidRPr="002867E4" w:rsidDel="00A05A59" w14:paraId="4835C1A2" w14:textId="75EDFB93" w:rsidTr="00F35D01">
        <w:trPr>
          <w:del w:id="865" w:author="Piotr Winiarczyk" w:date="2018-10-31T15:54:00Z"/>
        </w:trPr>
        <w:tc>
          <w:tcPr>
            <w:tcW w:w="1384" w:type="dxa"/>
            <w:tcBorders>
              <w:top w:val="single" w:sz="4" w:space="0" w:color="auto"/>
              <w:left w:val="single" w:sz="4" w:space="0" w:color="auto"/>
              <w:bottom w:val="single" w:sz="4" w:space="0" w:color="auto"/>
              <w:right w:val="single" w:sz="4" w:space="0" w:color="auto"/>
            </w:tcBorders>
            <w:vAlign w:val="center"/>
          </w:tcPr>
          <w:p w14:paraId="691DE890" w14:textId="42B51AD0" w:rsidR="00B404C2" w:rsidRPr="002867E4" w:rsidDel="00A05A59" w:rsidRDefault="00B404C2" w:rsidP="00B404C2">
            <w:pPr>
              <w:pStyle w:val="TableText"/>
              <w:rPr>
                <w:del w:id="866" w:author="Piotr Winiarczyk" w:date="2018-10-31T15:54:00Z"/>
              </w:rPr>
            </w:pPr>
            <w:del w:id="867" w:author="Piotr Winiarczyk" w:date="2018-10-31T15:54:00Z">
              <w:r w:rsidRPr="002867E4" w:rsidDel="00A05A59">
                <w:delText>0x0</w:delText>
              </w:r>
              <w:r w:rsidDel="00A05A59">
                <w:delText>1</w:delText>
              </w:r>
            </w:del>
          </w:p>
        </w:tc>
        <w:tc>
          <w:tcPr>
            <w:tcW w:w="6351" w:type="dxa"/>
            <w:tcBorders>
              <w:top w:val="single" w:sz="4" w:space="0" w:color="auto"/>
              <w:left w:val="single" w:sz="4" w:space="0" w:color="auto"/>
              <w:bottom w:val="single" w:sz="4" w:space="0" w:color="auto"/>
              <w:right w:val="single" w:sz="4" w:space="0" w:color="auto"/>
            </w:tcBorders>
          </w:tcPr>
          <w:p w14:paraId="3B6FB9C0" w14:textId="1A1A16EB" w:rsidR="00B404C2" w:rsidRPr="002867E4" w:rsidDel="00A05A59" w:rsidRDefault="000E6E0E" w:rsidP="00B404C2">
            <w:pPr>
              <w:pStyle w:val="TableText"/>
              <w:rPr>
                <w:del w:id="868" w:author="Piotr Winiarczyk" w:date="2018-10-31T15:54:00Z"/>
              </w:rPr>
            </w:pPr>
            <w:del w:id="869" w:author="Piotr Winiarczyk" w:date="2018-10-31T15:54:00Z">
              <w:r w:rsidDel="00A05A59">
                <w:delText xml:space="preserve">Remote Provisioning Server currently </w:delText>
              </w:r>
              <w:r w:rsidR="00527755" w:rsidDel="00A05A59">
                <w:delText xml:space="preserve">is executing </w:delText>
              </w:r>
              <w:r w:rsidDel="00A05A59">
                <w:delText>Device Key Refresh procedure.</w:delText>
              </w:r>
            </w:del>
          </w:p>
        </w:tc>
      </w:tr>
      <w:tr w:rsidR="00B404C2" w:rsidRPr="002867E4" w:rsidDel="00A05A59" w14:paraId="575A1740" w14:textId="704DA008" w:rsidTr="00F35D01">
        <w:trPr>
          <w:del w:id="870" w:author="Piotr Winiarczyk" w:date="2018-10-31T15:54:00Z"/>
        </w:trPr>
        <w:tc>
          <w:tcPr>
            <w:tcW w:w="1384" w:type="dxa"/>
            <w:tcBorders>
              <w:top w:val="single" w:sz="4" w:space="0" w:color="auto"/>
              <w:left w:val="single" w:sz="4" w:space="0" w:color="auto"/>
              <w:bottom w:val="single" w:sz="4" w:space="0" w:color="auto"/>
              <w:right w:val="single" w:sz="4" w:space="0" w:color="auto"/>
            </w:tcBorders>
            <w:vAlign w:val="center"/>
          </w:tcPr>
          <w:p w14:paraId="5152373F" w14:textId="511DA288" w:rsidR="00B404C2" w:rsidRPr="002867E4" w:rsidDel="00A05A59" w:rsidRDefault="00B404C2" w:rsidP="00B404C2">
            <w:pPr>
              <w:pStyle w:val="TableText"/>
              <w:rPr>
                <w:del w:id="871" w:author="Piotr Winiarczyk" w:date="2018-10-31T15:54:00Z"/>
              </w:rPr>
            </w:pPr>
            <w:del w:id="872" w:author="Piotr Winiarczyk" w:date="2018-10-31T15:54:00Z">
              <w:r w:rsidRPr="002867E4" w:rsidDel="00A05A59">
                <w:delText>0x0</w:delText>
              </w:r>
              <w:r w:rsidDel="00A05A59">
                <w:delText>2</w:delText>
              </w:r>
            </w:del>
          </w:p>
        </w:tc>
        <w:tc>
          <w:tcPr>
            <w:tcW w:w="6351" w:type="dxa"/>
            <w:tcBorders>
              <w:top w:val="single" w:sz="4" w:space="0" w:color="auto"/>
              <w:left w:val="single" w:sz="4" w:space="0" w:color="auto"/>
              <w:bottom w:val="single" w:sz="4" w:space="0" w:color="auto"/>
              <w:right w:val="single" w:sz="4" w:space="0" w:color="auto"/>
            </w:tcBorders>
          </w:tcPr>
          <w:p w14:paraId="5A1E4C18" w14:textId="643F6D36" w:rsidR="00B404C2" w:rsidRPr="002867E4" w:rsidDel="00A05A59" w:rsidRDefault="000E6E0E" w:rsidP="00B404C2">
            <w:pPr>
              <w:pStyle w:val="TableText"/>
              <w:rPr>
                <w:del w:id="873" w:author="Piotr Winiarczyk" w:date="2018-10-31T15:54:00Z"/>
              </w:rPr>
            </w:pPr>
            <w:del w:id="874" w:author="Piotr Winiarczyk" w:date="2018-10-31T15:54:00Z">
              <w:r w:rsidDel="00A05A59">
                <w:delText xml:space="preserve">Remote Provisioning Server currently </w:delText>
              </w:r>
              <w:r w:rsidR="00527755" w:rsidDel="00A05A59">
                <w:delText xml:space="preserve">is </w:delText>
              </w:r>
              <w:r w:rsidR="00A51E65" w:rsidDel="00A05A59">
                <w:delText xml:space="preserve">maintaining </w:delText>
              </w:r>
              <w:r w:rsidR="00445E01" w:rsidDel="00A05A59">
                <w:delText xml:space="preserve">a </w:delText>
              </w:r>
              <w:r w:rsidR="00A51E65" w:rsidDel="00A05A59">
                <w:delText xml:space="preserve">provisioning link to </w:delText>
              </w:r>
              <w:r w:rsidDel="00A05A59">
                <w:delText>a</w:delText>
              </w:r>
              <w:r w:rsidR="00A51E65" w:rsidDel="00A05A59">
                <w:delText>n</w:delText>
              </w:r>
              <w:r w:rsidDel="00A05A59">
                <w:delText xml:space="preserve"> </w:delText>
              </w:r>
              <w:r w:rsidR="00A51E65" w:rsidDel="00A05A59">
                <w:delText xml:space="preserve">unprovisioned </w:delText>
              </w:r>
              <w:r w:rsidDel="00A05A59">
                <w:delText>device.</w:delText>
              </w:r>
            </w:del>
          </w:p>
        </w:tc>
      </w:tr>
      <w:tr w:rsidR="00B404C2" w:rsidRPr="002867E4" w:rsidDel="00A05A59" w14:paraId="18C093EB" w14:textId="76FF3924" w:rsidTr="00F35D01">
        <w:trPr>
          <w:del w:id="875" w:author="Piotr Winiarczyk" w:date="2018-10-31T15:54:00Z"/>
        </w:trPr>
        <w:tc>
          <w:tcPr>
            <w:tcW w:w="1384" w:type="dxa"/>
            <w:tcBorders>
              <w:top w:val="single" w:sz="4" w:space="0" w:color="auto"/>
              <w:left w:val="single" w:sz="4" w:space="0" w:color="auto"/>
              <w:bottom w:val="single" w:sz="4" w:space="0" w:color="auto"/>
              <w:right w:val="single" w:sz="4" w:space="0" w:color="auto"/>
            </w:tcBorders>
            <w:vAlign w:val="center"/>
          </w:tcPr>
          <w:p w14:paraId="363AC69F" w14:textId="7F435ED2" w:rsidR="00B404C2" w:rsidRPr="002867E4" w:rsidDel="00A05A59" w:rsidRDefault="00B404C2" w:rsidP="00B404C2">
            <w:pPr>
              <w:pStyle w:val="TableText"/>
              <w:rPr>
                <w:del w:id="876" w:author="Piotr Winiarczyk" w:date="2018-10-31T15:54:00Z"/>
              </w:rPr>
            </w:pPr>
            <w:del w:id="877" w:author="Piotr Winiarczyk" w:date="2018-10-31T15:54:00Z">
              <w:r w:rsidRPr="002867E4" w:rsidDel="00A05A59">
                <w:delText>0x0</w:delText>
              </w:r>
              <w:r w:rsidR="000E6E0E" w:rsidDel="00A05A59">
                <w:delText>3</w:delText>
              </w:r>
              <w:r w:rsidR="00404321" w:rsidDel="00A05A59">
                <w:sym w:font="Symbol" w:char="F02D"/>
              </w:r>
              <w:r w:rsidR="000E6E0E" w:rsidDel="00A05A59">
                <w:delText>0xFF</w:delText>
              </w:r>
            </w:del>
          </w:p>
        </w:tc>
        <w:tc>
          <w:tcPr>
            <w:tcW w:w="6351" w:type="dxa"/>
            <w:tcBorders>
              <w:top w:val="single" w:sz="4" w:space="0" w:color="auto"/>
              <w:left w:val="single" w:sz="4" w:space="0" w:color="auto"/>
              <w:bottom w:val="single" w:sz="4" w:space="0" w:color="auto"/>
              <w:right w:val="single" w:sz="4" w:space="0" w:color="auto"/>
            </w:tcBorders>
          </w:tcPr>
          <w:p w14:paraId="07E28979" w14:textId="5B235EF8" w:rsidR="00B404C2" w:rsidRPr="002867E4" w:rsidDel="00A05A59" w:rsidRDefault="00842F8D" w:rsidP="00B404C2">
            <w:pPr>
              <w:pStyle w:val="TableText"/>
              <w:rPr>
                <w:del w:id="878" w:author="Piotr Winiarczyk" w:date="2018-10-31T15:54:00Z"/>
              </w:rPr>
            </w:pPr>
            <w:del w:id="879" w:author="Piotr Winiarczyk" w:date="2018-10-31T15:54:00Z">
              <w:r w:rsidDel="00A05A59">
                <w:delText>Reserved for Future Use</w:delText>
              </w:r>
            </w:del>
          </w:p>
        </w:tc>
      </w:tr>
    </w:tbl>
    <w:p w14:paraId="4FC213C1" w14:textId="67D4A6BA" w:rsidR="00B404C2" w:rsidRPr="007D508D" w:rsidDel="00A05A59" w:rsidRDefault="00B404C2" w:rsidP="007B72D1">
      <w:pPr>
        <w:pStyle w:val="a6"/>
        <w:rPr>
          <w:del w:id="880" w:author="Piotr Winiarczyk" w:date="2018-10-31T15:54:00Z"/>
        </w:rPr>
      </w:pPr>
      <w:bookmarkStart w:id="881" w:name="_Ref521739347"/>
      <w:bookmarkStart w:id="882" w:name="_Ref522787806"/>
      <w:del w:id="883" w:author="Piotr Winiarczyk" w:date="2018-10-31T15:54:00Z">
        <w:r w:rsidRPr="002867E4" w:rsidDel="00A05A59">
          <w:delText xml:space="preserve">Table </w:delText>
        </w:r>
        <w:bookmarkEnd w:id="881"/>
        <w:r w:rsidR="007F4E90" w:rsidDel="00A05A59">
          <w:fldChar w:fldCharType="begin"/>
        </w:r>
        <w:r w:rsidR="007F4E90" w:rsidDel="00A05A59">
          <w:delInstrText xml:space="preserve"> STYLEREF 1 \s </w:delInstrText>
        </w:r>
        <w:r w:rsidR="007F4E90" w:rsidDel="00A05A59">
          <w:fldChar w:fldCharType="separate"/>
        </w:r>
        <w:r w:rsidR="00A60C92" w:rsidDel="00A05A59">
          <w:rPr>
            <w:noProof/>
          </w:rPr>
          <w:delText>4</w:delText>
        </w:r>
        <w:r w:rsidR="007F4E90" w:rsidDel="00A05A59">
          <w:fldChar w:fldCharType="end"/>
        </w:r>
        <w:r w:rsidR="007F4E90" w:rsidDel="00A05A59">
          <w:delText>.</w:delText>
        </w:r>
        <w:r w:rsidR="005E70B5" w:rsidDel="00A05A59">
          <w:rPr>
            <w:noProof/>
          </w:rPr>
          <w:fldChar w:fldCharType="begin"/>
        </w:r>
        <w:r w:rsidR="005E70B5" w:rsidDel="00A05A59">
          <w:rPr>
            <w:noProof/>
          </w:rPr>
          <w:delInstrText xml:space="preserve"> SEQ Table \* ARABIC \s 1 </w:delInstrText>
        </w:r>
        <w:r w:rsidR="005E70B5" w:rsidDel="00A05A59">
          <w:rPr>
            <w:noProof/>
          </w:rPr>
          <w:fldChar w:fldCharType="separate"/>
        </w:r>
        <w:r w:rsidR="00A60C92" w:rsidDel="00A05A59">
          <w:rPr>
            <w:noProof/>
          </w:rPr>
          <w:delText>5</w:delText>
        </w:r>
        <w:r w:rsidR="005E70B5" w:rsidDel="00A05A59">
          <w:rPr>
            <w:noProof/>
          </w:rPr>
          <w:fldChar w:fldCharType="end"/>
        </w:r>
        <w:bookmarkEnd w:id="882"/>
        <w:r w:rsidRPr="002867E4" w:rsidDel="00A05A59">
          <w:delText xml:space="preserve">: Remote Provisioning </w:delText>
        </w:r>
        <w:r w:rsidR="0026358F" w:rsidDel="00A05A59">
          <w:delText xml:space="preserve">Procedure </w:delText>
        </w:r>
        <w:r w:rsidR="00012FC2" w:rsidDel="00A05A59">
          <w:delText xml:space="preserve">state </w:delText>
        </w:r>
        <w:r w:rsidR="000E6E0E" w:rsidDel="00A05A59">
          <w:delText>values</w:delText>
        </w:r>
      </w:del>
    </w:p>
    <w:p w14:paraId="0B13B9FB" w14:textId="204F5B06" w:rsidR="00FA1423" w:rsidRDefault="00FA1423" w:rsidP="008F6180">
      <w:pPr>
        <w:pStyle w:val="40"/>
      </w:pPr>
      <w:bookmarkStart w:id="884" w:name="_Toc527039210"/>
      <w:commentRangeStart w:id="885"/>
      <w:commentRangeStart w:id="886"/>
      <w:r w:rsidRPr="002867E4">
        <w:t xml:space="preserve">Remote </w:t>
      </w:r>
      <w:r w:rsidRPr="006A6F17">
        <w:t>Provisioning</w:t>
      </w:r>
      <w:r>
        <w:t xml:space="preserve"> Device UUID</w:t>
      </w:r>
      <w:bookmarkEnd w:id="884"/>
      <w:commentRangeEnd w:id="885"/>
      <w:r w:rsidR="005B00F6">
        <w:rPr>
          <w:rStyle w:val="af4"/>
          <w:rFonts w:asciiTheme="minorHAnsi" w:eastAsiaTheme="minorEastAsia" w:hAnsiTheme="minorHAnsi" w:cstheme="minorBidi"/>
          <w:b w:val="0"/>
          <w:iCs w:val="0"/>
          <w:color w:val="auto"/>
        </w:rPr>
        <w:commentReference w:id="885"/>
      </w:r>
      <w:commentRangeEnd w:id="886"/>
      <w:r w:rsidR="00F207A1">
        <w:rPr>
          <w:rStyle w:val="af4"/>
          <w:rFonts w:asciiTheme="minorHAnsi" w:eastAsiaTheme="minorEastAsia" w:hAnsiTheme="minorHAnsi" w:cstheme="minorBidi"/>
          <w:b w:val="0"/>
          <w:iCs w:val="0"/>
          <w:color w:val="auto"/>
        </w:rPr>
        <w:commentReference w:id="886"/>
      </w:r>
    </w:p>
    <w:p w14:paraId="1CBC7AA2" w14:textId="089485AA" w:rsidR="007D508D" w:rsidRPr="007D508D" w:rsidRDefault="007D508D" w:rsidP="00C167BC">
      <w:pPr>
        <w:pStyle w:val="a2"/>
      </w:pPr>
      <w:r>
        <w:t xml:space="preserve">The </w:t>
      </w:r>
      <w:r w:rsidRPr="00FA1423">
        <w:t xml:space="preserve">Remote Provisioning </w:t>
      </w:r>
      <w:r>
        <w:t>Device UUID</w:t>
      </w:r>
      <w:r w:rsidRPr="00FA1423">
        <w:t xml:space="preserve"> </w:t>
      </w:r>
      <w:r>
        <w:t>s</w:t>
      </w:r>
      <w:r w:rsidRPr="00FA1423">
        <w:t>tate</w:t>
      </w:r>
      <w:r>
        <w:t xml:space="preserve"> </w:t>
      </w:r>
      <w:r w:rsidR="00505586">
        <w:t xml:space="preserve">indicates </w:t>
      </w:r>
      <w:r w:rsidR="000671DD">
        <w:t xml:space="preserve">either </w:t>
      </w:r>
      <w:r>
        <w:t xml:space="preserve">the </w:t>
      </w:r>
      <w:r w:rsidR="00601D3B">
        <w:t>D</w:t>
      </w:r>
      <w:r>
        <w:t xml:space="preserve">evice UUID </w:t>
      </w:r>
      <w:r w:rsidR="000F00E8">
        <w:t xml:space="preserve">that </w:t>
      </w:r>
      <w:r>
        <w:t>the provisioning bearer is open to</w:t>
      </w:r>
      <w:r w:rsidR="008B08A1">
        <w:t xml:space="preserve"> or</w:t>
      </w:r>
      <w:r w:rsidR="00A51E65">
        <w:t>, if a Device Key Refresh</w:t>
      </w:r>
      <w:r w:rsidR="008B08A1">
        <w:t xml:space="preserve"> </w:t>
      </w:r>
      <w:r w:rsidR="00A51E65">
        <w:t xml:space="preserve">Procedure is in progress, </w:t>
      </w:r>
      <w:r w:rsidR="008B08A1">
        <w:t xml:space="preserve">the </w:t>
      </w:r>
      <w:r w:rsidR="00BA6FA3">
        <w:t xml:space="preserve">Device </w:t>
      </w:r>
      <w:r w:rsidR="008B08A1">
        <w:t xml:space="preserve">UUID of the </w:t>
      </w:r>
      <w:r w:rsidR="00ED59F1">
        <w:t>Remote Provisioning Server</w:t>
      </w:r>
      <w:r>
        <w:t>.</w:t>
      </w:r>
    </w:p>
    <w:p w14:paraId="73925BAC" w14:textId="5FD5648E" w:rsidR="00121E74" w:rsidDel="00F207A1" w:rsidRDefault="00121E74" w:rsidP="008F6180">
      <w:pPr>
        <w:pStyle w:val="40"/>
        <w:rPr>
          <w:del w:id="887" w:author="Piotr Winiarczyk" w:date="2018-10-31T16:15:00Z"/>
        </w:rPr>
      </w:pPr>
      <w:bookmarkStart w:id="888" w:name="_Toc527039211"/>
      <w:del w:id="889" w:author="Piotr Winiarczyk" w:date="2018-10-31T16:15:00Z">
        <w:r w:rsidRPr="002867E4" w:rsidDel="00F207A1">
          <w:delText xml:space="preserve">Remote </w:delText>
        </w:r>
        <w:r w:rsidRPr="006A6F17" w:rsidDel="00F207A1">
          <w:delText>Provisioning</w:delText>
        </w:r>
        <w:r w:rsidDel="00F207A1">
          <w:delText xml:space="preserve"> Outbound PDU</w:delText>
        </w:r>
        <w:bookmarkEnd w:id="888"/>
      </w:del>
    </w:p>
    <w:p w14:paraId="6F6BD7FE" w14:textId="497FCA25" w:rsidR="00121E74" w:rsidDel="00F207A1" w:rsidRDefault="00121E74" w:rsidP="00C70630">
      <w:pPr>
        <w:pStyle w:val="a2"/>
        <w:rPr>
          <w:del w:id="890" w:author="Piotr Winiarczyk" w:date="2018-10-31T16:15:00Z"/>
        </w:rPr>
      </w:pPr>
      <w:del w:id="891" w:author="Piotr Winiarczyk" w:date="2018-10-31T16:15:00Z">
        <w:r w:rsidDel="00F207A1">
          <w:delText xml:space="preserve">The </w:delText>
        </w:r>
        <w:r w:rsidRPr="00121E74" w:rsidDel="00F207A1">
          <w:delText xml:space="preserve">Remote Provisioning Outbound PDU </w:delText>
        </w:r>
        <w:r w:rsidR="007D508D" w:rsidDel="00F207A1">
          <w:delText>s</w:delText>
        </w:r>
        <w:r w:rsidRPr="00121E74" w:rsidDel="00F207A1">
          <w:delText>tate</w:delText>
        </w:r>
        <w:r w:rsidDel="00F207A1">
          <w:delText xml:space="preserve"> </w:delText>
        </w:r>
        <w:r w:rsidR="003E39D0" w:rsidDel="00F207A1">
          <w:delText>indicates</w:delText>
        </w:r>
        <w:r w:rsidDel="00F207A1">
          <w:delText xml:space="preserve"> the </w:delText>
        </w:r>
        <w:r w:rsidR="000F00E8" w:rsidDel="00F207A1">
          <w:delText xml:space="preserve">most recent </w:delText>
        </w:r>
        <w:r w:rsidDel="00F207A1">
          <w:delText xml:space="preserve">Provisioning PDU that was </w:delText>
        </w:r>
        <w:r w:rsidR="006B5512" w:rsidDel="00F207A1">
          <w:delText>received</w:delText>
        </w:r>
        <w:r w:rsidR="000E6E0E" w:rsidDel="00F207A1">
          <w:delText xml:space="preserve"> </w:delText>
        </w:r>
        <w:r w:rsidR="006B5512" w:rsidDel="00F207A1">
          <w:delText>by</w:delText>
        </w:r>
        <w:r w:rsidR="000E6E0E" w:rsidDel="00F207A1">
          <w:delText xml:space="preserve"> the</w:delText>
        </w:r>
        <w:r w:rsidDel="00F207A1">
          <w:delText xml:space="preserve"> Remote Provisioning Server </w:delText>
        </w:r>
        <w:r w:rsidR="00404321" w:rsidDel="00F207A1">
          <w:delText xml:space="preserve">during </w:delText>
        </w:r>
        <w:r w:rsidR="000E6E0E" w:rsidDel="00F207A1">
          <w:delText>the provisioning process or Device Key Refresh procedure that is in progress</w:delText>
        </w:r>
        <w:r w:rsidDel="00F207A1">
          <w:delText>.</w:delText>
        </w:r>
      </w:del>
    </w:p>
    <w:p w14:paraId="1963E473" w14:textId="766DFAE1" w:rsidR="00424B64" w:rsidRDefault="00424B64" w:rsidP="008F6180">
      <w:pPr>
        <w:pStyle w:val="40"/>
      </w:pPr>
      <w:bookmarkStart w:id="892" w:name="_Toc527039212"/>
      <w:r w:rsidRPr="002867E4">
        <w:t xml:space="preserve">Remote </w:t>
      </w:r>
      <w:r w:rsidRPr="006A6F17">
        <w:t>Provisioning</w:t>
      </w:r>
      <w:r>
        <w:t xml:space="preserve"> Outbound PDU </w:t>
      </w:r>
      <w:r w:rsidR="003D4513">
        <w:t>Count</w:t>
      </w:r>
      <w:bookmarkEnd w:id="892"/>
    </w:p>
    <w:p w14:paraId="6400CE3C" w14:textId="26B5000F" w:rsidR="00207F98" w:rsidRDefault="00207F98" w:rsidP="00207F98">
      <w:pPr>
        <w:pStyle w:val="a2"/>
      </w:pPr>
      <w:r>
        <w:t xml:space="preserve">The </w:t>
      </w:r>
      <w:r w:rsidRPr="00207F98">
        <w:t xml:space="preserve">Remote Provisioning Outbound PDU </w:t>
      </w:r>
      <w:r w:rsidR="003D4513">
        <w:t>Count</w:t>
      </w:r>
      <w:r w:rsidR="003D4513" w:rsidRPr="00207F98">
        <w:t xml:space="preserve"> </w:t>
      </w:r>
      <w:r>
        <w:t>s</w:t>
      </w:r>
      <w:r w:rsidRPr="00207F98">
        <w:t>tate</w:t>
      </w:r>
      <w:r>
        <w:t xml:space="preserve"> </w:t>
      </w:r>
      <w:r w:rsidR="00505586">
        <w:t xml:space="preserve">indicates </w:t>
      </w:r>
      <w:r>
        <w:t xml:space="preserve">the number of unique Provisioning PDUs delivered to the Remote Provisioning Server from the Remote Provisioning Client </w:t>
      </w:r>
      <w:r w:rsidR="000671DD">
        <w:t xml:space="preserve">during </w:t>
      </w:r>
      <w:r w:rsidR="00411924">
        <w:t xml:space="preserve">the </w:t>
      </w:r>
      <w:r>
        <w:t>provisioning proces</w:t>
      </w:r>
      <w:r w:rsidR="00D9190F">
        <w:t>s</w:t>
      </w:r>
      <w:r w:rsidR="00411924">
        <w:t xml:space="preserve"> </w:t>
      </w:r>
      <w:r w:rsidR="000E6E0E" w:rsidRPr="000E6E0E">
        <w:t xml:space="preserve">or </w:t>
      </w:r>
      <w:r w:rsidR="00077374">
        <w:t xml:space="preserve">a </w:t>
      </w:r>
      <w:r w:rsidR="000E6E0E" w:rsidRPr="000E6E0E">
        <w:t>Device Key Refresh procedure</w:t>
      </w:r>
      <w:r w:rsidR="000E6E0E">
        <w:t xml:space="preserve"> </w:t>
      </w:r>
      <w:r w:rsidR="00411924">
        <w:t>that is in progress</w:t>
      </w:r>
      <w:r>
        <w:t>.</w:t>
      </w:r>
    </w:p>
    <w:p w14:paraId="1E6C9184" w14:textId="743E8332" w:rsidR="00207F98" w:rsidRDefault="00207F98" w:rsidP="008F6180">
      <w:pPr>
        <w:pStyle w:val="40"/>
      </w:pPr>
      <w:bookmarkStart w:id="893" w:name="_Ref526946796"/>
      <w:bookmarkStart w:id="894" w:name="_Toc527039213"/>
      <w:r w:rsidRPr="002867E4">
        <w:lastRenderedPageBreak/>
        <w:t xml:space="preserve">Remote </w:t>
      </w:r>
      <w:r w:rsidRPr="006A6F17">
        <w:t>Provisioning</w:t>
      </w:r>
      <w:r>
        <w:t xml:space="preserve"> Inbound PDU </w:t>
      </w:r>
      <w:r w:rsidR="000B0473">
        <w:t>Count</w:t>
      </w:r>
      <w:bookmarkEnd w:id="893"/>
      <w:bookmarkEnd w:id="894"/>
    </w:p>
    <w:p w14:paraId="0870A649" w14:textId="07054C56" w:rsidR="00424B64" w:rsidRDefault="00207F98" w:rsidP="00C70630">
      <w:pPr>
        <w:pStyle w:val="a2"/>
      </w:pPr>
      <w:r>
        <w:t xml:space="preserve">The </w:t>
      </w:r>
      <w:r w:rsidRPr="00207F98">
        <w:t xml:space="preserve">Remote Provisioning </w:t>
      </w:r>
      <w:r>
        <w:t>In</w:t>
      </w:r>
      <w:r w:rsidRPr="00207F98">
        <w:t xml:space="preserve">bound PDU </w:t>
      </w:r>
      <w:r w:rsidR="000B0473">
        <w:t>Count</w:t>
      </w:r>
      <w:r w:rsidR="000B0473" w:rsidRPr="00207F98">
        <w:t xml:space="preserve"> </w:t>
      </w:r>
      <w:r>
        <w:t>s</w:t>
      </w:r>
      <w:r w:rsidRPr="00207F98">
        <w:t>tate</w:t>
      </w:r>
      <w:r>
        <w:t xml:space="preserve"> </w:t>
      </w:r>
      <w:r w:rsidR="00505586">
        <w:t xml:space="preserve">indicates </w:t>
      </w:r>
      <w:r>
        <w:t xml:space="preserve">the number of unique Provisioning PDUs </w:t>
      </w:r>
      <w:r w:rsidR="00B40902">
        <w:t xml:space="preserve">sent to the Remote Provisioning Client </w:t>
      </w:r>
      <w:r w:rsidR="000671DD">
        <w:t>during</w:t>
      </w:r>
      <w:r>
        <w:t xml:space="preserve"> </w:t>
      </w:r>
      <w:r w:rsidR="00411924">
        <w:t>the</w:t>
      </w:r>
      <w:r>
        <w:t xml:space="preserve"> provisioning process</w:t>
      </w:r>
      <w:r w:rsidR="00411924" w:rsidRPr="00411924">
        <w:t xml:space="preserve"> </w:t>
      </w:r>
      <w:r w:rsidR="00B40902" w:rsidRPr="00B40902">
        <w:t xml:space="preserve">or </w:t>
      </w:r>
      <w:r w:rsidR="00077374">
        <w:t xml:space="preserve">a </w:t>
      </w:r>
      <w:r w:rsidR="00B40902" w:rsidRPr="00B40902">
        <w:t xml:space="preserve">Device Key Refresh procedure </w:t>
      </w:r>
      <w:r w:rsidR="00411924">
        <w:t>that is in progress</w:t>
      </w:r>
      <w:r>
        <w:t>.</w:t>
      </w:r>
    </w:p>
    <w:p w14:paraId="2D720A4A" w14:textId="6B311E87" w:rsidR="00DD7B9B" w:rsidRDefault="00DD7B9B" w:rsidP="00DD7B9B">
      <w:pPr>
        <w:pStyle w:val="40"/>
      </w:pPr>
      <w:bookmarkStart w:id="895" w:name="_Toc507841223"/>
      <w:bookmarkStart w:id="896" w:name="_Toc507841345"/>
      <w:bookmarkStart w:id="897" w:name="_Toc527039214"/>
      <w:bookmarkStart w:id="898" w:name="_Ref494200802"/>
      <w:bookmarkStart w:id="899" w:name="_Ref494202944"/>
      <w:bookmarkStart w:id="900" w:name="_Toc451690461"/>
      <w:bookmarkEnd w:id="895"/>
      <w:bookmarkEnd w:id="896"/>
      <w:r>
        <w:t>Link Close Reason</w:t>
      </w:r>
      <w:bookmarkEnd w:id="897"/>
    </w:p>
    <w:p w14:paraId="0B0185C3" w14:textId="6F8FF755" w:rsidR="00DD7B9B" w:rsidRPr="00673EAC" w:rsidRDefault="00DD7B9B" w:rsidP="00DD7B9B">
      <w:pPr>
        <w:pStyle w:val="a2"/>
      </w:pPr>
      <w:commentRangeStart w:id="901"/>
      <w:commentRangeStart w:id="902"/>
      <w:commentRangeStart w:id="903"/>
      <w:r>
        <w:t>The Link Close Reason state</w:t>
      </w:r>
      <w:del w:id="904" w:author="Piotr Winiarczyk" w:date="2018-10-31T16:25:00Z">
        <w:r w:rsidDel="00AD7586">
          <w:delText>, if available,</w:delText>
        </w:r>
      </w:del>
      <w:r>
        <w:t xml:space="preserve"> contains the provisioning bearer link close Reason</w:t>
      </w:r>
      <w:commentRangeEnd w:id="901"/>
      <w:r w:rsidR="00C92159">
        <w:rPr>
          <w:rStyle w:val="af4"/>
        </w:rPr>
        <w:commentReference w:id="901"/>
      </w:r>
      <w:commentRangeEnd w:id="902"/>
      <w:r w:rsidR="00C57341">
        <w:rPr>
          <w:rStyle w:val="af4"/>
        </w:rPr>
        <w:commentReference w:id="902"/>
      </w:r>
      <w:commentRangeEnd w:id="903"/>
      <w:r w:rsidR="001C275F">
        <w:rPr>
          <w:rStyle w:val="af4"/>
        </w:rPr>
        <w:commentReference w:id="903"/>
      </w:r>
      <w:r>
        <w:t xml:space="preserve">. </w:t>
      </w:r>
      <w:r w:rsidRPr="00964721">
        <w:rPr>
          <w:rStyle w:val="DocumentHyperlink"/>
        </w:rPr>
        <w:t>Table 5.12</w:t>
      </w:r>
      <w:r w:rsidR="00A51E65">
        <w:rPr>
          <w:rStyle w:val="DocumentHyperlink"/>
        </w:rPr>
        <w:t xml:space="preserve"> </w:t>
      </w:r>
      <w:r w:rsidR="00A51E65">
        <w:t>defines the Reason field values used by the PB-ADV bearer for a link closing</w:t>
      </w:r>
      <w:r>
        <w:t>.</w:t>
      </w:r>
      <w:ins w:id="905" w:author="Piotr Winiarczyk" w:date="2018-10-31T16:25:00Z">
        <w:r w:rsidR="00AD7586">
          <w:t xml:space="preserve"> </w:t>
        </w:r>
      </w:ins>
      <w:ins w:id="906" w:author="Piotr Winiarczyk" w:date="2018-10-31T16:26:00Z">
        <w:r w:rsidR="00F93BB1">
          <w:t xml:space="preserve">For the </w:t>
        </w:r>
        <w:r w:rsidR="00AD7586">
          <w:t>bearer</w:t>
        </w:r>
        <w:r w:rsidR="00F93BB1">
          <w:t>s</w:t>
        </w:r>
        <w:r w:rsidR="00AD7586">
          <w:t xml:space="preserve"> </w:t>
        </w:r>
        <w:r w:rsidR="00F93BB1">
          <w:t xml:space="preserve">that </w:t>
        </w:r>
        <w:r w:rsidR="00AD7586">
          <w:t xml:space="preserve">do not define </w:t>
        </w:r>
        <w:r w:rsidR="00F93BB1">
          <w:t>the link clo</w:t>
        </w:r>
      </w:ins>
      <w:ins w:id="907" w:author="Piotr Winiarczyk" w:date="2018-10-31T16:27:00Z">
        <w:r w:rsidR="00F93BB1">
          <w:t xml:space="preserve">se reason, the value of </w:t>
        </w:r>
      </w:ins>
      <w:ins w:id="908" w:author="Piotr Winiarczyk" w:date="2018-10-31T16:28:00Z">
        <w:r w:rsidR="00F93BB1">
          <w:t xml:space="preserve">the </w:t>
        </w:r>
      </w:ins>
      <w:ins w:id="909" w:author="Piotr Winiarczyk" w:date="2018-10-31T16:27:00Z">
        <w:r w:rsidR="00F93BB1">
          <w:t xml:space="preserve">state is not defined and the state is </w:t>
        </w:r>
      </w:ins>
      <w:ins w:id="910" w:author="Piotr Winiarczyk" w:date="2018-10-31T16:28:00Z">
        <w:r w:rsidR="00F93BB1">
          <w:t>not used.</w:t>
        </w:r>
      </w:ins>
    </w:p>
    <w:p w14:paraId="2BCCC892" w14:textId="040AAF6F" w:rsidR="00DD7B9B" w:rsidRDefault="00DD7B9B" w:rsidP="00DD7B9B">
      <w:pPr>
        <w:pStyle w:val="40"/>
      </w:pPr>
      <w:bookmarkStart w:id="911" w:name="_Toc527039215"/>
      <w:r>
        <w:t>Link Close Status</w:t>
      </w:r>
      <w:bookmarkEnd w:id="911"/>
    </w:p>
    <w:p w14:paraId="6A375F6E" w14:textId="12DB8F7C" w:rsidR="00DD7B9B" w:rsidRDefault="00DD7B9B" w:rsidP="00DD7B9B">
      <w:pPr>
        <w:pStyle w:val="a2"/>
      </w:pPr>
      <w:r>
        <w:t xml:space="preserve">The Link Close Status state contains </w:t>
      </w:r>
      <w:r w:rsidR="00036B7E">
        <w:t>a</w:t>
      </w:r>
      <w:r>
        <w:t xml:space="preserve"> status code </w:t>
      </w:r>
      <w:r w:rsidR="00036B7E">
        <w:t>that indicates</w:t>
      </w:r>
      <w:r>
        <w:t xml:space="preserve"> the reason </w:t>
      </w:r>
      <w:r w:rsidR="00036B7E">
        <w:t>why</w:t>
      </w:r>
      <w:r>
        <w:t xml:space="preserve"> the Remote Provisioning Server start</w:t>
      </w:r>
      <w:r w:rsidR="00036B7E">
        <w:t>ed</w:t>
      </w:r>
      <w:r>
        <w:t xml:space="preserve"> the </w:t>
      </w:r>
      <w:r w:rsidRPr="00541238">
        <w:t>PB-Remote Close Link</w:t>
      </w:r>
      <w:r>
        <w:t xml:space="preserve"> procedure (see Section </w:t>
      </w:r>
      <w:r w:rsidRPr="005D71E7">
        <w:rPr>
          <w:rStyle w:val="DocumentHyperlink"/>
        </w:rPr>
        <w:t>5.2.3.3.2</w:t>
      </w:r>
      <w:r>
        <w:t>).</w:t>
      </w:r>
    </w:p>
    <w:p w14:paraId="31CB0440" w14:textId="4D8C543B" w:rsidR="000C7BB0" w:rsidRPr="000C7BB0" w:rsidRDefault="000C7BB0" w:rsidP="000C7BB0">
      <w:pPr>
        <w:rPr>
          <w:color w:val="008000"/>
        </w:rPr>
      </w:pPr>
      <w:r w:rsidRPr="00972B6B">
        <w:rPr>
          <w:rStyle w:val="InstructionalText"/>
        </w:rPr>
        <w:t>[</w:t>
      </w:r>
      <w:r>
        <w:rPr>
          <w:rStyle w:val="InstructionalText"/>
        </w:rPr>
        <w:t>End of insertion</w:t>
      </w:r>
      <w:r w:rsidRPr="00972B6B">
        <w:rPr>
          <w:rStyle w:val="InstructionalText"/>
        </w:rPr>
        <w:t>]</w:t>
      </w:r>
    </w:p>
    <w:p w14:paraId="05D15A98" w14:textId="4FB15112" w:rsidR="00156477" w:rsidRDefault="00156477" w:rsidP="00156477">
      <w:pPr>
        <w:pStyle w:val="20"/>
      </w:pPr>
      <w:bookmarkStart w:id="912" w:name="_Toc527039216"/>
      <w:r w:rsidRPr="00156477">
        <w:t>Message definitions</w:t>
      </w:r>
      <w:bookmarkEnd w:id="912"/>
    </w:p>
    <w:p w14:paraId="607FF854" w14:textId="0C1C3AA1" w:rsidR="00077265" w:rsidRPr="000469FA" w:rsidRDefault="00077265" w:rsidP="000469FA">
      <w:pPr>
        <w:rPr>
          <w:color w:val="008000"/>
        </w:rPr>
      </w:pPr>
      <w:r w:rsidRPr="00972B6B">
        <w:rPr>
          <w:rStyle w:val="InstructionalText"/>
        </w:rPr>
        <w:t>[</w:t>
      </w:r>
      <w:r>
        <w:rPr>
          <w:rStyle w:val="InstructionalText"/>
        </w:rPr>
        <w:t>Insert the following section after the 4.3.</w:t>
      </w:r>
      <w:r w:rsidR="00036B7E">
        <w:rPr>
          <w:rStyle w:val="InstructionalText"/>
        </w:rPr>
        <w:t xml:space="preserve">3 </w:t>
      </w:r>
      <w:r>
        <w:rPr>
          <w:rStyle w:val="InstructionalText"/>
        </w:rPr>
        <w:t>section</w:t>
      </w:r>
      <w:r w:rsidR="00036B7E">
        <w:rPr>
          <w:rStyle w:val="InstructionalText"/>
        </w:rPr>
        <w:t xml:space="preserve"> (“Health messages”).</w:t>
      </w:r>
      <w:r w:rsidRPr="00972B6B">
        <w:rPr>
          <w:rStyle w:val="InstructionalText"/>
        </w:rPr>
        <w:t>]</w:t>
      </w:r>
    </w:p>
    <w:p w14:paraId="55470E64" w14:textId="77777777" w:rsidR="00156477" w:rsidRPr="00156477" w:rsidRDefault="00156477" w:rsidP="00156477">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913" w:name="_Toc507841225"/>
      <w:bookmarkStart w:id="914" w:name="_Toc507841347"/>
      <w:bookmarkStart w:id="915" w:name="_Toc511141695"/>
      <w:bookmarkStart w:id="916" w:name="_Toc511291201"/>
      <w:bookmarkStart w:id="917" w:name="_Toc511722860"/>
      <w:bookmarkStart w:id="918" w:name="_Toc518411471"/>
      <w:bookmarkStart w:id="919" w:name="_Toc519670501"/>
      <w:bookmarkStart w:id="920" w:name="_Toc521777586"/>
      <w:bookmarkStart w:id="921" w:name="_Toc521821948"/>
      <w:bookmarkStart w:id="922" w:name="_Toc522351528"/>
      <w:bookmarkStart w:id="923" w:name="_Toc522873079"/>
      <w:bookmarkStart w:id="924" w:name="_Toc525109761"/>
      <w:bookmarkStart w:id="925" w:name="_Toc525130871"/>
      <w:bookmarkStart w:id="926" w:name="_Toc525725868"/>
      <w:bookmarkStart w:id="927" w:name="_Toc525989576"/>
      <w:bookmarkStart w:id="928" w:name="_Toc526158664"/>
      <w:bookmarkStart w:id="929" w:name="_Toc526158846"/>
      <w:bookmarkStart w:id="930" w:name="_Toc527039217"/>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p>
    <w:p w14:paraId="72955978" w14:textId="77777777" w:rsidR="00156477" w:rsidRPr="00156477" w:rsidRDefault="00156477" w:rsidP="00156477">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931" w:name="_Toc507841226"/>
      <w:bookmarkStart w:id="932" w:name="_Toc507841348"/>
      <w:bookmarkStart w:id="933" w:name="_Toc511141696"/>
      <w:bookmarkStart w:id="934" w:name="_Toc511291202"/>
      <w:bookmarkStart w:id="935" w:name="_Toc511722861"/>
      <w:bookmarkStart w:id="936" w:name="_Toc518411472"/>
      <w:bookmarkStart w:id="937" w:name="_Toc519670502"/>
      <w:bookmarkStart w:id="938" w:name="_Toc521777587"/>
      <w:bookmarkStart w:id="939" w:name="_Toc521821949"/>
      <w:bookmarkStart w:id="940" w:name="_Toc522351529"/>
      <w:bookmarkStart w:id="941" w:name="_Toc522873080"/>
      <w:bookmarkStart w:id="942" w:name="_Toc525109762"/>
      <w:bookmarkStart w:id="943" w:name="_Toc525130872"/>
      <w:bookmarkStart w:id="944" w:name="_Toc525725869"/>
      <w:bookmarkStart w:id="945" w:name="_Toc525989577"/>
      <w:bookmarkStart w:id="946" w:name="_Toc526158665"/>
      <w:bookmarkStart w:id="947" w:name="_Toc526158847"/>
      <w:bookmarkStart w:id="948" w:name="_Toc527039218"/>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p>
    <w:p w14:paraId="308989B7" w14:textId="77777777" w:rsidR="00156477" w:rsidRPr="00156477" w:rsidRDefault="00156477" w:rsidP="00156477">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949" w:name="_Toc507841227"/>
      <w:bookmarkStart w:id="950" w:name="_Toc507841349"/>
      <w:bookmarkStart w:id="951" w:name="_Toc511141697"/>
      <w:bookmarkStart w:id="952" w:name="_Toc511291203"/>
      <w:bookmarkStart w:id="953" w:name="_Toc511722862"/>
      <w:bookmarkStart w:id="954" w:name="_Toc518411473"/>
      <w:bookmarkStart w:id="955" w:name="_Toc519670503"/>
      <w:bookmarkStart w:id="956" w:name="_Toc521777588"/>
      <w:bookmarkStart w:id="957" w:name="_Toc521821950"/>
      <w:bookmarkStart w:id="958" w:name="_Toc522351530"/>
      <w:bookmarkStart w:id="959" w:name="_Toc522873081"/>
      <w:bookmarkStart w:id="960" w:name="_Toc525109763"/>
      <w:bookmarkStart w:id="961" w:name="_Toc525130873"/>
      <w:bookmarkStart w:id="962" w:name="_Toc525725870"/>
      <w:bookmarkStart w:id="963" w:name="_Toc525989578"/>
      <w:bookmarkStart w:id="964" w:name="_Toc526158666"/>
      <w:bookmarkStart w:id="965" w:name="_Toc526158848"/>
      <w:bookmarkStart w:id="966" w:name="_Toc527039219"/>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14:paraId="3C972942" w14:textId="0BB3BF35" w:rsidR="00F163B4" w:rsidRPr="002867E4" w:rsidRDefault="00F163B4" w:rsidP="00156477">
      <w:pPr>
        <w:pStyle w:val="3"/>
        <w:ind w:left="1224" w:hanging="1224"/>
      </w:pPr>
      <w:bookmarkStart w:id="967" w:name="_Ref505862273"/>
      <w:bookmarkStart w:id="968" w:name="_Toc527039220"/>
      <w:r w:rsidRPr="002867E4">
        <w:t xml:space="preserve">Remote Provisioning </w:t>
      </w:r>
      <w:r>
        <w:t>m</w:t>
      </w:r>
      <w:r w:rsidRPr="002867E4">
        <w:t>essages</w:t>
      </w:r>
      <w:bookmarkEnd w:id="898"/>
      <w:bookmarkEnd w:id="899"/>
      <w:bookmarkEnd w:id="967"/>
      <w:bookmarkEnd w:id="968"/>
    </w:p>
    <w:p w14:paraId="0E16A85D" w14:textId="657E552E" w:rsidR="00F163B4" w:rsidRDefault="00C96F69" w:rsidP="00F163B4">
      <w:r>
        <w:t>R</w:t>
      </w:r>
      <w:r w:rsidR="00F163B4" w:rsidRPr="002867E4">
        <w:t xml:space="preserve">emote </w:t>
      </w:r>
      <w:r>
        <w:t>P</w:t>
      </w:r>
      <w:r w:rsidR="00F163B4" w:rsidRPr="002867E4">
        <w:t>rovisioning</w:t>
      </w:r>
      <w:r w:rsidR="00F163B4">
        <w:t xml:space="preserve"> </w:t>
      </w:r>
      <w:r w:rsidR="00F163B4" w:rsidRPr="002867E4">
        <w:t xml:space="preserve">messages are used </w:t>
      </w:r>
      <w:r w:rsidR="00B40902">
        <w:t>by</w:t>
      </w:r>
      <w:r w:rsidR="00F163B4" w:rsidRPr="002867E4">
        <w:t xml:space="preserve"> a </w:t>
      </w:r>
      <w:r w:rsidR="00F163B4">
        <w:t xml:space="preserve">Remote </w:t>
      </w:r>
      <w:r w:rsidR="00F163B4" w:rsidRPr="002867E4">
        <w:t xml:space="preserve">Provisioning Client to communicate with a Remote </w:t>
      </w:r>
      <w:r w:rsidR="00F163B4">
        <w:t xml:space="preserve">Provisioning Server </w:t>
      </w:r>
      <w:r w:rsidR="00F163B4" w:rsidRPr="002867E4">
        <w:t xml:space="preserve">over a mesh network </w:t>
      </w:r>
      <w:r w:rsidR="00F163B4">
        <w:t xml:space="preserve">to </w:t>
      </w:r>
      <w:r w:rsidR="003E0C02">
        <w:t xml:space="preserve">find </w:t>
      </w:r>
      <w:r>
        <w:t xml:space="preserve">the </w:t>
      </w:r>
      <w:r w:rsidR="003E0C02">
        <w:t xml:space="preserve">UUID of unprovisioned devices within immediate radio range </w:t>
      </w:r>
      <w:r>
        <w:t>of</w:t>
      </w:r>
      <w:r w:rsidR="003E0C02">
        <w:t xml:space="preserve"> </w:t>
      </w:r>
      <w:r>
        <w:t xml:space="preserve">the </w:t>
      </w:r>
      <w:r w:rsidR="003E0C02" w:rsidRPr="002867E4">
        <w:t xml:space="preserve">Remote </w:t>
      </w:r>
      <w:r w:rsidR="003E0C02">
        <w:t>Provisioning Server</w:t>
      </w:r>
      <w:r w:rsidR="00D44012">
        <w:t xml:space="preserve"> and to provision</w:t>
      </w:r>
      <w:r w:rsidR="00D44012" w:rsidRPr="002867E4">
        <w:t xml:space="preserve"> a remote device</w:t>
      </w:r>
      <w:r w:rsidR="003E0C02">
        <w:t xml:space="preserve">. </w:t>
      </w:r>
      <w:r>
        <w:t>R</w:t>
      </w:r>
      <w:r w:rsidR="003E0C02" w:rsidRPr="002867E4">
        <w:t xml:space="preserve">emote </w:t>
      </w:r>
      <w:r>
        <w:t>P</w:t>
      </w:r>
      <w:r w:rsidR="003E0C02" w:rsidRPr="002867E4">
        <w:t>rovisioning</w:t>
      </w:r>
      <w:r w:rsidR="003E0C02">
        <w:t xml:space="preserve"> </w:t>
      </w:r>
      <w:r w:rsidR="003E0C02" w:rsidRPr="002867E4">
        <w:t>messages</w:t>
      </w:r>
      <w:r w:rsidR="003E0C02">
        <w:t xml:space="preserve"> </w:t>
      </w:r>
      <w:r w:rsidR="00036B7E">
        <w:t xml:space="preserve">also </w:t>
      </w:r>
      <w:r w:rsidR="003E0C02">
        <w:t xml:space="preserve">can be used to </w:t>
      </w:r>
      <w:r w:rsidR="001520A8">
        <w:t>obtain extended information</w:t>
      </w:r>
      <w:r w:rsidR="003E0C02">
        <w:t xml:space="preserve"> </w:t>
      </w:r>
      <w:r w:rsidR="001520A8">
        <w:t xml:space="preserve">about </w:t>
      </w:r>
      <w:r w:rsidR="005E45B2">
        <w:t>an</w:t>
      </w:r>
      <w:r w:rsidR="003E0C02">
        <w:t xml:space="preserve"> </w:t>
      </w:r>
      <w:r w:rsidR="005E45B2">
        <w:t>unprovisioned device</w:t>
      </w:r>
      <w:r w:rsidR="00B40902">
        <w:t xml:space="preserve"> or to execute a </w:t>
      </w:r>
      <w:r w:rsidR="00B40902" w:rsidRPr="00B40902">
        <w:t>Device Key Refresh procedure</w:t>
      </w:r>
      <w:r w:rsidR="00F163B4" w:rsidRPr="002867E4">
        <w:t>.</w:t>
      </w:r>
    </w:p>
    <w:p w14:paraId="6E220CF6" w14:textId="6AEC2820" w:rsidR="00A338DC" w:rsidRDefault="00A338DC" w:rsidP="00E20BB8">
      <w:pPr>
        <w:pStyle w:val="40"/>
        <w:ind w:left="1728" w:hanging="1728"/>
      </w:pPr>
      <w:bookmarkStart w:id="969" w:name="_Toc525989580"/>
      <w:bookmarkStart w:id="970" w:name="_Toc526158668"/>
      <w:bookmarkStart w:id="971" w:name="_Ref524895943"/>
      <w:bookmarkStart w:id="972" w:name="_Toc527039221"/>
      <w:bookmarkEnd w:id="969"/>
      <w:bookmarkEnd w:id="970"/>
      <w:r>
        <w:t xml:space="preserve">Remote Provisioning Scan </w:t>
      </w:r>
      <w:r w:rsidR="00D8353F">
        <w:t>Capabilities</w:t>
      </w:r>
      <w:r w:rsidRPr="00CB2FF3" w:rsidDel="00CB2FF3">
        <w:t xml:space="preserve"> </w:t>
      </w:r>
      <w:r>
        <w:t>Get</w:t>
      </w:r>
      <w:bookmarkEnd w:id="971"/>
      <w:bookmarkEnd w:id="972"/>
    </w:p>
    <w:p w14:paraId="2B5820C5" w14:textId="51A6CD16" w:rsidR="00A338DC" w:rsidRDefault="00A338DC" w:rsidP="00A338DC">
      <w:pPr>
        <w:pStyle w:val="a2"/>
      </w:pPr>
      <w:r>
        <w:t xml:space="preserve">The </w:t>
      </w:r>
      <w:r w:rsidRPr="002757F6">
        <w:t xml:space="preserve">Remote Provisioning </w:t>
      </w:r>
      <w:r>
        <w:t xml:space="preserve">Scan </w:t>
      </w:r>
      <w:r w:rsidR="00D8353F" w:rsidRPr="00D8353F">
        <w:t>Capabilities</w:t>
      </w:r>
      <w:r w:rsidRPr="00CB2FF3" w:rsidDel="00CB2FF3">
        <w:t xml:space="preserve"> </w:t>
      </w:r>
      <w:r w:rsidRPr="002757F6">
        <w:t>Get</w:t>
      </w:r>
      <w:r>
        <w:t xml:space="preserve"> message is an acknowledged message used</w:t>
      </w:r>
      <w:r w:rsidR="00505586">
        <w:t xml:space="preserve"> </w:t>
      </w:r>
      <w:r w:rsidR="00505586" w:rsidRPr="00505586">
        <w:t>by the Remote Provisioning Client</w:t>
      </w:r>
      <w:r>
        <w:t xml:space="preserve"> to get the </w:t>
      </w:r>
      <w:r w:rsidR="00805EFA">
        <w:t xml:space="preserve">value of the </w:t>
      </w:r>
      <w:r w:rsidRPr="00AF35C5">
        <w:t xml:space="preserve">Remote Provisioning </w:t>
      </w:r>
      <w:del w:id="973" w:author="Piotr Winiarczyk" w:date="2018-11-10T17:58:00Z">
        <w:r w:rsidR="00805EFA" w:rsidRPr="00EF2B0E" w:rsidDel="008056E1">
          <w:delText xml:space="preserve">Max </w:delText>
        </w:r>
      </w:del>
      <w:r w:rsidR="00805EFA" w:rsidRPr="00EF2B0E">
        <w:t>Scan</w:t>
      </w:r>
      <w:del w:id="974" w:author="Piotr Winiarczyk" w:date="2018-11-10T17:58:00Z">
        <w:r w:rsidR="00805EFA" w:rsidRPr="00EF2B0E" w:rsidDel="008056E1">
          <w:delText>ned</w:delText>
        </w:r>
      </w:del>
      <w:r w:rsidR="00805EFA" w:rsidRPr="00EF2B0E">
        <w:t xml:space="preserve"> </w:t>
      </w:r>
      <w:ins w:id="975" w:author="Piotr Winiarczyk" w:date="2018-11-10T17:58:00Z">
        <w:r w:rsidR="008056E1" w:rsidRPr="00D8353F">
          <w:t>Capabilities</w:t>
        </w:r>
        <w:r w:rsidR="008056E1" w:rsidRPr="00CB2FF3" w:rsidDel="00CB2FF3">
          <w:t xml:space="preserve"> </w:t>
        </w:r>
      </w:ins>
      <w:del w:id="976" w:author="Piotr Winiarczyk" w:date="2018-11-10T17:58:00Z">
        <w:r w:rsidR="00805EFA" w:rsidRPr="00EF2B0E" w:rsidDel="008056E1">
          <w:delText>Items</w:delText>
        </w:r>
        <w:r w:rsidR="00805EFA" w:rsidDel="008056E1">
          <w:delText xml:space="preserve"> </w:delText>
        </w:r>
      </w:del>
      <w:r w:rsidR="00805EFA">
        <w:t>state</w:t>
      </w:r>
      <w:r w:rsidR="00404321">
        <w:t xml:space="preserve"> (see Section </w:t>
      </w:r>
      <w:r w:rsidR="00404321" w:rsidRPr="00012FC2">
        <w:rPr>
          <w:rStyle w:val="DocumentHyperlink"/>
        </w:rPr>
        <w:fldChar w:fldCharType="begin"/>
      </w:r>
      <w:r w:rsidR="00404321" w:rsidRPr="00012FC2">
        <w:rPr>
          <w:rStyle w:val="DocumentHyperlink"/>
        </w:rPr>
        <w:instrText xml:space="preserve"> REF _Ref522348236 \r \h </w:instrText>
      </w:r>
      <w:r w:rsidR="00404321">
        <w:rPr>
          <w:rStyle w:val="DocumentHyperlink"/>
        </w:rPr>
        <w:instrText xml:space="preserve"> \* MERGEFORMAT </w:instrText>
      </w:r>
      <w:r w:rsidR="00404321" w:rsidRPr="00012FC2">
        <w:rPr>
          <w:rStyle w:val="DocumentHyperlink"/>
        </w:rPr>
      </w:r>
      <w:r w:rsidR="00404321" w:rsidRPr="00012FC2">
        <w:rPr>
          <w:rStyle w:val="DocumentHyperlink"/>
        </w:rPr>
        <w:fldChar w:fldCharType="separate"/>
      </w:r>
      <w:r w:rsidR="00E37668">
        <w:rPr>
          <w:rStyle w:val="DocumentHyperlink"/>
        </w:rPr>
        <w:t>4.2.22</w:t>
      </w:r>
      <w:r w:rsidR="00404321" w:rsidRPr="00012FC2">
        <w:rPr>
          <w:rStyle w:val="DocumentHyperlink"/>
        </w:rPr>
        <w:fldChar w:fldCharType="end"/>
      </w:r>
      <w:r>
        <w:t>.</w:t>
      </w:r>
    </w:p>
    <w:p w14:paraId="6EEDF284" w14:textId="7AA03C0C" w:rsidR="00A338DC" w:rsidRDefault="00A338DC" w:rsidP="00A338DC">
      <w:pPr>
        <w:pStyle w:val="a2"/>
      </w:pPr>
      <w:r>
        <w:t xml:space="preserve">The response to a </w:t>
      </w:r>
      <w:r w:rsidRPr="002757F6">
        <w:t xml:space="preserve">Remote Provisioning </w:t>
      </w:r>
      <w:r>
        <w:t xml:space="preserve">Scan </w:t>
      </w:r>
      <w:r w:rsidR="00D8353F">
        <w:t>Capabilities</w:t>
      </w:r>
      <w:r w:rsidRPr="00CB2FF3" w:rsidDel="00CB2FF3">
        <w:t xml:space="preserve"> </w:t>
      </w:r>
      <w:r>
        <w:t xml:space="preserve">Get message is a </w:t>
      </w:r>
      <w:r w:rsidRPr="002757F6">
        <w:t xml:space="preserve">Remote Provisioning </w:t>
      </w:r>
      <w:r>
        <w:t xml:space="preserve">Scan </w:t>
      </w:r>
      <w:r w:rsidR="00D8353F" w:rsidRPr="00D8353F">
        <w:t>Capabilities</w:t>
      </w:r>
      <w:r w:rsidRPr="00CB2FF3" w:rsidDel="00CB2FF3">
        <w:t xml:space="preserve"> </w:t>
      </w:r>
      <w:r>
        <w:t>Status message</w:t>
      </w:r>
      <w:r w:rsidR="00C25BE3">
        <w:t xml:space="preserve"> (see Section </w:t>
      </w:r>
      <w:r w:rsidR="00C25BE3" w:rsidRPr="00EE123F">
        <w:rPr>
          <w:rStyle w:val="DocumentHyperlink"/>
        </w:rPr>
        <w:fldChar w:fldCharType="begin"/>
      </w:r>
      <w:r w:rsidR="00C25BE3" w:rsidRPr="00EE123F">
        <w:rPr>
          <w:rStyle w:val="DocumentHyperlink"/>
        </w:rPr>
        <w:instrText xml:space="preserve"> REF _Ref503442172 \r \h </w:instrText>
      </w:r>
      <w:r w:rsidR="00EE123F">
        <w:rPr>
          <w:rStyle w:val="DocumentHyperlink"/>
        </w:rPr>
        <w:instrText xml:space="preserve"> \* MERGEFORMAT </w:instrText>
      </w:r>
      <w:r w:rsidR="00C25BE3" w:rsidRPr="00EE123F">
        <w:rPr>
          <w:rStyle w:val="DocumentHyperlink"/>
        </w:rPr>
      </w:r>
      <w:r w:rsidR="00C25BE3" w:rsidRPr="00EE123F">
        <w:rPr>
          <w:rStyle w:val="DocumentHyperlink"/>
        </w:rPr>
        <w:fldChar w:fldCharType="separate"/>
      </w:r>
      <w:r w:rsidR="00A60C92">
        <w:rPr>
          <w:rStyle w:val="DocumentHyperlink"/>
        </w:rPr>
        <w:t>4.3.4.6</w:t>
      </w:r>
      <w:r w:rsidR="00C25BE3" w:rsidRPr="00EE123F">
        <w:rPr>
          <w:rStyle w:val="DocumentHyperlink"/>
        </w:rPr>
        <w:fldChar w:fldCharType="end"/>
      </w:r>
      <w:r w:rsidR="00EE123F">
        <w:t>)</w:t>
      </w:r>
      <w:r>
        <w:t>.</w:t>
      </w:r>
    </w:p>
    <w:p w14:paraId="397DA0B3" w14:textId="77777777" w:rsidR="00A338DC" w:rsidRDefault="00A338DC" w:rsidP="00A338DC">
      <w:pPr>
        <w:pStyle w:val="a2"/>
      </w:pPr>
      <w:r>
        <w:t>There are no parameters for this message.</w:t>
      </w:r>
    </w:p>
    <w:p w14:paraId="238AB87D" w14:textId="67AEB114" w:rsidR="00A338DC" w:rsidRPr="002757F6" w:rsidRDefault="00A338DC" w:rsidP="00E20BB8">
      <w:pPr>
        <w:pStyle w:val="40"/>
        <w:ind w:left="1728" w:hanging="1728"/>
      </w:pPr>
      <w:bookmarkStart w:id="977" w:name="_Ref524895995"/>
      <w:bookmarkStart w:id="978" w:name="_Toc527039222"/>
      <w:r>
        <w:t xml:space="preserve">Remote Provisioning Scan </w:t>
      </w:r>
      <w:r w:rsidR="00D8353F">
        <w:t>Capabilities</w:t>
      </w:r>
      <w:r w:rsidRPr="00CB2FF3" w:rsidDel="00CB2FF3">
        <w:t xml:space="preserve"> </w:t>
      </w:r>
      <w:r>
        <w:t>Status</w:t>
      </w:r>
      <w:bookmarkEnd w:id="977"/>
      <w:bookmarkEnd w:id="978"/>
    </w:p>
    <w:p w14:paraId="1BD45580" w14:textId="6B247890" w:rsidR="00A338DC" w:rsidRDefault="00A338DC" w:rsidP="00A338DC">
      <w:pPr>
        <w:pStyle w:val="a2"/>
      </w:pPr>
      <w:bookmarkStart w:id="979" w:name="_Hlk529467578"/>
      <w:r>
        <w:t xml:space="preserve">The </w:t>
      </w:r>
      <w:r w:rsidRPr="002757F6">
        <w:t xml:space="preserve">Remote Provisioning </w:t>
      </w:r>
      <w:r>
        <w:t xml:space="preserve">Scan </w:t>
      </w:r>
      <w:r w:rsidR="00D8353F" w:rsidRPr="00D8353F">
        <w:t>Capabilities</w:t>
      </w:r>
      <w:r w:rsidRPr="00CB2FF3" w:rsidDel="00CB2FF3">
        <w:t xml:space="preserve"> </w:t>
      </w:r>
      <w:r>
        <w:t xml:space="preserve">Status message </w:t>
      </w:r>
      <w:bookmarkEnd w:id="979"/>
      <w:r>
        <w:t xml:space="preserve">is an unacknowledged message used </w:t>
      </w:r>
      <w:r w:rsidR="00505586" w:rsidRPr="00505586">
        <w:t xml:space="preserve">by the Remote Provisioning </w:t>
      </w:r>
      <w:r w:rsidR="00505586">
        <w:t>Server</w:t>
      </w:r>
      <w:r w:rsidR="00505586" w:rsidRPr="00505586">
        <w:t xml:space="preserve"> </w:t>
      </w:r>
      <w:r>
        <w:t xml:space="preserve">to report the current </w:t>
      </w:r>
      <w:r w:rsidR="00805EFA">
        <w:t xml:space="preserve">value of the </w:t>
      </w:r>
      <w:r w:rsidRPr="00AF35C5">
        <w:t xml:space="preserve">Remote Provisioning </w:t>
      </w:r>
      <w:del w:id="980" w:author="Piotr Winiarczyk" w:date="2018-11-10T17:57:00Z">
        <w:r w:rsidR="00805EFA" w:rsidRPr="00EF2B0E" w:rsidDel="008056E1">
          <w:delText xml:space="preserve">Max </w:delText>
        </w:r>
      </w:del>
      <w:r w:rsidR="00805EFA" w:rsidRPr="00EF2B0E">
        <w:t>Scan</w:t>
      </w:r>
      <w:del w:id="981" w:author="Piotr Winiarczyk" w:date="2018-11-10T17:57:00Z">
        <w:r w:rsidR="00805EFA" w:rsidRPr="00EF2B0E" w:rsidDel="008056E1">
          <w:delText>ned</w:delText>
        </w:r>
      </w:del>
      <w:r w:rsidR="00805EFA" w:rsidRPr="00EF2B0E">
        <w:t xml:space="preserve"> </w:t>
      </w:r>
      <w:del w:id="982" w:author="Piotr Winiarczyk" w:date="2018-11-10T17:57:00Z">
        <w:r w:rsidR="00805EFA" w:rsidRPr="00EF2B0E" w:rsidDel="008056E1">
          <w:delText>Items</w:delText>
        </w:r>
        <w:r w:rsidR="00805EFA" w:rsidDel="008056E1">
          <w:delText xml:space="preserve"> </w:delText>
        </w:r>
      </w:del>
      <w:ins w:id="983" w:author="Piotr Winiarczyk" w:date="2018-11-10T17:57:00Z">
        <w:r w:rsidR="008056E1">
          <w:t xml:space="preserve">Capabilities </w:t>
        </w:r>
      </w:ins>
      <w:r w:rsidR="00805EFA">
        <w:t xml:space="preserve">state </w:t>
      </w:r>
      <w:r>
        <w:t xml:space="preserve">of a </w:t>
      </w:r>
      <w:r w:rsidRPr="001C6A76">
        <w:t>Remote Provisioning Server</w:t>
      </w:r>
      <w:r>
        <w:t>.</w:t>
      </w:r>
    </w:p>
    <w:p w14:paraId="3BE0CAEB" w14:textId="25407E20" w:rsidR="00A338DC" w:rsidRPr="003F2A85" w:rsidRDefault="00A338DC" w:rsidP="00A338DC">
      <w:pPr>
        <w:pStyle w:val="a2"/>
      </w:pPr>
      <w:r w:rsidRPr="003F2A85">
        <w:t>The structure of the message is defined in</w:t>
      </w:r>
      <w:r>
        <w:rPr>
          <w:rStyle w:val="DocumentHyperlink"/>
        </w:rPr>
        <w:t xml:space="preserve"> </w:t>
      </w:r>
      <w:r w:rsidR="00DA5A5D" w:rsidRPr="00EE123F">
        <w:rPr>
          <w:rStyle w:val="DocumentHyperlink"/>
        </w:rPr>
        <w:fldChar w:fldCharType="begin"/>
      </w:r>
      <w:r w:rsidR="00DA5A5D" w:rsidRPr="00EE123F">
        <w:rPr>
          <w:rStyle w:val="DocumentHyperlink"/>
        </w:rPr>
        <w:instrText xml:space="preserve"> REF _Ref524890300 \h </w:instrText>
      </w:r>
      <w:r w:rsidR="00EE123F">
        <w:rPr>
          <w:rStyle w:val="DocumentHyperlink"/>
        </w:rPr>
        <w:instrText xml:space="preserve"> \* MERGEFORMAT </w:instrText>
      </w:r>
      <w:r w:rsidR="00DA5A5D" w:rsidRPr="00EE123F">
        <w:rPr>
          <w:rStyle w:val="DocumentHyperlink"/>
        </w:rPr>
      </w:r>
      <w:r w:rsidR="00DA5A5D" w:rsidRPr="00EE123F">
        <w:rPr>
          <w:rStyle w:val="DocumentHyperlink"/>
        </w:rPr>
        <w:fldChar w:fldCharType="separate"/>
      </w:r>
      <w:r w:rsidR="00A60C92" w:rsidRPr="00CC2745">
        <w:rPr>
          <w:rStyle w:val="DocumentHyperlink"/>
        </w:rPr>
        <w:t>Table 4.6</w:t>
      </w:r>
      <w:r w:rsidR="00DA5A5D" w:rsidRPr="00EE123F">
        <w:rPr>
          <w:rStyle w:val="DocumentHyperlink"/>
        </w:rPr>
        <w:fldChar w:fldCharType="end"/>
      </w:r>
      <w:r w:rsidRPr="003F2A85">
        <w:t>.</w:t>
      </w:r>
    </w:p>
    <w:tbl>
      <w:tblPr>
        <w:tblStyle w:val="af2"/>
        <w:tblW w:w="8725" w:type="dxa"/>
        <w:tblLook w:val="04A0" w:firstRow="1" w:lastRow="0" w:firstColumn="1" w:lastColumn="0" w:noHBand="0" w:noVBand="1"/>
        <w:tblPrChange w:id="984" w:author="Piotr Winiarczyk" w:date="2018-11-10T17:56:00Z">
          <w:tblPr>
            <w:tblStyle w:val="af2"/>
            <w:tblW w:w="8725" w:type="dxa"/>
            <w:tblLook w:val="04A0" w:firstRow="1" w:lastRow="0" w:firstColumn="1" w:lastColumn="0" w:noHBand="0" w:noVBand="1"/>
          </w:tblPr>
        </w:tblPrChange>
      </w:tblPr>
      <w:tblGrid>
        <w:gridCol w:w="1980"/>
        <w:gridCol w:w="1134"/>
        <w:gridCol w:w="5611"/>
        <w:tblGridChange w:id="985">
          <w:tblGrid>
            <w:gridCol w:w="3289"/>
            <w:gridCol w:w="1148"/>
            <w:gridCol w:w="4288"/>
          </w:tblGrid>
        </w:tblGridChange>
      </w:tblGrid>
      <w:tr w:rsidR="00A338DC" w:rsidRPr="001D64AD" w14:paraId="7C1F3FE9" w14:textId="77777777" w:rsidTr="008056E1">
        <w:trPr>
          <w:tblHeader/>
          <w:trPrChange w:id="986" w:author="Piotr Winiarczyk" w:date="2018-11-10T17:56:00Z">
            <w:trPr>
              <w:tblHeader/>
            </w:trPr>
          </w:trPrChange>
        </w:trPr>
        <w:tc>
          <w:tcPr>
            <w:tcW w:w="1980" w:type="dxa"/>
            <w:shd w:val="clear" w:color="auto" w:fill="F2F2F2" w:themeFill="background1" w:themeFillShade="F2"/>
            <w:tcPrChange w:id="987" w:author="Piotr Winiarczyk" w:date="2018-11-10T17:56:00Z">
              <w:tcPr>
                <w:tcW w:w="3289" w:type="dxa"/>
                <w:shd w:val="clear" w:color="auto" w:fill="F2F2F2" w:themeFill="background1" w:themeFillShade="F2"/>
              </w:tcPr>
            </w:tcPrChange>
          </w:tcPr>
          <w:p w14:paraId="39D574C9" w14:textId="77777777" w:rsidR="00A338DC" w:rsidRPr="001D64AD" w:rsidRDefault="00A338DC" w:rsidP="00753E92">
            <w:pPr>
              <w:pStyle w:val="Tableheading0"/>
              <w:keepNext/>
              <w:keepLines/>
            </w:pPr>
            <w:r w:rsidRPr="00A64309">
              <w:t>Field</w:t>
            </w:r>
          </w:p>
        </w:tc>
        <w:tc>
          <w:tcPr>
            <w:tcW w:w="1134" w:type="dxa"/>
            <w:shd w:val="clear" w:color="auto" w:fill="F2F2F2" w:themeFill="background1" w:themeFillShade="F2"/>
            <w:tcPrChange w:id="988" w:author="Piotr Winiarczyk" w:date="2018-11-10T17:56:00Z">
              <w:tcPr>
                <w:tcW w:w="1148" w:type="dxa"/>
                <w:shd w:val="clear" w:color="auto" w:fill="F2F2F2" w:themeFill="background1" w:themeFillShade="F2"/>
              </w:tcPr>
            </w:tcPrChange>
          </w:tcPr>
          <w:p w14:paraId="4CEE0D93" w14:textId="77777777" w:rsidR="00A338DC" w:rsidRPr="001D64AD" w:rsidRDefault="00A338DC" w:rsidP="00753E92">
            <w:pPr>
              <w:pStyle w:val="Tableheading0"/>
              <w:keepNext/>
              <w:keepLines/>
            </w:pPr>
            <w:r w:rsidRPr="001D64AD">
              <w:t>Size</w:t>
            </w:r>
            <w:r w:rsidRPr="001D64AD">
              <w:br/>
              <w:t>(octets)</w:t>
            </w:r>
          </w:p>
        </w:tc>
        <w:tc>
          <w:tcPr>
            <w:tcW w:w="5611" w:type="dxa"/>
            <w:shd w:val="clear" w:color="auto" w:fill="F2F2F2" w:themeFill="background1" w:themeFillShade="F2"/>
            <w:tcPrChange w:id="989" w:author="Piotr Winiarczyk" w:date="2018-11-10T17:56:00Z">
              <w:tcPr>
                <w:tcW w:w="4288" w:type="dxa"/>
                <w:shd w:val="clear" w:color="auto" w:fill="F2F2F2" w:themeFill="background1" w:themeFillShade="F2"/>
              </w:tcPr>
            </w:tcPrChange>
          </w:tcPr>
          <w:p w14:paraId="638B8FF9" w14:textId="77777777" w:rsidR="00A338DC" w:rsidRPr="001D64AD" w:rsidRDefault="00A338DC" w:rsidP="00753E92">
            <w:pPr>
              <w:pStyle w:val="Tableheading0"/>
              <w:keepNext/>
              <w:keepLines/>
            </w:pPr>
            <w:r w:rsidRPr="001D64AD">
              <w:t>Notes</w:t>
            </w:r>
          </w:p>
        </w:tc>
      </w:tr>
      <w:tr w:rsidR="00A338DC" w:rsidRPr="001D64AD" w14:paraId="60497A38" w14:textId="77777777" w:rsidTr="008056E1">
        <w:tc>
          <w:tcPr>
            <w:tcW w:w="1980" w:type="dxa"/>
            <w:shd w:val="clear" w:color="auto" w:fill="FFFFFF" w:themeFill="background1"/>
            <w:tcPrChange w:id="990" w:author="Piotr Winiarczyk" w:date="2018-11-10T17:56:00Z">
              <w:tcPr>
                <w:tcW w:w="3289" w:type="dxa"/>
                <w:shd w:val="clear" w:color="auto" w:fill="FFFFFF" w:themeFill="background1"/>
              </w:tcPr>
            </w:tcPrChange>
          </w:tcPr>
          <w:p w14:paraId="55E3C288" w14:textId="77777777" w:rsidR="00A338DC" w:rsidRDefault="00A338DC" w:rsidP="00753E92">
            <w:pPr>
              <w:pStyle w:val="TableText"/>
              <w:keepNext/>
              <w:keepLines/>
            </w:pPr>
            <w:r>
              <w:t>MaxScannedItems</w:t>
            </w:r>
          </w:p>
        </w:tc>
        <w:tc>
          <w:tcPr>
            <w:tcW w:w="1134" w:type="dxa"/>
            <w:shd w:val="clear" w:color="auto" w:fill="FFFFFF" w:themeFill="background1"/>
            <w:tcPrChange w:id="991" w:author="Piotr Winiarczyk" w:date="2018-11-10T17:56:00Z">
              <w:tcPr>
                <w:tcW w:w="1148" w:type="dxa"/>
                <w:shd w:val="clear" w:color="auto" w:fill="FFFFFF" w:themeFill="background1"/>
              </w:tcPr>
            </w:tcPrChange>
          </w:tcPr>
          <w:p w14:paraId="1DAAC309" w14:textId="77777777" w:rsidR="00A338DC" w:rsidRDefault="00A338DC" w:rsidP="00753E92">
            <w:pPr>
              <w:pStyle w:val="TableText"/>
            </w:pPr>
            <w:r>
              <w:t>1</w:t>
            </w:r>
          </w:p>
        </w:tc>
        <w:tc>
          <w:tcPr>
            <w:tcW w:w="5611" w:type="dxa"/>
            <w:shd w:val="clear" w:color="auto" w:fill="FFFFFF" w:themeFill="background1"/>
            <w:tcPrChange w:id="992" w:author="Piotr Winiarczyk" w:date="2018-11-10T17:56:00Z">
              <w:tcPr>
                <w:tcW w:w="4288" w:type="dxa"/>
                <w:shd w:val="clear" w:color="auto" w:fill="FFFFFF" w:themeFill="background1"/>
              </w:tcPr>
            </w:tcPrChange>
          </w:tcPr>
          <w:p w14:paraId="3B08EBC3" w14:textId="77777777" w:rsidR="00A338DC" w:rsidRPr="000025F4" w:rsidRDefault="00A338DC" w:rsidP="00753E92">
            <w:pPr>
              <w:pStyle w:val="TableText"/>
              <w:keepNext/>
            </w:pPr>
            <w:r>
              <w:t>The maximum number of UUIDs that can be reported during scanning</w:t>
            </w:r>
          </w:p>
        </w:tc>
      </w:tr>
      <w:tr w:rsidR="008056E1" w:rsidRPr="001D64AD" w14:paraId="2D4BD279" w14:textId="77777777" w:rsidTr="008056E1">
        <w:trPr>
          <w:ins w:id="993" w:author="Piotr Winiarczyk" w:date="2018-11-10T17:53:00Z"/>
        </w:trPr>
        <w:tc>
          <w:tcPr>
            <w:tcW w:w="1980" w:type="dxa"/>
            <w:shd w:val="clear" w:color="auto" w:fill="FFFFFF" w:themeFill="background1"/>
            <w:tcPrChange w:id="994" w:author="Piotr Winiarczyk" w:date="2018-11-10T17:56:00Z">
              <w:tcPr>
                <w:tcW w:w="3289" w:type="dxa"/>
                <w:shd w:val="clear" w:color="auto" w:fill="FFFFFF" w:themeFill="background1"/>
              </w:tcPr>
            </w:tcPrChange>
          </w:tcPr>
          <w:p w14:paraId="39CEEFA0" w14:textId="06568C66" w:rsidR="008056E1" w:rsidRDefault="008056E1" w:rsidP="00753E92">
            <w:pPr>
              <w:pStyle w:val="TableText"/>
              <w:keepNext/>
              <w:keepLines/>
              <w:rPr>
                <w:ins w:id="995" w:author="Piotr Winiarczyk" w:date="2018-11-10T17:53:00Z"/>
              </w:rPr>
            </w:pPr>
            <w:ins w:id="996" w:author="Piotr Winiarczyk" w:date="2018-11-10T17:53:00Z">
              <w:r>
                <w:t>ActiveSc</w:t>
              </w:r>
            </w:ins>
            <w:ins w:id="997" w:author="Piotr Winiarczyk" w:date="2018-11-10T17:54:00Z">
              <w:r>
                <w:t>an</w:t>
              </w:r>
            </w:ins>
          </w:p>
        </w:tc>
        <w:tc>
          <w:tcPr>
            <w:tcW w:w="1134" w:type="dxa"/>
            <w:shd w:val="clear" w:color="auto" w:fill="FFFFFF" w:themeFill="background1"/>
            <w:tcPrChange w:id="998" w:author="Piotr Winiarczyk" w:date="2018-11-10T17:56:00Z">
              <w:tcPr>
                <w:tcW w:w="1148" w:type="dxa"/>
                <w:shd w:val="clear" w:color="auto" w:fill="FFFFFF" w:themeFill="background1"/>
              </w:tcPr>
            </w:tcPrChange>
          </w:tcPr>
          <w:p w14:paraId="52CB98CD" w14:textId="4154CFD7" w:rsidR="008056E1" w:rsidRDefault="008056E1" w:rsidP="00753E92">
            <w:pPr>
              <w:pStyle w:val="TableText"/>
              <w:rPr>
                <w:ins w:id="999" w:author="Piotr Winiarczyk" w:date="2018-11-10T17:53:00Z"/>
              </w:rPr>
            </w:pPr>
            <w:ins w:id="1000" w:author="Piotr Winiarczyk" w:date="2018-11-10T17:54:00Z">
              <w:r>
                <w:t>1</w:t>
              </w:r>
            </w:ins>
          </w:p>
        </w:tc>
        <w:tc>
          <w:tcPr>
            <w:tcW w:w="5611" w:type="dxa"/>
            <w:shd w:val="clear" w:color="auto" w:fill="FFFFFF" w:themeFill="background1"/>
            <w:tcPrChange w:id="1001" w:author="Piotr Winiarczyk" w:date="2018-11-10T17:56:00Z">
              <w:tcPr>
                <w:tcW w:w="4288" w:type="dxa"/>
                <w:shd w:val="clear" w:color="auto" w:fill="FFFFFF" w:themeFill="background1"/>
              </w:tcPr>
            </w:tcPrChange>
          </w:tcPr>
          <w:p w14:paraId="67B1DBD8" w14:textId="7A4B4666" w:rsidR="008056E1" w:rsidRDefault="008056E1" w:rsidP="00753E92">
            <w:pPr>
              <w:pStyle w:val="TableText"/>
              <w:keepNext/>
              <w:rPr>
                <w:ins w:id="1002" w:author="Piotr Winiarczyk" w:date="2018-11-10T17:53:00Z"/>
              </w:rPr>
            </w:pPr>
            <w:ins w:id="1003" w:author="Piotr Winiarczyk" w:date="2018-11-10T17:54:00Z">
              <w:r>
                <w:t>Indication if active scan is supported</w:t>
              </w:r>
            </w:ins>
          </w:p>
        </w:tc>
      </w:tr>
    </w:tbl>
    <w:p w14:paraId="012D705F" w14:textId="1D3D2D8B" w:rsidR="00A338DC" w:rsidRDefault="00A338DC" w:rsidP="00A338DC">
      <w:pPr>
        <w:pStyle w:val="a6"/>
      </w:pPr>
      <w:bookmarkStart w:id="1004" w:name="_Ref524890300"/>
      <w:r>
        <w:t xml:space="preserve">Table </w:t>
      </w:r>
      <w:ins w:id="1005" w:author="Piotr Winiarczyk" w:date="2018-11-10T17:37:00Z">
        <w:r w:rsidR="00F7192C">
          <w:fldChar w:fldCharType="begin"/>
        </w:r>
        <w:r w:rsidR="00F7192C">
          <w:instrText xml:space="preserve"> STYLEREF 1 \s </w:instrText>
        </w:r>
      </w:ins>
      <w:r w:rsidR="00F7192C">
        <w:fldChar w:fldCharType="separate"/>
      </w:r>
      <w:r w:rsidR="00F7192C">
        <w:rPr>
          <w:noProof/>
        </w:rPr>
        <w:t>4</w:t>
      </w:r>
      <w:ins w:id="1006"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1007" w:author="Piotr Winiarczyk" w:date="2018-11-10T17:37:00Z">
        <w:r w:rsidR="00F7192C">
          <w:rPr>
            <w:noProof/>
          </w:rPr>
          <w:t>6</w:t>
        </w:r>
        <w:r w:rsidR="00F7192C">
          <w:fldChar w:fldCharType="end"/>
        </w:r>
      </w:ins>
      <w:del w:id="1008"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6</w:delText>
        </w:r>
        <w:r w:rsidR="005E70B5" w:rsidDel="00F7192C">
          <w:rPr>
            <w:noProof/>
          </w:rPr>
          <w:fldChar w:fldCharType="end"/>
        </w:r>
      </w:del>
      <w:bookmarkEnd w:id="1004"/>
      <w:r>
        <w:t>:</w:t>
      </w:r>
      <w:r w:rsidRPr="00C70630">
        <w:t xml:space="preserve"> Remote Provisioning </w:t>
      </w:r>
      <w:r>
        <w:t xml:space="preserve">Scan </w:t>
      </w:r>
      <w:r w:rsidR="00D8353F" w:rsidRPr="00D8353F">
        <w:t>Capabilities</w:t>
      </w:r>
      <w:r w:rsidRPr="00CB2FF3">
        <w:t xml:space="preserve"> </w:t>
      </w:r>
      <w:r w:rsidRPr="00C70630">
        <w:t>S</w:t>
      </w:r>
      <w:r>
        <w:t xml:space="preserve">tatus </w:t>
      </w:r>
      <w:r w:rsidR="00505586">
        <w:t>message fields</w:t>
      </w:r>
    </w:p>
    <w:p w14:paraId="7EB141F7" w14:textId="2250247C" w:rsidR="00A338DC" w:rsidRDefault="00A338DC" w:rsidP="00AD30EF">
      <w:pPr>
        <w:pStyle w:val="a2"/>
        <w:rPr>
          <w:ins w:id="1009" w:author="Piotr Winiarczyk" w:date="2018-11-10T17:54:00Z"/>
        </w:rPr>
      </w:pPr>
      <w:r>
        <w:t xml:space="preserve">The MaxScannedItems field </w:t>
      </w:r>
      <w:r w:rsidRPr="00412CE9">
        <w:t>identifies</w:t>
      </w:r>
      <w:r>
        <w:t xml:space="preserve"> the value of the </w:t>
      </w:r>
      <w:r w:rsidRPr="00EF2B0E">
        <w:t>Remote Provisioning Max Scanned Items</w:t>
      </w:r>
      <w:r>
        <w:t xml:space="preserve"> state (see Section</w:t>
      </w:r>
      <w:ins w:id="1010" w:author="Piotr Winiarczyk" w:date="2018-11-10T17:55:00Z">
        <w:r w:rsidR="008056E1">
          <w:t xml:space="preserve"> </w:t>
        </w:r>
      </w:ins>
      <w:ins w:id="1011" w:author="Piotr Winiarczyk" w:date="2018-11-10T17:54:00Z">
        <w:r w:rsidR="008056E1" w:rsidRPr="008056E1">
          <w:rPr>
            <w:rStyle w:val="DocumentHyperlink"/>
            <w:rPrChange w:id="1012" w:author="Piotr Winiarczyk" w:date="2018-11-10T17:55:00Z">
              <w:rPr/>
            </w:rPrChange>
          </w:rPr>
          <w:fldChar w:fldCharType="begin"/>
        </w:r>
        <w:r w:rsidR="008056E1" w:rsidRPr="008056E1">
          <w:rPr>
            <w:rStyle w:val="DocumentHyperlink"/>
            <w:rPrChange w:id="1013" w:author="Piotr Winiarczyk" w:date="2018-11-10T17:55:00Z">
              <w:rPr/>
            </w:rPrChange>
          </w:rPr>
          <w:instrText xml:space="preserve"> REF _Ref529635826 \r \h </w:instrText>
        </w:r>
      </w:ins>
      <w:r w:rsidR="008056E1">
        <w:rPr>
          <w:rStyle w:val="DocumentHyperlink"/>
        </w:rPr>
        <w:instrText xml:space="preserve"> \* MERGEFORMAT </w:instrText>
      </w:r>
      <w:r w:rsidR="008056E1" w:rsidRPr="008056E1">
        <w:rPr>
          <w:rStyle w:val="DocumentHyperlink"/>
          <w:rPrChange w:id="1014" w:author="Piotr Winiarczyk" w:date="2018-11-10T17:55:00Z">
            <w:rPr>
              <w:rStyle w:val="DocumentHyperlink"/>
            </w:rPr>
          </w:rPrChange>
        </w:rPr>
      </w:r>
      <w:r w:rsidR="008056E1" w:rsidRPr="008056E1">
        <w:rPr>
          <w:rStyle w:val="DocumentHyperlink"/>
          <w:rPrChange w:id="1015" w:author="Piotr Winiarczyk" w:date="2018-11-10T17:55:00Z">
            <w:rPr/>
          </w:rPrChange>
        </w:rPr>
        <w:fldChar w:fldCharType="separate"/>
      </w:r>
      <w:ins w:id="1016" w:author="Piotr Winiarczyk" w:date="2018-11-10T17:54:00Z">
        <w:r w:rsidR="008056E1" w:rsidRPr="008056E1">
          <w:rPr>
            <w:rStyle w:val="DocumentHyperlink"/>
            <w:rPrChange w:id="1017" w:author="Piotr Winiarczyk" w:date="2018-11-10T17:55:00Z">
              <w:rPr/>
            </w:rPrChange>
          </w:rPr>
          <w:t>4.2.22.1</w:t>
        </w:r>
        <w:r w:rsidR="008056E1" w:rsidRPr="008056E1">
          <w:rPr>
            <w:rStyle w:val="DocumentHyperlink"/>
            <w:rPrChange w:id="1018" w:author="Piotr Winiarczyk" w:date="2018-11-10T17:55:00Z">
              <w:rPr/>
            </w:rPrChange>
          </w:rPr>
          <w:fldChar w:fldCharType="end"/>
        </w:r>
      </w:ins>
      <w:del w:id="1019" w:author="Piotr Winiarczyk" w:date="2018-11-10T17:54:00Z">
        <w:r w:rsidDel="008056E1">
          <w:rPr>
            <w:rStyle w:val="DocumentHyperlink"/>
          </w:rPr>
          <w:delText xml:space="preserve"> </w:delText>
        </w:r>
        <w:r w:rsidDel="008056E1">
          <w:rPr>
            <w:rStyle w:val="DocumentHyperlink"/>
          </w:rPr>
          <w:fldChar w:fldCharType="begin"/>
        </w:r>
        <w:r w:rsidDel="008056E1">
          <w:rPr>
            <w:rStyle w:val="DocumentHyperlink"/>
          </w:rPr>
          <w:delInstrText xml:space="preserve"> REF _Ref522348236 \r \h </w:delInstrText>
        </w:r>
        <w:r w:rsidDel="008056E1">
          <w:rPr>
            <w:rStyle w:val="DocumentHyperlink"/>
          </w:rPr>
        </w:r>
        <w:r w:rsidDel="008056E1">
          <w:rPr>
            <w:rStyle w:val="DocumentHyperlink"/>
          </w:rPr>
          <w:fldChar w:fldCharType="separate"/>
        </w:r>
        <w:r w:rsidR="00A60C92" w:rsidDel="008056E1">
          <w:rPr>
            <w:rStyle w:val="DocumentHyperlink"/>
          </w:rPr>
          <w:delText>4.2.22</w:delText>
        </w:r>
        <w:r w:rsidDel="008056E1">
          <w:rPr>
            <w:rStyle w:val="DocumentHyperlink"/>
          </w:rPr>
          <w:fldChar w:fldCharType="end"/>
        </w:r>
      </w:del>
      <w:r>
        <w:t>).</w:t>
      </w:r>
    </w:p>
    <w:p w14:paraId="787136EE" w14:textId="7E190D39" w:rsidR="008056E1" w:rsidRDefault="008056E1" w:rsidP="00AD30EF">
      <w:pPr>
        <w:pStyle w:val="a2"/>
      </w:pPr>
      <w:ins w:id="1020" w:author="Piotr Winiarczyk" w:date="2018-11-10T17:54:00Z">
        <w:r>
          <w:lastRenderedPageBreak/>
          <w:t xml:space="preserve">The </w:t>
        </w:r>
      </w:ins>
      <w:ins w:id="1021" w:author="Piotr Winiarczyk" w:date="2018-11-10T17:55:00Z">
        <w:r>
          <w:t xml:space="preserve">ActiveScan </w:t>
        </w:r>
      </w:ins>
      <w:ins w:id="1022" w:author="Piotr Winiarczyk" w:date="2018-11-10T17:56:00Z">
        <w:r>
          <w:t xml:space="preserve">field </w:t>
        </w:r>
        <w:r w:rsidRPr="00412CE9">
          <w:t>identifies</w:t>
        </w:r>
        <w:r>
          <w:t xml:space="preserve"> the value of the </w:t>
        </w:r>
        <w:r w:rsidRPr="00EF2B0E">
          <w:t xml:space="preserve">Remote Provisioning </w:t>
        </w:r>
        <w:r>
          <w:t xml:space="preserve">Active Scan state </w:t>
        </w:r>
      </w:ins>
      <w:ins w:id="1023" w:author="Piotr Winiarczyk" w:date="2018-11-10T17:55:00Z">
        <w:r>
          <w:t xml:space="preserve">(see Section </w:t>
        </w:r>
        <w:r w:rsidRPr="008056E1">
          <w:rPr>
            <w:rStyle w:val="DocumentHyperlink"/>
            <w:rPrChange w:id="1024" w:author="Piotr Winiarczyk" w:date="2018-11-10T17:55:00Z">
              <w:rPr/>
            </w:rPrChange>
          </w:rPr>
          <w:fldChar w:fldCharType="begin"/>
        </w:r>
        <w:r w:rsidRPr="008056E1">
          <w:rPr>
            <w:rStyle w:val="DocumentHyperlink"/>
            <w:rPrChange w:id="1025" w:author="Piotr Winiarczyk" w:date="2018-11-10T17:55:00Z">
              <w:rPr/>
            </w:rPrChange>
          </w:rPr>
          <w:instrText xml:space="preserve"> REF _Ref529635830 \r \h </w:instrText>
        </w:r>
      </w:ins>
      <w:r>
        <w:rPr>
          <w:rStyle w:val="DocumentHyperlink"/>
        </w:rPr>
        <w:instrText xml:space="preserve"> \* MERGEFORMAT </w:instrText>
      </w:r>
      <w:r w:rsidRPr="008056E1">
        <w:rPr>
          <w:rStyle w:val="DocumentHyperlink"/>
          <w:rPrChange w:id="1026" w:author="Piotr Winiarczyk" w:date="2018-11-10T17:55:00Z">
            <w:rPr>
              <w:rStyle w:val="DocumentHyperlink"/>
            </w:rPr>
          </w:rPrChange>
        </w:rPr>
      </w:r>
      <w:r w:rsidRPr="008056E1">
        <w:rPr>
          <w:rStyle w:val="DocumentHyperlink"/>
          <w:rPrChange w:id="1027" w:author="Piotr Winiarczyk" w:date="2018-11-10T17:55:00Z">
            <w:rPr/>
          </w:rPrChange>
        </w:rPr>
        <w:fldChar w:fldCharType="separate"/>
      </w:r>
      <w:ins w:id="1028" w:author="Piotr Winiarczyk" w:date="2018-11-10T17:55:00Z">
        <w:r w:rsidRPr="008056E1">
          <w:rPr>
            <w:rStyle w:val="DocumentHyperlink"/>
            <w:rPrChange w:id="1029" w:author="Piotr Winiarczyk" w:date="2018-11-10T17:55:00Z">
              <w:rPr/>
            </w:rPrChange>
          </w:rPr>
          <w:t>4.2.22.2</w:t>
        </w:r>
        <w:r w:rsidRPr="008056E1">
          <w:rPr>
            <w:rStyle w:val="DocumentHyperlink"/>
            <w:rPrChange w:id="1030" w:author="Piotr Winiarczyk" w:date="2018-11-10T17:55:00Z">
              <w:rPr/>
            </w:rPrChange>
          </w:rPr>
          <w:fldChar w:fldCharType="end"/>
        </w:r>
        <w:r>
          <w:t>)</w:t>
        </w:r>
      </w:ins>
      <w:ins w:id="1031" w:author="Piotr Winiarczyk" w:date="2018-11-10T17:56:00Z">
        <w:r>
          <w:t>.</w:t>
        </w:r>
      </w:ins>
    </w:p>
    <w:p w14:paraId="1645B408" w14:textId="69DC22DC" w:rsidR="00F163B4" w:rsidRDefault="00F163B4" w:rsidP="00E20BB8">
      <w:pPr>
        <w:pStyle w:val="40"/>
      </w:pPr>
      <w:bookmarkStart w:id="1032" w:name="_Toc519670505"/>
      <w:bookmarkStart w:id="1033" w:name="_Toc519670506"/>
      <w:bookmarkStart w:id="1034" w:name="_Toc519670507"/>
      <w:bookmarkStart w:id="1035" w:name="_Toc519670508"/>
      <w:bookmarkStart w:id="1036" w:name="_Toc519670509"/>
      <w:bookmarkStart w:id="1037" w:name="_Toc519670510"/>
      <w:bookmarkStart w:id="1038" w:name="_Toc519670511"/>
      <w:bookmarkStart w:id="1039" w:name="_Toc519670528"/>
      <w:bookmarkStart w:id="1040" w:name="_Toc519670529"/>
      <w:bookmarkStart w:id="1041" w:name="_Toc519670530"/>
      <w:bookmarkStart w:id="1042" w:name="_Toc519670531"/>
      <w:bookmarkStart w:id="1043" w:name="_Toc527039223"/>
      <w:bookmarkEnd w:id="1032"/>
      <w:bookmarkEnd w:id="1033"/>
      <w:bookmarkEnd w:id="1034"/>
      <w:bookmarkEnd w:id="1035"/>
      <w:bookmarkEnd w:id="1036"/>
      <w:bookmarkEnd w:id="1037"/>
      <w:bookmarkEnd w:id="1038"/>
      <w:bookmarkEnd w:id="1039"/>
      <w:bookmarkEnd w:id="1040"/>
      <w:bookmarkEnd w:id="1041"/>
      <w:bookmarkEnd w:id="1042"/>
      <w:r w:rsidRPr="008460DD">
        <w:t xml:space="preserve">Remote Provisioning Scan </w:t>
      </w:r>
      <w:r>
        <w:t>Get</w:t>
      </w:r>
      <w:bookmarkEnd w:id="1043"/>
    </w:p>
    <w:p w14:paraId="0B184BE2" w14:textId="7AE77D3E" w:rsidR="00F163B4" w:rsidRDefault="00F163B4" w:rsidP="00F163B4">
      <w:pPr>
        <w:pStyle w:val="a2"/>
      </w:pPr>
      <w:r>
        <w:t xml:space="preserve">The </w:t>
      </w:r>
      <w:r w:rsidRPr="002757F6">
        <w:t xml:space="preserve">Remote Provisioning </w:t>
      </w:r>
      <w:r>
        <w:t>Scan</w:t>
      </w:r>
      <w:r w:rsidRPr="008460DD">
        <w:t xml:space="preserve"> </w:t>
      </w:r>
      <w:r w:rsidRPr="002757F6">
        <w:t>Get</w:t>
      </w:r>
      <w:r>
        <w:t xml:space="preserve"> message is an acknowledged message that is used </w:t>
      </w:r>
      <w:r w:rsidR="00505586" w:rsidRPr="00505586">
        <w:t xml:space="preserve">by the Remote Provisioning Client </w:t>
      </w:r>
      <w:r>
        <w:t xml:space="preserve">to get the various </w:t>
      </w:r>
      <w:r w:rsidR="00B40902">
        <w:t xml:space="preserve">scanning </w:t>
      </w:r>
      <w:r>
        <w:t>states of a Remote Provisioning Server</w:t>
      </w:r>
      <w:r w:rsidR="00027706">
        <w:t xml:space="preserve"> model</w:t>
      </w:r>
      <w:r>
        <w:t>.</w:t>
      </w:r>
    </w:p>
    <w:p w14:paraId="3E23E0B0" w14:textId="7CD27610" w:rsidR="00F163B4" w:rsidRDefault="00F163B4" w:rsidP="00F163B4">
      <w:pPr>
        <w:pStyle w:val="a2"/>
      </w:pPr>
      <w:r>
        <w:t xml:space="preserve">The response to a </w:t>
      </w:r>
      <w:r w:rsidRPr="002757F6">
        <w:t xml:space="preserve">Remote Provisioning </w:t>
      </w:r>
      <w:r>
        <w:t>Scan</w:t>
      </w:r>
      <w:r w:rsidRPr="008460DD">
        <w:t xml:space="preserve"> </w:t>
      </w:r>
      <w:r>
        <w:t xml:space="preserve">Get message is a </w:t>
      </w:r>
      <w:r w:rsidRPr="002757F6">
        <w:t xml:space="preserve">Remote Provisioning </w:t>
      </w:r>
      <w:r>
        <w:t>Scan</w:t>
      </w:r>
      <w:r w:rsidRPr="008460DD">
        <w:t xml:space="preserve"> </w:t>
      </w:r>
      <w:r>
        <w:t>Status message</w:t>
      </w:r>
      <w:r w:rsidR="00B41428">
        <w:t xml:space="preserve"> (see Section </w:t>
      </w:r>
      <w:r w:rsidR="00B41428" w:rsidRPr="00095D96">
        <w:rPr>
          <w:rStyle w:val="DocumentHyperlink"/>
        </w:rPr>
        <w:fldChar w:fldCharType="begin"/>
      </w:r>
      <w:r w:rsidR="00B41428" w:rsidRPr="00095D96">
        <w:rPr>
          <w:rStyle w:val="DocumentHyperlink"/>
        </w:rPr>
        <w:instrText xml:space="preserve"> REF _Ref503442172 \r \h </w:instrText>
      </w:r>
      <w:r w:rsidR="00B41428" w:rsidRPr="00B41428">
        <w:rPr>
          <w:rStyle w:val="DocumentHyperlink"/>
        </w:rPr>
        <w:instrText xml:space="preserve"> \* MERGEFORMAT </w:instrText>
      </w:r>
      <w:r w:rsidR="00B41428" w:rsidRPr="00095D96">
        <w:rPr>
          <w:rStyle w:val="DocumentHyperlink"/>
        </w:rPr>
      </w:r>
      <w:r w:rsidR="00B41428" w:rsidRPr="00095D96">
        <w:rPr>
          <w:rStyle w:val="DocumentHyperlink"/>
        </w:rPr>
        <w:fldChar w:fldCharType="separate"/>
      </w:r>
      <w:r w:rsidR="00A60C92">
        <w:rPr>
          <w:rStyle w:val="DocumentHyperlink"/>
        </w:rPr>
        <w:t>4.3.4.6</w:t>
      </w:r>
      <w:r w:rsidR="00B41428" w:rsidRPr="00095D96">
        <w:rPr>
          <w:rStyle w:val="DocumentHyperlink"/>
        </w:rPr>
        <w:fldChar w:fldCharType="end"/>
      </w:r>
      <w:r w:rsidR="00B41428">
        <w:t>)</w:t>
      </w:r>
      <w:r>
        <w:t>.</w:t>
      </w:r>
    </w:p>
    <w:p w14:paraId="2CBD8389" w14:textId="0EC7F4A6" w:rsidR="00A338DC" w:rsidRPr="00310FF5" w:rsidRDefault="00F163B4" w:rsidP="00F163B4">
      <w:pPr>
        <w:pStyle w:val="a2"/>
      </w:pPr>
      <w:r>
        <w:t>There are no parameters for this message.</w:t>
      </w:r>
    </w:p>
    <w:p w14:paraId="307F8392" w14:textId="707D29AB" w:rsidR="00F163B4" w:rsidRDefault="00F163B4" w:rsidP="00F45889">
      <w:pPr>
        <w:pStyle w:val="40"/>
      </w:pPr>
      <w:bookmarkStart w:id="1044" w:name="_Ref522345159"/>
      <w:bookmarkStart w:id="1045" w:name="_Toc527039224"/>
      <w:r w:rsidRPr="008460DD">
        <w:t xml:space="preserve">Remote Provisioning Scan </w:t>
      </w:r>
      <w:r>
        <w:t>Start</w:t>
      </w:r>
      <w:bookmarkEnd w:id="1044"/>
      <w:bookmarkEnd w:id="1045"/>
    </w:p>
    <w:p w14:paraId="26E74A17" w14:textId="4B6588E2" w:rsidR="00F163B4" w:rsidRDefault="00F163B4" w:rsidP="00F163B4">
      <w:pPr>
        <w:pStyle w:val="a2"/>
        <w:rPr>
          <w:rFonts w:cstheme="minorHAnsi"/>
          <w:szCs w:val="20"/>
        </w:rPr>
      </w:pPr>
      <w:r>
        <w:t xml:space="preserve">The </w:t>
      </w:r>
      <w:r w:rsidRPr="008460DD">
        <w:t xml:space="preserve">Remote Provisioning Scan </w:t>
      </w:r>
      <w:r>
        <w:t xml:space="preserve">Start message is an acknowledged message that is used </w:t>
      </w:r>
      <w:r w:rsidR="00505586" w:rsidRPr="00505586">
        <w:t xml:space="preserve">by the Remote Provisioning Client </w:t>
      </w:r>
      <w:r>
        <w:t xml:space="preserve">to </w:t>
      </w:r>
      <w:r w:rsidR="00B771BF">
        <w:t xml:space="preserve">start the </w:t>
      </w:r>
      <w:r w:rsidR="003B24F9" w:rsidRPr="003B24F9">
        <w:t xml:space="preserve">Remote Provisioning </w:t>
      </w:r>
      <w:r w:rsidR="00B771BF">
        <w:t xml:space="preserve">Scan procedure, </w:t>
      </w:r>
      <w:r w:rsidR="00C25BE3">
        <w:t>which</w:t>
      </w:r>
      <w:r w:rsidR="00B771BF">
        <w:t xml:space="preserve"> </w:t>
      </w:r>
      <w:r w:rsidR="00505586">
        <w:t>finds</w:t>
      </w:r>
      <w:r>
        <w:t xml:space="preserve"> unprovisioned devices </w:t>
      </w:r>
      <w:r w:rsidR="00B41428">
        <w:t>with</w:t>
      </w:r>
      <w:r>
        <w:t xml:space="preserve">in </w:t>
      </w:r>
      <w:r w:rsidRPr="00E92A22">
        <w:rPr>
          <w:rFonts w:cstheme="minorHAnsi"/>
          <w:szCs w:val="20"/>
        </w:rPr>
        <w:t>immediate radio range</w:t>
      </w:r>
      <w:r>
        <w:rPr>
          <w:rFonts w:cstheme="minorHAnsi"/>
          <w:szCs w:val="20"/>
        </w:rPr>
        <w:t xml:space="preserve"> of the Remote Provisioning Server</w:t>
      </w:r>
      <w:r w:rsidR="001520A8">
        <w:rPr>
          <w:rFonts w:cstheme="minorHAnsi"/>
          <w:szCs w:val="20"/>
        </w:rPr>
        <w:t xml:space="preserve"> (see Section </w:t>
      </w:r>
      <w:r w:rsidR="001520A8" w:rsidRPr="00EE123F">
        <w:rPr>
          <w:rStyle w:val="DocumentHyperlink"/>
        </w:rPr>
        <w:fldChar w:fldCharType="begin"/>
      </w:r>
      <w:r w:rsidR="001520A8" w:rsidRPr="00EE123F">
        <w:rPr>
          <w:rStyle w:val="DocumentHyperlink"/>
        </w:rPr>
        <w:instrText xml:space="preserve"> REF _Ref524886040 \r \h </w:instrText>
      </w:r>
      <w:r w:rsidR="00EE123F">
        <w:rPr>
          <w:rStyle w:val="DocumentHyperlink"/>
        </w:rPr>
        <w:instrText xml:space="preserve"> \* MERGEFORMAT </w:instrText>
      </w:r>
      <w:r w:rsidR="001520A8" w:rsidRPr="00EE123F">
        <w:rPr>
          <w:rStyle w:val="DocumentHyperlink"/>
        </w:rPr>
      </w:r>
      <w:r w:rsidR="001520A8" w:rsidRPr="00EE123F">
        <w:rPr>
          <w:rStyle w:val="DocumentHyperlink"/>
        </w:rPr>
        <w:fldChar w:fldCharType="separate"/>
      </w:r>
      <w:r w:rsidR="00A60C92">
        <w:rPr>
          <w:rStyle w:val="DocumentHyperlink"/>
        </w:rPr>
        <w:t>4.4.5.2</w:t>
      </w:r>
      <w:r w:rsidR="001520A8" w:rsidRPr="00EE123F">
        <w:rPr>
          <w:rStyle w:val="DocumentHyperlink"/>
        </w:rPr>
        <w:fldChar w:fldCharType="end"/>
      </w:r>
      <w:r w:rsidR="001520A8">
        <w:rPr>
          <w:rFonts w:cstheme="minorHAnsi"/>
          <w:szCs w:val="20"/>
        </w:rPr>
        <w:t>)</w:t>
      </w:r>
      <w:r>
        <w:rPr>
          <w:rFonts w:cstheme="minorHAnsi"/>
          <w:szCs w:val="20"/>
        </w:rPr>
        <w:t>.</w:t>
      </w:r>
    </w:p>
    <w:p w14:paraId="12120F5D" w14:textId="417697DF" w:rsidR="00F163B4" w:rsidRDefault="00F163B4" w:rsidP="00F163B4">
      <w:pPr>
        <w:pStyle w:val="a2"/>
      </w:pPr>
      <w:r>
        <w:t xml:space="preserve">The response to a </w:t>
      </w:r>
      <w:r w:rsidRPr="002757F6">
        <w:t xml:space="preserve">Remote Provisioning </w:t>
      </w:r>
      <w:r w:rsidRPr="008460DD">
        <w:t xml:space="preserve">Scan </w:t>
      </w:r>
      <w:r>
        <w:t xml:space="preserve">Start message is a </w:t>
      </w:r>
      <w:r w:rsidRPr="002757F6">
        <w:t xml:space="preserve">Remote Provisioning </w:t>
      </w:r>
      <w:r w:rsidRPr="008460DD">
        <w:t xml:space="preserve">Scan </w:t>
      </w:r>
      <w:r>
        <w:t>Status message</w:t>
      </w:r>
      <w:r w:rsidR="00B41428">
        <w:t xml:space="preserve"> (see Section </w:t>
      </w:r>
      <w:r w:rsidR="00B41428" w:rsidRPr="00095D96">
        <w:rPr>
          <w:rStyle w:val="DocumentHyperlink"/>
        </w:rPr>
        <w:fldChar w:fldCharType="begin"/>
      </w:r>
      <w:r w:rsidR="00B41428" w:rsidRPr="00095D96">
        <w:rPr>
          <w:rStyle w:val="DocumentHyperlink"/>
        </w:rPr>
        <w:instrText xml:space="preserve"> REF _Ref503442172 \r \h </w:instrText>
      </w:r>
      <w:r w:rsidR="00B41428">
        <w:rPr>
          <w:rStyle w:val="DocumentHyperlink"/>
        </w:rPr>
        <w:instrText xml:space="preserve"> \* MERGEFORMAT </w:instrText>
      </w:r>
      <w:r w:rsidR="00B41428" w:rsidRPr="00095D96">
        <w:rPr>
          <w:rStyle w:val="DocumentHyperlink"/>
        </w:rPr>
      </w:r>
      <w:r w:rsidR="00B41428" w:rsidRPr="00095D96">
        <w:rPr>
          <w:rStyle w:val="DocumentHyperlink"/>
        </w:rPr>
        <w:fldChar w:fldCharType="separate"/>
      </w:r>
      <w:r w:rsidR="00A60C92">
        <w:rPr>
          <w:rStyle w:val="DocumentHyperlink"/>
        </w:rPr>
        <w:t>4.3.4.6</w:t>
      </w:r>
      <w:r w:rsidR="00B41428" w:rsidRPr="00095D96">
        <w:rPr>
          <w:rStyle w:val="DocumentHyperlink"/>
        </w:rPr>
        <w:fldChar w:fldCharType="end"/>
      </w:r>
      <w:r w:rsidR="00B41428">
        <w:t>)</w:t>
      </w:r>
      <w:r>
        <w:t>.</w:t>
      </w:r>
    </w:p>
    <w:p w14:paraId="59E42B0D" w14:textId="13914B24" w:rsidR="00F163B4" w:rsidRPr="003F2A85" w:rsidRDefault="00F163B4" w:rsidP="00F163B4">
      <w:pPr>
        <w:pStyle w:val="a2"/>
      </w:pPr>
      <w:r w:rsidRPr="003F2A85">
        <w:t xml:space="preserve">The structure of the </w:t>
      </w:r>
      <w:r>
        <w:t xml:space="preserve">Remote Provisioning Scan Start </w:t>
      </w:r>
      <w:r w:rsidRPr="003F2A85">
        <w:t xml:space="preserve">message is defined in </w:t>
      </w:r>
      <w:r w:rsidR="00F45889" w:rsidRPr="00EE123F">
        <w:rPr>
          <w:rStyle w:val="DocumentHyperlink"/>
        </w:rPr>
        <w:fldChar w:fldCharType="begin"/>
      </w:r>
      <w:r w:rsidR="00F45889" w:rsidRPr="00EE123F">
        <w:rPr>
          <w:rStyle w:val="DocumentHyperlink"/>
        </w:rPr>
        <w:instrText xml:space="preserve"> REF _Ref498934249 \h </w:instrText>
      </w:r>
      <w:r w:rsidR="00EE123F">
        <w:rPr>
          <w:rStyle w:val="DocumentHyperlink"/>
        </w:rPr>
        <w:instrText xml:space="preserve"> \* MERGEFORMAT </w:instrText>
      </w:r>
      <w:r w:rsidR="00F45889" w:rsidRPr="00EE123F">
        <w:rPr>
          <w:rStyle w:val="DocumentHyperlink"/>
        </w:rPr>
      </w:r>
      <w:r w:rsidR="00F45889" w:rsidRPr="00EE123F">
        <w:rPr>
          <w:rStyle w:val="DocumentHyperlink"/>
        </w:rPr>
        <w:fldChar w:fldCharType="separate"/>
      </w:r>
      <w:r w:rsidR="00A60C92" w:rsidRPr="00CC2745">
        <w:rPr>
          <w:rStyle w:val="DocumentHyperlink"/>
        </w:rPr>
        <w:t>Table 4.7</w:t>
      </w:r>
      <w:r w:rsidR="00F45889" w:rsidRPr="00EE123F">
        <w:rPr>
          <w:rStyle w:val="DocumentHyperlink"/>
        </w:rPr>
        <w:fldChar w:fldCharType="end"/>
      </w:r>
      <w:r w:rsidRPr="003F2A85">
        <w:t>.</w:t>
      </w:r>
    </w:p>
    <w:tbl>
      <w:tblPr>
        <w:tblStyle w:val="af2"/>
        <w:tblW w:w="8460" w:type="dxa"/>
        <w:tblLook w:val="04A0" w:firstRow="1" w:lastRow="0" w:firstColumn="1" w:lastColumn="0" w:noHBand="0" w:noVBand="1"/>
      </w:tblPr>
      <w:tblGrid>
        <w:gridCol w:w="1917"/>
        <w:gridCol w:w="1245"/>
        <w:gridCol w:w="5298"/>
      </w:tblGrid>
      <w:tr w:rsidR="00F163B4" w:rsidRPr="001D64AD" w14:paraId="7295B058" w14:textId="77777777" w:rsidTr="004A5712">
        <w:trPr>
          <w:tblHeader/>
        </w:trPr>
        <w:tc>
          <w:tcPr>
            <w:tcW w:w="1917" w:type="dxa"/>
            <w:shd w:val="clear" w:color="auto" w:fill="F2F2F2" w:themeFill="background1" w:themeFillShade="F2"/>
          </w:tcPr>
          <w:p w14:paraId="21548620" w14:textId="77777777" w:rsidR="00F163B4" w:rsidRPr="001D64AD" w:rsidRDefault="00F163B4" w:rsidP="00CF3814">
            <w:pPr>
              <w:pStyle w:val="Tableheading0"/>
              <w:keepNext/>
              <w:keepLines/>
            </w:pPr>
            <w:r w:rsidRPr="001D64AD">
              <w:t>Field</w:t>
            </w:r>
          </w:p>
        </w:tc>
        <w:tc>
          <w:tcPr>
            <w:tcW w:w="1245" w:type="dxa"/>
            <w:shd w:val="clear" w:color="auto" w:fill="F2F2F2" w:themeFill="background1" w:themeFillShade="F2"/>
          </w:tcPr>
          <w:p w14:paraId="42AA471A" w14:textId="77777777" w:rsidR="00F163B4" w:rsidRPr="001D64AD" w:rsidRDefault="00F163B4" w:rsidP="00CF3814">
            <w:pPr>
              <w:pStyle w:val="Tableheading0"/>
            </w:pPr>
            <w:r w:rsidRPr="001D64AD">
              <w:t>Size</w:t>
            </w:r>
            <w:r w:rsidRPr="001D64AD">
              <w:br/>
              <w:t>(octets)</w:t>
            </w:r>
          </w:p>
        </w:tc>
        <w:tc>
          <w:tcPr>
            <w:tcW w:w="5298" w:type="dxa"/>
            <w:shd w:val="clear" w:color="auto" w:fill="F2F2F2" w:themeFill="background1" w:themeFillShade="F2"/>
          </w:tcPr>
          <w:p w14:paraId="1976833E" w14:textId="77777777" w:rsidR="00F163B4" w:rsidRPr="001D64AD" w:rsidRDefault="00F163B4" w:rsidP="00CF3814">
            <w:pPr>
              <w:pStyle w:val="Tableheading0"/>
            </w:pPr>
            <w:r w:rsidRPr="001D64AD">
              <w:t>Notes</w:t>
            </w:r>
          </w:p>
        </w:tc>
      </w:tr>
      <w:tr w:rsidR="00F163B4" w:rsidRPr="001D64AD" w14:paraId="075CC11A" w14:textId="77777777" w:rsidTr="004A5712">
        <w:tc>
          <w:tcPr>
            <w:tcW w:w="1917" w:type="dxa"/>
            <w:shd w:val="clear" w:color="auto" w:fill="FFFFFF" w:themeFill="background1"/>
          </w:tcPr>
          <w:p w14:paraId="3CA30519" w14:textId="77777777" w:rsidR="00F163B4" w:rsidRDefault="00F163B4" w:rsidP="00CF3814">
            <w:pPr>
              <w:pStyle w:val="TableText"/>
            </w:pPr>
            <w:r>
              <w:t>ScannedItemsLimit</w:t>
            </w:r>
          </w:p>
        </w:tc>
        <w:tc>
          <w:tcPr>
            <w:tcW w:w="1245" w:type="dxa"/>
            <w:shd w:val="clear" w:color="auto" w:fill="FFFFFF" w:themeFill="background1"/>
          </w:tcPr>
          <w:p w14:paraId="550774EF" w14:textId="77777777" w:rsidR="00F163B4" w:rsidRDefault="00F163B4" w:rsidP="00CF3814">
            <w:pPr>
              <w:pStyle w:val="TableText"/>
            </w:pPr>
            <w:r>
              <w:t>1</w:t>
            </w:r>
          </w:p>
        </w:tc>
        <w:tc>
          <w:tcPr>
            <w:tcW w:w="5298" w:type="dxa"/>
            <w:shd w:val="clear" w:color="auto" w:fill="FFFFFF" w:themeFill="background1"/>
          </w:tcPr>
          <w:p w14:paraId="1A1DE166" w14:textId="77777777" w:rsidR="00F163B4" w:rsidRDefault="00F163B4" w:rsidP="00CF3814">
            <w:pPr>
              <w:pStyle w:val="TableText"/>
              <w:keepNext/>
            </w:pPr>
            <w:r>
              <w:t>Maximum number of scanned items to be reported</w:t>
            </w:r>
          </w:p>
        </w:tc>
      </w:tr>
      <w:tr w:rsidR="00F163B4" w:rsidRPr="001D64AD" w14:paraId="442276FF" w14:textId="77777777" w:rsidTr="004A5712">
        <w:tc>
          <w:tcPr>
            <w:tcW w:w="1917" w:type="dxa"/>
            <w:shd w:val="clear" w:color="auto" w:fill="FFFFFF" w:themeFill="background1"/>
          </w:tcPr>
          <w:p w14:paraId="0C68BB05" w14:textId="77777777" w:rsidR="00F163B4" w:rsidRDefault="00F163B4" w:rsidP="00CF3814">
            <w:pPr>
              <w:pStyle w:val="TableText"/>
            </w:pPr>
            <w:r>
              <w:t>Timeout</w:t>
            </w:r>
          </w:p>
        </w:tc>
        <w:tc>
          <w:tcPr>
            <w:tcW w:w="1245" w:type="dxa"/>
            <w:shd w:val="clear" w:color="auto" w:fill="FFFFFF" w:themeFill="background1"/>
          </w:tcPr>
          <w:p w14:paraId="28DB679D" w14:textId="77777777" w:rsidR="00F163B4" w:rsidRDefault="00F163B4" w:rsidP="00CF3814">
            <w:pPr>
              <w:pStyle w:val="TableText"/>
            </w:pPr>
            <w:r>
              <w:t>1</w:t>
            </w:r>
          </w:p>
        </w:tc>
        <w:tc>
          <w:tcPr>
            <w:tcW w:w="5298" w:type="dxa"/>
            <w:shd w:val="clear" w:color="auto" w:fill="FFFFFF" w:themeFill="background1"/>
          </w:tcPr>
          <w:p w14:paraId="0422BFBD" w14:textId="77777777" w:rsidR="00F163B4" w:rsidRDefault="00F163B4" w:rsidP="00CF3814">
            <w:pPr>
              <w:pStyle w:val="TableText"/>
              <w:keepNext/>
            </w:pPr>
            <w:r>
              <w:t>Time limit for a scan (in seconds)</w:t>
            </w:r>
          </w:p>
        </w:tc>
      </w:tr>
      <w:tr w:rsidR="0051291E" w:rsidRPr="001D64AD" w14:paraId="60DA9C47" w14:textId="28B6E6B8" w:rsidTr="004A5712">
        <w:tc>
          <w:tcPr>
            <w:tcW w:w="1917" w:type="dxa"/>
            <w:shd w:val="clear" w:color="auto" w:fill="FFFFFF" w:themeFill="background1"/>
          </w:tcPr>
          <w:p w14:paraId="793BFD75" w14:textId="402B8EBD" w:rsidR="0051291E" w:rsidRDefault="0051291E" w:rsidP="0051291E">
            <w:pPr>
              <w:pStyle w:val="TableText"/>
              <w:keepNext/>
              <w:keepLines/>
            </w:pPr>
            <w:r>
              <w:t>UUID</w:t>
            </w:r>
          </w:p>
        </w:tc>
        <w:tc>
          <w:tcPr>
            <w:tcW w:w="1245" w:type="dxa"/>
            <w:shd w:val="clear" w:color="auto" w:fill="FFFFFF" w:themeFill="background1"/>
          </w:tcPr>
          <w:p w14:paraId="0D777621" w14:textId="620FC87E" w:rsidR="0051291E" w:rsidRDefault="0051291E" w:rsidP="0051291E">
            <w:pPr>
              <w:pStyle w:val="TableText"/>
            </w:pPr>
            <w:r>
              <w:t>16</w:t>
            </w:r>
          </w:p>
        </w:tc>
        <w:tc>
          <w:tcPr>
            <w:tcW w:w="5298" w:type="dxa"/>
            <w:shd w:val="clear" w:color="auto" w:fill="FFFFFF" w:themeFill="background1"/>
          </w:tcPr>
          <w:p w14:paraId="3AFB96F2" w14:textId="6D9FDF02" w:rsidR="0051291E" w:rsidRDefault="00D35419" w:rsidP="0051291E">
            <w:pPr>
              <w:pStyle w:val="TableText"/>
              <w:keepNext/>
            </w:pPr>
            <w:r>
              <w:t xml:space="preserve">Device </w:t>
            </w:r>
            <w:r w:rsidR="0051291E">
              <w:t>UUID (Optional)</w:t>
            </w:r>
          </w:p>
        </w:tc>
      </w:tr>
    </w:tbl>
    <w:p w14:paraId="6B19B706" w14:textId="78FF9ED7" w:rsidR="00F163B4" w:rsidRDefault="00F163B4" w:rsidP="00F163B4">
      <w:pPr>
        <w:pStyle w:val="a6"/>
      </w:pPr>
      <w:bookmarkStart w:id="1046" w:name="_Ref498934249"/>
      <w:r>
        <w:t xml:space="preserve">Table </w:t>
      </w:r>
      <w:ins w:id="1047" w:author="Piotr Winiarczyk" w:date="2018-11-10T17:37:00Z">
        <w:r w:rsidR="00F7192C">
          <w:fldChar w:fldCharType="begin"/>
        </w:r>
        <w:r w:rsidR="00F7192C">
          <w:instrText xml:space="preserve"> STYLEREF 1 \s </w:instrText>
        </w:r>
      </w:ins>
      <w:r w:rsidR="00F7192C">
        <w:fldChar w:fldCharType="separate"/>
      </w:r>
      <w:r w:rsidR="00F7192C">
        <w:rPr>
          <w:noProof/>
        </w:rPr>
        <w:t>4</w:t>
      </w:r>
      <w:ins w:id="1048"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1049" w:author="Piotr Winiarczyk" w:date="2018-11-10T17:37:00Z">
        <w:r w:rsidR="00F7192C">
          <w:rPr>
            <w:noProof/>
          </w:rPr>
          <w:t>7</w:t>
        </w:r>
        <w:r w:rsidR="00F7192C">
          <w:fldChar w:fldCharType="end"/>
        </w:r>
      </w:ins>
      <w:del w:id="1050"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7</w:delText>
        </w:r>
        <w:r w:rsidR="005E70B5" w:rsidDel="00F7192C">
          <w:rPr>
            <w:noProof/>
          </w:rPr>
          <w:fldChar w:fldCharType="end"/>
        </w:r>
      </w:del>
      <w:bookmarkEnd w:id="1046"/>
      <w:r>
        <w:t>:</w:t>
      </w:r>
      <w:r w:rsidRPr="00C70630">
        <w:t xml:space="preserve"> Remote Provisioning Scan Start</w:t>
      </w:r>
      <w:r>
        <w:t xml:space="preserve"> </w:t>
      </w:r>
      <w:r w:rsidR="00505586">
        <w:t>message fields</w:t>
      </w:r>
    </w:p>
    <w:p w14:paraId="7A94D962" w14:textId="314E07EE" w:rsidR="00F163B4" w:rsidRPr="00A443D2" w:rsidRDefault="00F163B4" w:rsidP="00F163B4">
      <w:pPr>
        <w:pStyle w:val="a2"/>
      </w:pPr>
      <w:r>
        <w:t xml:space="preserve">The ScannedItemsLimit field </w:t>
      </w:r>
      <w:r w:rsidRPr="00412CE9">
        <w:t>identifies</w:t>
      </w:r>
      <w:r w:rsidRPr="007F04F5">
        <w:t xml:space="preserve"> </w:t>
      </w:r>
      <w:r>
        <w:t xml:space="preserve">the </w:t>
      </w:r>
      <w:r w:rsidR="009456DB">
        <w:t xml:space="preserve">maximum number of unprovisioned devices the </w:t>
      </w:r>
      <w:r w:rsidR="00246CD1">
        <w:t xml:space="preserve">Remote Provisioning </w:t>
      </w:r>
      <w:r w:rsidR="009456DB">
        <w:t xml:space="preserve">Server </w:t>
      </w:r>
      <w:r w:rsidR="001F2E9C">
        <w:t xml:space="preserve">can </w:t>
      </w:r>
      <w:r w:rsidR="009456DB">
        <w:t>report</w:t>
      </w:r>
      <w:r w:rsidR="000C4E1D">
        <w:t xml:space="preserve"> while executing the </w:t>
      </w:r>
      <w:r w:rsidR="003B24F9" w:rsidRPr="003B24F9">
        <w:t xml:space="preserve">Remote Provisioning </w:t>
      </w:r>
      <w:r w:rsidR="000C4E1D">
        <w:t>Scan procedure</w:t>
      </w:r>
      <w:r w:rsidR="009456DB">
        <w:t>.</w:t>
      </w:r>
      <w:r w:rsidR="001F2E9C">
        <w:t xml:space="preserve"> Value 0 i</w:t>
      </w:r>
      <w:r w:rsidR="00D35419">
        <w:t>ndicates</w:t>
      </w:r>
      <w:r w:rsidR="001F2E9C">
        <w:t xml:space="preserve"> that th</w:t>
      </w:r>
      <w:r w:rsidR="000C4E1D">
        <w:t>e Remote Provisioning Client does not set a limit on the number of</w:t>
      </w:r>
      <w:r w:rsidR="001F2E9C">
        <w:t xml:space="preserve"> unprovisioned devices that the Remote Provisioning Server </w:t>
      </w:r>
      <w:r w:rsidR="000C4E1D">
        <w:t>can report</w:t>
      </w:r>
      <w:r w:rsidR="001F2E9C">
        <w:t>.</w:t>
      </w:r>
    </w:p>
    <w:p w14:paraId="3B64913E" w14:textId="1992F6A7" w:rsidR="00F163B4" w:rsidRDefault="00F163B4" w:rsidP="00F163B4">
      <w:pPr>
        <w:pStyle w:val="a2"/>
      </w:pPr>
      <w:r>
        <w:t>The</w:t>
      </w:r>
      <w:r w:rsidRPr="00163E5F">
        <w:t xml:space="preserve"> </w:t>
      </w:r>
      <w:r>
        <w:t xml:space="preserve">Timeout field </w:t>
      </w:r>
      <w:r w:rsidRPr="00412CE9">
        <w:t>identifies</w:t>
      </w:r>
      <w:r>
        <w:t xml:space="preserve"> the new value of the </w:t>
      </w:r>
      <w:r w:rsidRPr="007F04F5">
        <w:t xml:space="preserve">Remote Provisioning Timeout </w:t>
      </w:r>
      <w:r>
        <w:t>s</w:t>
      </w:r>
      <w:r w:rsidRPr="007F04F5">
        <w:t>tate</w:t>
      </w:r>
      <w:r>
        <w:t xml:space="preserve"> (see Section</w:t>
      </w:r>
      <w:r w:rsidR="005334A2">
        <w:t xml:space="preserve"> </w:t>
      </w:r>
      <w:r w:rsidR="00B41428" w:rsidRPr="00EE123F">
        <w:rPr>
          <w:rStyle w:val="DocumentHyperlink"/>
        </w:rPr>
        <w:fldChar w:fldCharType="begin"/>
      </w:r>
      <w:r w:rsidR="00B41428" w:rsidRPr="00EE123F">
        <w:rPr>
          <w:rStyle w:val="DocumentHyperlink"/>
        </w:rPr>
        <w:instrText xml:space="preserve"> REF _Ref502668378 \r \h </w:instrText>
      </w:r>
      <w:r w:rsidR="00EE123F">
        <w:rPr>
          <w:rStyle w:val="DocumentHyperlink"/>
        </w:rPr>
        <w:instrText xml:space="preserve"> \* MERGEFORMAT </w:instrText>
      </w:r>
      <w:r w:rsidR="00B41428" w:rsidRPr="00EE123F">
        <w:rPr>
          <w:rStyle w:val="DocumentHyperlink"/>
        </w:rPr>
      </w:r>
      <w:r w:rsidR="00B41428" w:rsidRPr="00EE123F">
        <w:rPr>
          <w:rStyle w:val="DocumentHyperlink"/>
        </w:rPr>
        <w:fldChar w:fldCharType="separate"/>
      </w:r>
      <w:r w:rsidR="00A60C92">
        <w:rPr>
          <w:rStyle w:val="DocumentHyperlink"/>
        </w:rPr>
        <w:t>4.2.23.2</w:t>
      </w:r>
      <w:r w:rsidR="00B41428" w:rsidRPr="00EE123F">
        <w:rPr>
          <w:rStyle w:val="DocumentHyperlink"/>
        </w:rPr>
        <w:fldChar w:fldCharType="end"/>
      </w:r>
      <w:r>
        <w:t>).</w:t>
      </w:r>
      <w:r w:rsidR="006A024C">
        <w:t xml:space="preserve"> The value of the Timeout field shall not be 0.</w:t>
      </w:r>
    </w:p>
    <w:p w14:paraId="694D5285" w14:textId="31A1FC78" w:rsidR="00ED1DD8" w:rsidRDefault="003C392E" w:rsidP="00F163B4">
      <w:pPr>
        <w:pStyle w:val="a2"/>
      </w:pPr>
      <w:r>
        <w:t xml:space="preserve">If the UUID field </w:t>
      </w:r>
      <w:r w:rsidR="00CD1752">
        <w:t xml:space="preserve">is present, the Remote Provisioning Client </w:t>
      </w:r>
      <w:r w:rsidR="002E1FAC">
        <w:t>is requesting a</w:t>
      </w:r>
      <w:r w:rsidR="00CD1752">
        <w:t xml:space="preserve"> </w:t>
      </w:r>
      <w:del w:id="1051" w:author="Piotr Winiarczyk" w:date="2018-11-09T16:17:00Z">
        <w:r w:rsidR="00CD1752" w:rsidDel="003B22F4">
          <w:delText xml:space="preserve">Limited </w:delText>
        </w:r>
      </w:del>
      <w:ins w:id="1052" w:author="Piotr Winiarczyk" w:date="2018-11-09T16:17:00Z">
        <w:r w:rsidR="003B22F4" w:rsidRPr="003B22F4">
          <w:t xml:space="preserve">Single Device </w:t>
        </w:r>
      </w:ins>
      <w:r w:rsidR="00CD1752">
        <w:t>Scanning procedure</w:t>
      </w:r>
      <w:r w:rsidR="001F2E9C">
        <w:t>, i.e.</w:t>
      </w:r>
      <w:r w:rsidR="007531CF">
        <w:t>,</w:t>
      </w:r>
      <w:r w:rsidR="001F2E9C">
        <w:t xml:space="preserve"> a scan </w:t>
      </w:r>
      <w:r w:rsidR="00E33536">
        <w:t xml:space="preserve">for a </w:t>
      </w:r>
      <w:r w:rsidR="001F2E9C">
        <w:t xml:space="preserve">specific </w:t>
      </w:r>
      <w:r w:rsidR="00E33536">
        <w:t>device</w:t>
      </w:r>
      <w:r w:rsidR="00CD1752">
        <w:t xml:space="preserve"> </w:t>
      </w:r>
      <w:r w:rsidR="001F2E9C">
        <w:t xml:space="preserve">identified by </w:t>
      </w:r>
      <w:r w:rsidR="00CD1752">
        <w:t xml:space="preserve">the </w:t>
      </w:r>
      <w:r w:rsidR="001F2E9C">
        <w:t xml:space="preserve">value of the </w:t>
      </w:r>
      <w:r w:rsidR="00CD1752">
        <w:t>UUID</w:t>
      </w:r>
      <w:r w:rsidR="001F2E9C">
        <w:t xml:space="preserve"> field</w:t>
      </w:r>
      <w:r w:rsidR="00106175">
        <w:t>.</w:t>
      </w:r>
      <w:r>
        <w:t xml:space="preserve"> If the UUID field is absent, the Remote Provisioning Client </w:t>
      </w:r>
      <w:r w:rsidR="001F2E9C">
        <w:t>is requesting a</w:t>
      </w:r>
      <w:r>
        <w:t xml:space="preserve"> scan for all unprovisioned devices </w:t>
      </w:r>
      <w:r w:rsidR="00B41428">
        <w:t>with</w:t>
      </w:r>
      <w:r>
        <w:t xml:space="preserve">in </w:t>
      </w:r>
      <w:r w:rsidR="00631900">
        <w:t xml:space="preserve">immediate radio </w:t>
      </w:r>
      <w:r>
        <w:t>range</w:t>
      </w:r>
      <w:r w:rsidR="00CD1752">
        <w:t xml:space="preserve"> (</w:t>
      </w:r>
      <w:r w:rsidR="001F2E9C">
        <w:t>a</w:t>
      </w:r>
      <w:del w:id="1053" w:author="Piotr Winiarczyk" w:date="2018-11-09T16:17:00Z">
        <w:r w:rsidR="001F2E9C" w:rsidDel="003B22F4">
          <w:delText>n</w:delText>
        </w:r>
      </w:del>
      <w:r w:rsidR="001F2E9C">
        <w:t xml:space="preserve"> </w:t>
      </w:r>
      <w:ins w:id="1054" w:author="Piotr Winiarczyk" w:date="2018-11-09T16:17:00Z">
        <w:r w:rsidR="003B22F4" w:rsidRPr="003B22F4">
          <w:t>Multiple Device</w:t>
        </w:r>
      </w:ins>
      <w:ins w:id="1055" w:author="Piotr Winiarczyk" w:date="2018-11-09T16:21:00Z">
        <w:r w:rsidR="003B22F4">
          <w:t>s</w:t>
        </w:r>
      </w:ins>
      <w:ins w:id="1056" w:author="Piotr Winiarczyk" w:date="2018-11-09T16:17:00Z">
        <w:r w:rsidR="003B22F4" w:rsidRPr="003B22F4" w:rsidDel="003B22F4">
          <w:t xml:space="preserve"> </w:t>
        </w:r>
      </w:ins>
      <w:del w:id="1057" w:author="Piotr Winiarczyk" w:date="2018-11-09T16:17:00Z">
        <w:r w:rsidR="00CD1752" w:rsidDel="003B22F4">
          <w:delText xml:space="preserve">Unlimited </w:delText>
        </w:r>
      </w:del>
      <w:r w:rsidR="00CD1752">
        <w:t>Scanning)</w:t>
      </w:r>
      <w:r>
        <w:t xml:space="preserve">. </w:t>
      </w:r>
    </w:p>
    <w:p w14:paraId="36712F2D" w14:textId="1B92F86B" w:rsidR="00F163B4" w:rsidRDefault="00F163B4" w:rsidP="00E20BB8">
      <w:pPr>
        <w:pStyle w:val="40"/>
      </w:pPr>
      <w:bookmarkStart w:id="1058" w:name="_Toc525725877"/>
      <w:bookmarkStart w:id="1059" w:name="_Toc525989586"/>
      <w:bookmarkStart w:id="1060" w:name="_Toc526158674"/>
      <w:bookmarkStart w:id="1061" w:name="_Toc525725895"/>
      <w:bookmarkStart w:id="1062" w:name="_Toc525989604"/>
      <w:bookmarkStart w:id="1063" w:name="_Toc526158692"/>
      <w:bookmarkStart w:id="1064" w:name="_Toc525725896"/>
      <w:bookmarkStart w:id="1065" w:name="_Toc525989605"/>
      <w:bookmarkStart w:id="1066" w:name="_Toc526158693"/>
      <w:bookmarkStart w:id="1067" w:name="_Toc525725897"/>
      <w:bookmarkStart w:id="1068" w:name="_Toc525989606"/>
      <w:bookmarkStart w:id="1069" w:name="_Toc526158694"/>
      <w:bookmarkStart w:id="1070" w:name="_Toc527039225"/>
      <w:bookmarkStart w:id="1071" w:name="_Hlk487114550"/>
      <w:bookmarkStart w:id="1072" w:name="_Ref494200928"/>
      <w:bookmarkStart w:id="1073" w:name="_Ref494200940"/>
      <w:bookmarkStart w:id="1074" w:name="_Ref494200949"/>
      <w:bookmarkStart w:id="1075" w:name="_Ref494201358"/>
      <w:bookmarkStart w:id="1076" w:name="_Ref494201366"/>
      <w:bookmarkStart w:id="1077" w:name="_Ref494201373"/>
      <w:bookmarkStart w:id="1078" w:name="_Ref494201380"/>
      <w:bookmarkStart w:id="1079" w:name="_Ref494201390"/>
      <w:bookmarkStart w:id="1080" w:name="_Ref494201397"/>
      <w:bookmarkStart w:id="1081" w:name="_Ref494201405"/>
      <w:bookmarkStart w:id="1082" w:name="_Ref494201411"/>
      <w:bookmarkStart w:id="1083" w:name="_Ref494203414"/>
      <w:bookmarkEnd w:id="1058"/>
      <w:bookmarkEnd w:id="1059"/>
      <w:bookmarkEnd w:id="1060"/>
      <w:bookmarkEnd w:id="1061"/>
      <w:bookmarkEnd w:id="1062"/>
      <w:bookmarkEnd w:id="1063"/>
      <w:bookmarkEnd w:id="1064"/>
      <w:bookmarkEnd w:id="1065"/>
      <w:bookmarkEnd w:id="1066"/>
      <w:bookmarkEnd w:id="1067"/>
      <w:bookmarkEnd w:id="1068"/>
      <w:bookmarkEnd w:id="1069"/>
      <w:r w:rsidRPr="008460DD">
        <w:t xml:space="preserve">Remote Provisioning Scan </w:t>
      </w:r>
      <w:r>
        <w:t>Stop</w:t>
      </w:r>
      <w:bookmarkEnd w:id="1070"/>
    </w:p>
    <w:p w14:paraId="2F2B9456" w14:textId="6C6247BC" w:rsidR="00F163B4" w:rsidRDefault="00F163B4" w:rsidP="00F163B4">
      <w:pPr>
        <w:pStyle w:val="a2"/>
      </w:pPr>
      <w:r>
        <w:t xml:space="preserve">The </w:t>
      </w:r>
      <w:r w:rsidRPr="002757F6">
        <w:t xml:space="preserve">Remote Provisioning </w:t>
      </w:r>
      <w:r>
        <w:t xml:space="preserve">Scan Stop message is an acknowledged message that is used </w:t>
      </w:r>
      <w:r w:rsidR="00505586" w:rsidRPr="00505586">
        <w:t xml:space="preserve">by the Remote Provisioning Client </w:t>
      </w:r>
      <w:r>
        <w:t xml:space="preserve">to </w:t>
      </w:r>
      <w:r w:rsidR="00FD46FE">
        <w:t xml:space="preserve">terminate the </w:t>
      </w:r>
      <w:r w:rsidR="003B24F9" w:rsidRPr="003B24F9">
        <w:t xml:space="preserve">Remote Provisioning </w:t>
      </w:r>
      <w:r w:rsidR="00FD46FE">
        <w:t>Scan procedure</w:t>
      </w:r>
      <w:r w:rsidR="00DA02E9">
        <w:t xml:space="preserve"> (see Section </w:t>
      </w:r>
      <w:r w:rsidR="00DA02E9" w:rsidRPr="00EE123F">
        <w:rPr>
          <w:rStyle w:val="DocumentHyperlink"/>
        </w:rPr>
        <w:fldChar w:fldCharType="begin"/>
      </w:r>
      <w:r w:rsidR="00DA02E9" w:rsidRPr="00EE123F">
        <w:rPr>
          <w:rStyle w:val="DocumentHyperlink"/>
        </w:rPr>
        <w:instrText xml:space="preserve"> REF _Ref524886040 \r \h </w:instrText>
      </w:r>
      <w:r w:rsidR="00EE123F">
        <w:rPr>
          <w:rStyle w:val="DocumentHyperlink"/>
        </w:rPr>
        <w:instrText xml:space="preserve"> \* MERGEFORMAT </w:instrText>
      </w:r>
      <w:r w:rsidR="00DA02E9" w:rsidRPr="00EE123F">
        <w:rPr>
          <w:rStyle w:val="DocumentHyperlink"/>
        </w:rPr>
      </w:r>
      <w:r w:rsidR="00DA02E9" w:rsidRPr="00EE123F">
        <w:rPr>
          <w:rStyle w:val="DocumentHyperlink"/>
        </w:rPr>
        <w:fldChar w:fldCharType="separate"/>
      </w:r>
      <w:r w:rsidR="00A60C92">
        <w:rPr>
          <w:rStyle w:val="DocumentHyperlink"/>
        </w:rPr>
        <w:t>4.4.5.2</w:t>
      </w:r>
      <w:r w:rsidR="00DA02E9" w:rsidRPr="00EE123F">
        <w:rPr>
          <w:rStyle w:val="DocumentHyperlink"/>
        </w:rPr>
        <w:fldChar w:fldCharType="end"/>
      </w:r>
      <w:r w:rsidR="00DA02E9">
        <w:t>).</w:t>
      </w:r>
    </w:p>
    <w:p w14:paraId="35E6698E" w14:textId="363D3ABB" w:rsidR="00F163B4" w:rsidRDefault="00F163B4" w:rsidP="00F163B4">
      <w:pPr>
        <w:pStyle w:val="a2"/>
      </w:pPr>
      <w:r>
        <w:t xml:space="preserve">The response to a </w:t>
      </w:r>
      <w:r w:rsidRPr="002757F6">
        <w:t xml:space="preserve">Remote Provisioning </w:t>
      </w:r>
      <w:r>
        <w:t xml:space="preserve">Scan Stop message is a </w:t>
      </w:r>
      <w:r w:rsidRPr="002757F6">
        <w:t xml:space="preserve">Remote Provisioning </w:t>
      </w:r>
      <w:r>
        <w:t>Scan</w:t>
      </w:r>
      <w:r w:rsidRPr="008460DD">
        <w:t xml:space="preserve"> </w:t>
      </w:r>
      <w:r>
        <w:t>Status message</w:t>
      </w:r>
      <w:r w:rsidR="00631900">
        <w:t xml:space="preserve"> (see Section </w:t>
      </w:r>
      <w:r w:rsidR="00631900" w:rsidRPr="00095D96">
        <w:rPr>
          <w:rStyle w:val="DocumentHyperlink"/>
        </w:rPr>
        <w:fldChar w:fldCharType="begin"/>
      </w:r>
      <w:r w:rsidR="00631900" w:rsidRPr="00095D96">
        <w:rPr>
          <w:rStyle w:val="DocumentHyperlink"/>
        </w:rPr>
        <w:instrText xml:space="preserve"> REF _Ref503442172 \r \h </w:instrText>
      </w:r>
      <w:r w:rsidR="00631900">
        <w:rPr>
          <w:rStyle w:val="DocumentHyperlink"/>
        </w:rPr>
        <w:instrText xml:space="preserve"> \* MERGEFORMAT </w:instrText>
      </w:r>
      <w:r w:rsidR="00631900" w:rsidRPr="00095D96">
        <w:rPr>
          <w:rStyle w:val="DocumentHyperlink"/>
        </w:rPr>
      </w:r>
      <w:r w:rsidR="00631900" w:rsidRPr="00095D96">
        <w:rPr>
          <w:rStyle w:val="DocumentHyperlink"/>
        </w:rPr>
        <w:fldChar w:fldCharType="separate"/>
      </w:r>
      <w:r w:rsidR="00A60C92">
        <w:rPr>
          <w:rStyle w:val="DocumentHyperlink"/>
        </w:rPr>
        <w:t>4.3.4.6</w:t>
      </w:r>
      <w:r w:rsidR="00631900" w:rsidRPr="00095D96">
        <w:rPr>
          <w:rStyle w:val="DocumentHyperlink"/>
        </w:rPr>
        <w:fldChar w:fldCharType="end"/>
      </w:r>
      <w:r w:rsidR="00631900">
        <w:t>)</w:t>
      </w:r>
      <w:r>
        <w:t>.</w:t>
      </w:r>
    </w:p>
    <w:p w14:paraId="02531564" w14:textId="5616E85D" w:rsidR="00131150" w:rsidRPr="008460DD" w:rsidRDefault="00F163B4" w:rsidP="00F163B4">
      <w:pPr>
        <w:pStyle w:val="a2"/>
      </w:pPr>
      <w:r>
        <w:lastRenderedPageBreak/>
        <w:t>There are no parameters for this message.</w:t>
      </w:r>
    </w:p>
    <w:p w14:paraId="4A6985B2" w14:textId="6D5319F1" w:rsidR="00F163B4" w:rsidRDefault="00F163B4" w:rsidP="00E20BB8">
      <w:pPr>
        <w:pStyle w:val="40"/>
      </w:pPr>
      <w:bookmarkStart w:id="1084" w:name="_Ref503442172"/>
      <w:bookmarkStart w:id="1085" w:name="_Ref503513502"/>
      <w:bookmarkStart w:id="1086" w:name="_Ref521602629"/>
      <w:bookmarkStart w:id="1087" w:name="_Toc527039226"/>
      <w:r w:rsidRPr="008460DD">
        <w:t xml:space="preserve">Remote Provisioning Scan </w:t>
      </w:r>
      <w:bookmarkEnd w:id="1071"/>
      <w:r>
        <w:t>Status</w:t>
      </w:r>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p>
    <w:p w14:paraId="4D3AC957" w14:textId="77D25DE3" w:rsidR="00F163B4" w:rsidRDefault="00F163B4" w:rsidP="00F163B4">
      <w:pPr>
        <w:pStyle w:val="a2"/>
      </w:pPr>
      <w:r>
        <w:t xml:space="preserve">The </w:t>
      </w:r>
      <w:r w:rsidRPr="002757F6">
        <w:t xml:space="preserve">Remote Provisioning </w:t>
      </w:r>
      <w:r>
        <w:t>Scan</w:t>
      </w:r>
      <w:r w:rsidRPr="008460DD">
        <w:t xml:space="preserve"> </w:t>
      </w:r>
      <w:r>
        <w:t xml:space="preserve">Status message is an unacknowledged message used </w:t>
      </w:r>
      <w:r w:rsidR="00505586" w:rsidRPr="00505586">
        <w:t xml:space="preserve">by the Remote Provisioning </w:t>
      </w:r>
      <w:r w:rsidR="00505586">
        <w:t>Server</w:t>
      </w:r>
      <w:r w:rsidR="00505586" w:rsidRPr="00505586">
        <w:t xml:space="preserve"> </w:t>
      </w:r>
      <w:r>
        <w:t xml:space="preserve">to report the current value of the </w:t>
      </w:r>
      <w:r w:rsidRPr="001E4A2E">
        <w:t xml:space="preserve">Remote Provisioning Scan Parameters </w:t>
      </w:r>
      <w:r>
        <w:t xml:space="preserve">state and the Remote </w:t>
      </w:r>
      <w:r w:rsidRPr="002867E4">
        <w:t xml:space="preserve">Provisioning </w:t>
      </w:r>
      <w:r>
        <w:t xml:space="preserve">Scan state of a </w:t>
      </w:r>
      <w:r w:rsidR="00990B8F">
        <w:t xml:space="preserve">Remote Provisioning Server </w:t>
      </w:r>
      <w:r>
        <w:t>model.</w:t>
      </w:r>
    </w:p>
    <w:p w14:paraId="634AF9FA" w14:textId="5C68B816" w:rsidR="00F163B4" w:rsidRPr="003F2A85" w:rsidRDefault="00F163B4" w:rsidP="00F163B4">
      <w:pPr>
        <w:pStyle w:val="a2"/>
      </w:pPr>
      <w:r w:rsidRPr="003F2A85">
        <w:t xml:space="preserve">The structure of the message is defined in </w:t>
      </w:r>
      <w:r w:rsidR="00631900">
        <w:rPr>
          <w:rStyle w:val="DocumentHyperlink"/>
        </w:rPr>
        <w:fldChar w:fldCharType="begin"/>
      </w:r>
      <w:r w:rsidR="00631900">
        <w:instrText xml:space="preserve"> REF _Ref498934805 \h </w:instrText>
      </w:r>
      <w:r w:rsidR="00631900">
        <w:rPr>
          <w:rStyle w:val="DocumentHyperlink"/>
        </w:rPr>
      </w:r>
      <w:r w:rsidR="00631900">
        <w:rPr>
          <w:rStyle w:val="DocumentHyperlink"/>
        </w:rPr>
        <w:fldChar w:fldCharType="separate"/>
      </w:r>
      <w:r w:rsidR="00A60C92">
        <w:t xml:space="preserve">Table </w:t>
      </w:r>
      <w:r w:rsidR="00A60C92">
        <w:rPr>
          <w:noProof/>
        </w:rPr>
        <w:t>4</w:t>
      </w:r>
      <w:r w:rsidR="00A60C92">
        <w:t>.</w:t>
      </w:r>
      <w:r w:rsidR="00A60C92">
        <w:rPr>
          <w:noProof/>
        </w:rPr>
        <w:t>8</w:t>
      </w:r>
      <w:r w:rsidR="00631900">
        <w:rPr>
          <w:rStyle w:val="DocumentHyperlink"/>
        </w:rPr>
        <w:fldChar w:fldCharType="end"/>
      </w:r>
      <w:r w:rsidRPr="003F2A85">
        <w:t>.</w:t>
      </w:r>
    </w:p>
    <w:tbl>
      <w:tblPr>
        <w:tblStyle w:val="af2"/>
        <w:tblW w:w="9576" w:type="dxa"/>
        <w:tblLook w:val="04A0" w:firstRow="1" w:lastRow="0" w:firstColumn="1" w:lastColumn="0" w:noHBand="0" w:noVBand="1"/>
      </w:tblPr>
      <w:tblGrid>
        <w:gridCol w:w="2515"/>
        <w:gridCol w:w="1530"/>
        <w:gridCol w:w="5531"/>
      </w:tblGrid>
      <w:tr w:rsidR="00F163B4" w:rsidRPr="001D64AD" w14:paraId="5A46CE1D" w14:textId="77777777" w:rsidTr="00CF3814">
        <w:trPr>
          <w:tblHeader/>
        </w:trPr>
        <w:tc>
          <w:tcPr>
            <w:tcW w:w="2515" w:type="dxa"/>
            <w:shd w:val="clear" w:color="auto" w:fill="F2F2F2" w:themeFill="background1" w:themeFillShade="F2"/>
          </w:tcPr>
          <w:p w14:paraId="4E64D0D3" w14:textId="77777777" w:rsidR="00F163B4" w:rsidRPr="001D64AD" w:rsidRDefault="00F163B4" w:rsidP="00CF3814">
            <w:pPr>
              <w:pStyle w:val="Tableheading0"/>
              <w:keepNext/>
              <w:keepLines/>
            </w:pPr>
            <w:r w:rsidRPr="001D64AD">
              <w:t>Field</w:t>
            </w:r>
          </w:p>
        </w:tc>
        <w:tc>
          <w:tcPr>
            <w:tcW w:w="1530" w:type="dxa"/>
            <w:shd w:val="clear" w:color="auto" w:fill="F2F2F2" w:themeFill="background1" w:themeFillShade="F2"/>
          </w:tcPr>
          <w:p w14:paraId="0CAC02CD" w14:textId="77777777" w:rsidR="00F163B4" w:rsidRPr="001D64AD" w:rsidRDefault="00F163B4" w:rsidP="00CF3814">
            <w:pPr>
              <w:pStyle w:val="Tableheading0"/>
              <w:keepNext/>
              <w:keepLines/>
            </w:pPr>
            <w:r w:rsidRPr="001D64AD">
              <w:t>Size</w:t>
            </w:r>
            <w:r w:rsidRPr="001D64AD">
              <w:br/>
              <w:t>(</w:t>
            </w:r>
            <w:r>
              <w:t>octets</w:t>
            </w:r>
            <w:r w:rsidRPr="001D64AD">
              <w:t>)</w:t>
            </w:r>
          </w:p>
        </w:tc>
        <w:tc>
          <w:tcPr>
            <w:tcW w:w="5531" w:type="dxa"/>
            <w:shd w:val="clear" w:color="auto" w:fill="F2F2F2" w:themeFill="background1" w:themeFillShade="F2"/>
          </w:tcPr>
          <w:p w14:paraId="3DF42546" w14:textId="77777777" w:rsidR="00F163B4" w:rsidRPr="001D64AD" w:rsidRDefault="00F163B4" w:rsidP="00CF3814">
            <w:pPr>
              <w:pStyle w:val="Tableheading0"/>
              <w:keepNext/>
              <w:keepLines/>
            </w:pPr>
            <w:r w:rsidRPr="001D64AD">
              <w:t>Notes</w:t>
            </w:r>
          </w:p>
        </w:tc>
      </w:tr>
      <w:tr w:rsidR="00F163B4" w:rsidRPr="001D64AD" w14:paraId="76D330CF" w14:textId="77777777" w:rsidTr="00CF3814">
        <w:tc>
          <w:tcPr>
            <w:tcW w:w="2515" w:type="dxa"/>
            <w:shd w:val="clear" w:color="auto" w:fill="FFFFFF" w:themeFill="background1"/>
          </w:tcPr>
          <w:p w14:paraId="695E06A6" w14:textId="77777777" w:rsidR="00F163B4" w:rsidRPr="001D64AD" w:rsidRDefault="00F163B4" w:rsidP="00CF3814">
            <w:pPr>
              <w:pStyle w:val="TableText"/>
              <w:keepNext/>
              <w:keepLines/>
            </w:pPr>
            <w:r>
              <w:t>Status</w:t>
            </w:r>
          </w:p>
        </w:tc>
        <w:tc>
          <w:tcPr>
            <w:tcW w:w="1530" w:type="dxa"/>
            <w:shd w:val="clear" w:color="auto" w:fill="FFFFFF" w:themeFill="background1"/>
          </w:tcPr>
          <w:p w14:paraId="5731FF85" w14:textId="77777777" w:rsidR="00F163B4" w:rsidRPr="001D64AD" w:rsidRDefault="00F163B4" w:rsidP="00CF3814">
            <w:pPr>
              <w:pStyle w:val="TableText"/>
            </w:pPr>
            <w:r>
              <w:t>1</w:t>
            </w:r>
          </w:p>
        </w:tc>
        <w:tc>
          <w:tcPr>
            <w:tcW w:w="5531" w:type="dxa"/>
            <w:shd w:val="clear" w:color="auto" w:fill="FFFFFF" w:themeFill="background1"/>
          </w:tcPr>
          <w:p w14:paraId="34247CC4" w14:textId="577B1A28" w:rsidR="00F163B4" w:rsidRPr="001D64AD" w:rsidRDefault="00F163B4" w:rsidP="00CF3814">
            <w:pPr>
              <w:pStyle w:val="TableText"/>
              <w:keepNext/>
            </w:pPr>
            <w:r w:rsidRPr="00B063AE">
              <w:t>Status for the requesting message</w:t>
            </w:r>
          </w:p>
        </w:tc>
      </w:tr>
      <w:tr w:rsidR="00F163B4" w:rsidRPr="001D64AD" w14:paraId="54D3F40C" w14:textId="77777777" w:rsidTr="00CF3814">
        <w:tc>
          <w:tcPr>
            <w:tcW w:w="2515" w:type="dxa"/>
            <w:shd w:val="clear" w:color="auto" w:fill="FFFFFF" w:themeFill="background1"/>
          </w:tcPr>
          <w:p w14:paraId="1F046B97" w14:textId="65F200BA" w:rsidR="00F163B4" w:rsidRDefault="00D3306D" w:rsidP="00CF3814">
            <w:pPr>
              <w:pStyle w:val="TableText"/>
            </w:pPr>
            <w:r w:rsidRPr="00D3306D">
              <w:t>RPScanningState</w:t>
            </w:r>
          </w:p>
        </w:tc>
        <w:tc>
          <w:tcPr>
            <w:tcW w:w="1530" w:type="dxa"/>
            <w:shd w:val="clear" w:color="auto" w:fill="FFFFFF" w:themeFill="background1"/>
          </w:tcPr>
          <w:p w14:paraId="07A03309" w14:textId="77777777" w:rsidR="00F163B4" w:rsidRDefault="00F163B4" w:rsidP="00CF3814">
            <w:pPr>
              <w:pStyle w:val="TableText"/>
            </w:pPr>
            <w:r>
              <w:t>1</w:t>
            </w:r>
          </w:p>
        </w:tc>
        <w:tc>
          <w:tcPr>
            <w:tcW w:w="5531" w:type="dxa"/>
            <w:shd w:val="clear" w:color="auto" w:fill="FFFFFF" w:themeFill="background1"/>
          </w:tcPr>
          <w:p w14:paraId="27D29612" w14:textId="386B101D" w:rsidR="00F163B4" w:rsidRPr="00B063AE" w:rsidRDefault="00F163B4" w:rsidP="00CF3814">
            <w:pPr>
              <w:pStyle w:val="TableText"/>
              <w:keepNext/>
            </w:pPr>
            <w:r>
              <w:t xml:space="preserve">The Remote Provisioning Scan </w:t>
            </w:r>
            <w:r w:rsidR="00114674">
              <w:t xml:space="preserve">state </w:t>
            </w:r>
            <w:r>
              <w:t>value</w:t>
            </w:r>
          </w:p>
        </w:tc>
      </w:tr>
      <w:tr w:rsidR="00F163B4" w14:paraId="2EBCA3AD" w14:textId="77777777" w:rsidTr="00CF3814">
        <w:tc>
          <w:tcPr>
            <w:tcW w:w="2515" w:type="dxa"/>
            <w:shd w:val="clear" w:color="auto" w:fill="FFFFFF" w:themeFill="background1"/>
          </w:tcPr>
          <w:p w14:paraId="052CEAB1" w14:textId="77777777" w:rsidR="00F163B4" w:rsidRDefault="00F163B4" w:rsidP="00CF3814">
            <w:pPr>
              <w:pStyle w:val="TableText"/>
            </w:pPr>
            <w:r>
              <w:t>ScannedItemsLimit</w:t>
            </w:r>
          </w:p>
        </w:tc>
        <w:tc>
          <w:tcPr>
            <w:tcW w:w="1530" w:type="dxa"/>
            <w:shd w:val="clear" w:color="auto" w:fill="FFFFFF" w:themeFill="background1"/>
          </w:tcPr>
          <w:p w14:paraId="27342DB1" w14:textId="77777777" w:rsidR="00F163B4" w:rsidRDefault="00F163B4" w:rsidP="00CF3814">
            <w:pPr>
              <w:pStyle w:val="TableText"/>
            </w:pPr>
            <w:r>
              <w:t>1</w:t>
            </w:r>
          </w:p>
        </w:tc>
        <w:tc>
          <w:tcPr>
            <w:tcW w:w="5531" w:type="dxa"/>
            <w:shd w:val="clear" w:color="auto" w:fill="FFFFFF" w:themeFill="background1"/>
          </w:tcPr>
          <w:p w14:paraId="17C9AB48" w14:textId="7E56067E" w:rsidR="00F163B4" w:rsidRDefault="00F163B4" w:rsidP="00CF3814">
            <w:pPr>
              <w:pStyle w:val="TableText"/>
              <w:keepNext/>
            </w:pPr>
            <w:r>
              <w:t>Maximum number of scanned items to be reported</w:t>
            </w:r>
          </w:p>
        </w:tc>
      </w:tr>
      <w:tr w:rsidR="00F163B4" w14:paraId="2FA471A4" w14:textId="77777777" w:rsidTr="00CF3814">
        <w:tc>
          <w:tcPr>
            <w:tcW w:w="2515" w:type="dxa"/>
            <w:shd w:val="clear" w:color="auto" w:fill="FFFFFF" w:themeFill="background1"/>
          </w:tcPr>
          <w:p w14:paraId="15DFF85F" w14:textId="77777777" w:rsidR="00F163B4" w:rsidRDefault="00F163B4" w:rsidP="00CF3814">
            <w:pPr>
              <w:pStyle w:val="TableText"/>
            </w:pPr>
            <w:r>
              <w:t>Timeout</w:t>
            </w:r>
          </w:p>
        </w:tc>
        <w:tc>
          <w:tcPr>
            <w:tcW w:w="1530" w:type="dxa"/>
            <w:shd w:val="clear" w:color="auto" w:fill="FFFFFF" w:themeFill="background1"/>
          </w:tcPr>
          <w:p w14:paraId="4C4803CB" w14:textId="77777777" w:rsidR="00F163B4" w:rsidRDefault="00F163B4" w:rsidP="00CF3814">
            <w:pPr>
              <w:pStyle w:val="TableText"/>
            </w:pPr>
            <w:r>
              <w:t>1</w:t>
            </w:r>
          </w:p>
        </w:tc>
        <w:tc>
          <w:tcPr>
            <w:tcW w:w="5531" w:type="dxa"/>
            <w:shd w:val="clear" w:color="auto" w:fill="FFFFFF" w:themeFill="background1"/>
          </w:tcPr>
          <w:p w14:paraId="01C64DD4" w14:textId="77777777" w:rsidR="00F163B4" w:rsidRDefault="00F163B4" w:rsidP="00CF3814">
            <w:pPr>
              <w:pStyle w:val="TableText"/>
              <w:keepNext/>
            </w:pPr>
            <w:r>
              <w:t>Time limit for a scan (in seconds)</w:t>
            </w:r>
          </w:p>
        </w:tc>
      </w:tr>
    </w:tbl>
    <w:p w14:paraId="6D3A878A" w14:textId="3EDB1ED2" w:rsidR="00F163B4" w:rsidRDefault="00F163B4" w:rsidP="00F163B4">
      <w:pPr>
        <w:pStyle w:val="a6"/>
      </w:pPr>
      <w:bookmarkStart w:id="1088" w:name="_Ref498934805"/>
      <w:r>
        <w:t xml:space="preserve">Table </w:t>
      </w:r>
      <w:ins w:id="1089" w:author="Piotr Winiarczyk" w:date="2018-11-10T17:37:00Z">
        <w:r w:rsidR="00F7192C">
          <w:fldChar w:fldCharType="begin"/>
        </w:r>
        <w:r w:rsidR="00F7192C">
          <w:instrText xml:space="preserve"> STYLEREF 1 \s </w:instrText>
        </w:r>
      </w:ins>
      <w:r w:rsidR="00F7192C">
        <w:fldChar w:fldCharType="separate"/>
      </w:r>
      <w:r w:rsidR="00F7192C">
        <w:rPr>
          <w:noProof/>
        </w:rPr>
        <w:t>4</w:t>
      </w:r>
      <w:ins w:id="1090"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1091" w:author="Piotr Winiarczyk" w:date="2018-11-10T17:37:00Z">
        <w:r w:rsidR="00F7192C">
          <w:rPr>
            <w:noProof/>
          </w:rPr>
          <w:t>8</w:t>
        </w:r>
        <w:r w:rsidR="00F7192C">
          <w:fldChar w:fldCharType="end"/>
        </w:r>
      </w:ins>
      <w:del w:id="1092"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8</w:delText>
        </w:r>
        <w:r w:rsidR="005E70B5" w:rsidDel="00F7192C">
          <w:rPr>
            <w:noProof/>
          </w:rPr>
          <w:fldChar w:fldCharType="end"/>
        </w:r>
      </w:del>
      <w:bookmarkEnd w:id="1088"/>
      <w:r>
        <w:t xml:space="preserve">: </w:t>
      </w:r>
      <w:r w:rsidRPr="002757F6">
        <w:t xml:space="preserve">Remote Provisioning </w:t>
      </w:r>
      <w:r>
        <w:t>Scan</w:t>
      </w:r>
      <w:r w:rsidRPr="008460DD">
        <w:t xml:space="preserve"> </w:t>
      </w:r>
      <w:r>
        <w:t xml:space="preserve">Status </w:t>
      </w:r>
      <w:r w:rsidR="00505586">
        <w:t>message fields</w:t>
      </w:r>
    </w:p>
    <w:p w14:paraId="27810D4D" w14:textId="181D637D" w:rsidR="00F163B4" w:rsidRDefault="00F163B4" w:rsidP="00F163B4">
      <w:pPr>
        <w:pStyle w:val="a2"/>
      </w:pPr>
      <w:r>
        <w:t>The</w:t>
      </w:r>
      <w:r w:rsidRPr="00B063AE">
        <w:t xml:space="preserve"> </w:t>
      </w:r>
      <w:r>
        <w:t xml:space="preserve">Status field </w:t>
      </w:r>
      <w:r w:rsidRPr="00412CE9">
        <w:t>identifies</w:t>
      </w:r>
      <w:r>
        <w:t xml:space="preserve"> the </w:t>
      </w:r>
      <w:r w:rsidR="004D2925">
        <w:t>status</w:t>
      </w:r>
      <w:r w:rsidRPr="00B063AE">
        <w:t xml:space="preserve"> </w:t>
      </w:r>
      <w:r w:rsidR="004D2925">
        <w:t>of</w:t>
      </w:r>
      <w:r w:rsidR="004D2925" w:rsidRPr="00B063AE">
        <w:t xml:space="preserve"> </w:t>
      </w:r>
      <w:r w:rsidRPr="00B063AE">
        <w:t xml:space="preserve">the </w:t>
      </w:r>
      <w:r>
        <w:t>most recent</w:t>
      </w:r>
      <w:r w:rsidRPr="00B063AE" w:rsidDel="005D4818">
        <w:t xml:space="preserve"> </w:t>
      </w:r>
      <w:r>
        <w:t>operation on Remote Provisioning Scan state, as defined in</w:t>
      </w:r>
      <w:r w:rsidR="00595F08">
        <w:t xml:space="preserve"> </w:t>
      </w:r>
      <w:r w:rsidR="00DB6177" w:rsidRPr="00DB6177">
        <w:rPr>
          <w:rStyle w:val="DocumentHyperlink"/>
        </w:rPr>
        <w:fldChar w:fldCharType="begin"/>
      </w:r>
      <w:r w:rsidR="00DB6177" w:rsidRPr="00DB6177">
        <w:rPr>
          <w:rStyle w:val="DocumentHyperlink"/>
        </w:rPr>
        <w:instrText xml:space="preserve"> REF _Ref511720185 \h  \* MERGEFORMAT </w:instrText>
      </w:r>
      <w:r w:rsidR="00DB6177" w:rsidRPr="00DB6177">
        <w:rPr>
          <w:rStyle w:val="DocumentHyperlink"/>
        </w:rPr>
      </w:r>
      <w:r w:rsidR="00DB6177" w:rsidRPr="00DB6177">
        <w:rPr>
          <w:rStyle w:val="DocumentHyperlink"/>
        </w:rPr>
        <w:fldChar w:fldCharType="separate"/>
      </w:r>
      <w:r w:rsidR="00A60C92" w:rsidRPr="00CC2745">
        <w:rPr>
          <w:rStyle w:val="DocumentHyperlink"/>
        </w:rPr>
        <w:t>Table 4.22</w:t>
      </w:r>
      <w:r w:rsidR="00DB6177" w:rsidRPr="00DB6177">
        <w:rPr>
          <w:rStyle w:val="DocumentHyperlink"/>
        </w:rPr>
        <w:fldChar w:fldCharType="end"/>
      </w:r>
      <w:r>
        <w:t>.</w:t>
      </w:r>
    </w:p>
    <w:p w14:paraId="1CE7F7F3" w14:textId="3A7E68F5" w:rsidR="00F163B4" w:rsidRDefault="00F163B4" w:rsidP="00F163B4">
      <w:pPr>
        <w:pStyle w:val="a2"/>
      </w:pPr>
      <w:r>
        <w:t xml:space="preserve">The </w:t>
      </w:r>
      <w:r w:rsidR="00D3306D" w:rsidRPr="00D3306D">
        <w:t>RPScanningState</w:t>
      </w:r>
      <w:r>
        <w:t xml:space="preserve"> field identifies the value of the Remote Provisioning Scan state</w:t>
      </w:r>
      <w:r w:rsidR="007B2EF2">
        <w:t xml:space="preserve"> (see Section</w:t>
      </w:r>
      <w:r w:rsidR="005334A2">
        <w:t xml:space="preserve"> </w:t>
      </w:r>
      <w:r w:rsidR="00066981">
        <w:rPr>
          <w:rStyle w:val="DocumentHyperlink"/>
        </w:rPr>
        <w:fldChar w:fldCharType="begin"/>
      </w:r>
      <w:r w:rsidR="00066981">
        <w:rPr>
          <w:rStyle w:val="DocumentHyperlink"/>
        </w:rPr>
        <w:instrText xml:space="preserve"> REF _Ref522346707 \r \h </w:instrText>
      </w:r>
      <w:r w:rsidR="00066981">
        <w:rPr>
          <w:rStyle w:val="DocumentHyperlink"/>
        </w:rPr>
      </w:r>
      <w:r w:rsidR="00066981">
        <w:rPr>
          <w:rStyle w:val="DocumentHyperlink"/>
        </w:rPr>
        <w:fldChar w:fldCharType="separate"/>
      </w:r>
      <w:r w:rsidR="00A60C92">
        <w:rPr>
          <w:rStyle w:val="DocumentHyperlink"/>
        </w:rPr>
        <w:t>4.2.23.1</w:t>
      </w:r>
      <w:r w:rsidR="00066981">
        <w:rPr>
          <w:rStyle w:val="DocumentHyperlink"/>
        </w:rPr>
        <w:fldChar w:fldCharType="end"/>
      </w:r>
      <w:r w:rsidR="007B2EF2">
        <w:t>)</w:t>
      </w:r>
      <w:r>
        <w:t>.</w:t>
      </w:r>
    </w:p>
    <w:p w14:paraId="053539FC" w14:textId="1E8D61D6" w:rsidR="00F163B4" w:rsidRPr="002867E4" w:rsidRDefault="00D24162" w:rsidP="00F163B4">
      <w:pPr>
        <w:pStyle w:val="a2"/>
      </w:pPr>
      <w:r>
        <w:t>T</w:t>
      </w:r>
      <w:r w:rsidR="00F163B4">
        <w:t xml:space="preserve">he ScannedItemsLimit field </w:t>
      </w:r>
      <w:r w:rsidR="00F163B4" w:rsidRPr="00412CE9">
        <w:t>identifies</w:t>
      </w:r>
      <w:r w:rsidR="00F163B4">
        <w:t xml:space="preserve"> the </w:t>
      </w:r>
      <w:r w:rsidR="009456DB">
        <w:t xml:space="preserve">maximum number of unprovisioned devices as requested by the </w:t>
      </w:r>
      <w:r w:rsidR="00990B8F">
        <w:t>Remote Provisioning C</w:t>
      </w:r>
      <w:r w:rsidR="009456DB">
        <w:t>lient in the Remote Provisioning Scan Start message</w:t>
      </w:r>
      <w:r w:rsidR="00F163B4">
        <w:t xml:space="preserve">. </w:t>
      </w:r>
    </w:p>
    <w:p w14:paraId="65FE27E6" w14:textId="4BF89B6D" w:rsidR="00F163B4" w:rsidRDefault="00F163B4" w:rsidP="00F163B4">
      <w:pPr>
        <w:pStyle w:val="a2"/>
      </w:pPr>
      <w:r>
        <w:t xml:space="preserve">The Timeout field </w:t>
      </w:r>
      <w:r w:rsidRPr="00412CE9">
        <w:t>identifies</w:t>
      </w:r>
      <w:r>
        <w:t xml:space="preserve"> the current value of the </w:t>
      </w:r>
      <w:r w:rsidRPr="000025F4">
        <w:t xml:space="preserve">Remote Provisioning </w:t>
      </w:r>
      <w:r>
        <w:t>Timeout</w:t>
      </w:r>
      <w:r w:rsidRPr="000025F4">
        <w:t xml:space="preserve"> </w:t>
      </w:r>
      <w:r>
        <w:t xml:space="preserve">state (see Section </w:t>
      </w:r>
      <w:r w:rsidRPr="008F3282">
        <w:rPr>
          <w:rStyle w:val="DocumentHyperlink"/>
        </w:rPr>
        <w:fldChar w:fldCharType="begin"/>
      </w:r>
      <w:r w:rsidRPr="008F3282">
        <w:rPr>
          <w:rStyle w:val="DocumentHyperlink"/>
        </w:rPr>
        <w:instrText xml:space="preserve"> REF _Ref502668378 \r \h </w:instrText>
      </w:r>
      <w:r>
        <w:rPr>
          <w:rStyle w:val="DocumentHyperlink"/>
        </w:rPr>
        <w:instrText xml:space="preserve"> \* MERGEFORMAT </w:instrText>
      </w:r>
      <w:r w:rsidRPr="008F3282">
        <w:rPr>
          <w:rStyle w:val="DocumentHyperlink"/>
        </w:rPr>
      </w:r>
      <w:r w:rsidRPr="008F3282">
        <w:rPr>
          <w:rStyle w:val="DocumentHyperlink"/>
        </w:rPr>
        <w:fldChar w:fldCharType="separate"/>
      </w:r>
      <w:r w:rsidR="00A60C92">
        <w:rPr>
          <w:rStyle w:val="DocumentHyperlink"/>
        </w:rPr>
        <w:t>4.2.23.2</w:t>
      </w:r>
      <w:r w:rsidRPr="008F3282">
        <w:rPr>
          <w:rStyle w:val="DocumentHyperlink"/>
        </w:rPr>
        <w:fldChar w:fldCharType="end"/>
      </w:r>
      <w:r>
        <w:t>).</w:t>
      </w:r>
    </w:p>
    <w:p w14:paraId="42158C91" w14:textId="52169961" w:rsidR="00F163B4" w:rsidRDefault="00F163B4" w:rsidP="00F163B4">
      <w:pPr>
        <w:pStyle w:val="40"/>
      </w:pPr>
      <w:bookmarkStart w:id="1093" w:name="_Toc521777595"/>
      <w:bookmarkStart w:id="1094" w:name="_Toc522873088"/>
      <w:bookmarkStart w:id="1095" w:name="_Toc525109773"/>
      <w:bookmarkStart w:id="1096" w:name="_Toc525130883"/>
      <w:bookmarkStart w:id="1097" w:name="_Toc525725903"/>
      <w:bookmarkStart w:id="1098" w:name="_Toc525989612"/>
      <w:bookmarkStart w:id="1099" w:name="_Toc526158700"/>
      <w:bookmarkStart w:id="1100" w:name="_Ref494104610"/>
      <w:bookmarkStart w:id="1101" w:name="_Ref494104862"/>
      <w:bookmarkStart w:id="1102" w:name="_Toc527039227"/>
      <w:bookmarkEnd w:id="1093"/>
      <w:bookmarkEnd w:id="1094"/>
      <w:bookmarkEnd w:id="1095"/>
      <w:bookmarkEnd w:id="1096"/>
      <w:bookmarkEnd w:id="1097"/>
      <w:bookmarkEnd w:id="1098"/>
      <w:bookmarkEnd w:id="1099"/>
      <w:commentRangeStart w:id="1103"/>
      <w:r w:rsidRPr="008460DD">
        <w:t>Remote Provisioning Scan</w:t>
      </w:r>
      <w:r>
        <w:t xml:space="preserve"> Report</w:t>
      </w:r>
      <w:bookmarkEnd w:id="1100"/>
      <w:bookmarkEnd w:id="1101"/>
      <w:bookmarkEnd w:id="1102"/>
      <w:commentRangeEnd w:id="1103"/>
      <w:r w:rsidR="00356152">
        <w:rPr>
          <w:rStyle w:val="af4"/>
          <w:rFonts w:asciiTheme="minorHAnsi" w:eastAsiaTheme="minorEastAsia" w:hAnsiTheme="minorHAnsi" w:cstheme="minorBidi"/>
          <w:b w:val="0"/>
          <w:iCs w:val="0"/>
          <w:color w:val="auto"/>
        </w:rPr>
        <w:commentReference w:id="1103"/>
      </w:r>
    </w:p>
    <w:p w14:paraId="4FBE644D" w14:textId="5E899C02" w:rsidR="00F163B4" w:rsidRDefault="00F163B4" w:rsidP="00F163B4">
      <w:pPr>
        <w:pStyle w:val="a2"/>
      </w:pPr>
      <w:r>
        <w:t xml:space="preserve">The </w:t>
      </w:r>
      <w:bookmarkStart w:id="1104" w:name="_Hlk496182247"/>
      <w:r w:rsidRPr="00F823B8">
        <w:t>Remote Provisioning Scan</w:t>
      </w:r>
      <w:r>
        <w:t xml:space="preserve"> Report </w:t>
      </w:r>
      <w:bookmarkEnd w:id="1104"/>
      <w:r>
        <w:t xml:space="preserve">message is an unacknowledged message used </w:t>
      </w:r>
      <w:r w:rsidR="00505586" w:rsidRPr="00505586">
        <w:t xml:space="preserve">by the Remote Provisioning </w:t>
      </w:r>
      <w:r w:rsidR="00505586">
        <w:t>Server</w:t>
      </w:r>
      <w:r w:rsidR="00505586" w:rsidRPr="00505586">
        <w:t xml:space="preserve"> </w:t>
      </w:r>
      <w:r>
        <w:t>to report the scanned Device UUID of an unprovisioned device.</w:t>
      </w:r>
      <w:r w:rsidR="00363A7B">
        <w:t xml:space="preserve"> Based on the Remote Provisioning Scan Reports received from multiple Remote Provisioning Servers, the Remote Provisioning Client can select the </w:t>
      </w:r>
      <w:r w:rsidR="00F45889">
        <w:t xml:space="preserve">most suitable </w:t>
      </w:r>
      <w:r w:rsidR="00363A7B">
        <w:t xml:space="preserve">Remote Provisioning Server to </w:t>
      </w:r>
      <w:r w:rsidR="002900DC">
        <w:t>execute the</w:t>
      </w:r>
      <w:r w:rsidR="00363A7B">
        <w:t xml:space="preserve"> Extended Scan </w:t>
      </w:r>
      <w:r w:rsidR="002900DC">
        <w:t>procedure</w:t>
      </w:r>
      <w:r w:rsidR="00363A7B">
        <w:t xml:space="preserve"> and</w:t>
      </w:r>
      <w:r w:rsidR="002900DC">
        <w:t>/or</w:t>
      </w:r>
      <w:r w:rsidR="00363A7B">
        <w:t xml:space="preserve"> </w:t>
      </w:r>
      <w:r w:rsidR="001C1B16">
        <w:t xml:space="preserve">to </w:t>
      </w:r>
      <w:r w:rsidR="00363A7B">
        <w:t>provision the unprovisioned device.</w:t>
      </w:r>
    </w:p>
    <w:p w14:paraId="561ABEB4" w14:textId="6032CF31" w:rsidR="00F163B4" w:rsidRPr="003F2A85" w:rsidRDefault="00F163B4" w:rsidP="00F163B4">
      <w:pPr>
        <w:pStyle w:val="a2"/>
      </w:pPr>
      <w:r w:rsidRPr="003F2A85">
        <w:t xml:space="preserve">The structure of the message is defined in </w:t>
      </w:r>
      <w:r w:rsidR="00F45889">
        <w:rPr>
          <w:rStyle w:val="DocumentHyperlink"/>
        </w:rPr>
        <w:fldChar w:fldCharType="begin"/>
      </w:r>
      <w:r w:rsidR="00F45889">
        <w:instrText xml:space="preserve"> REF _Ref498945963 \h </w:instrText>
      </w:r>
      <w:r w:rsidR="00F45889">
        <w:rPr>
          <w:rStyle w:val="DocumentHyperlink"/>
        </w:rPr>
      </w:r>
      <w:r w:rsidR="00F45889">
        <w:rPr>
          <w:rStyle w:val="DocumentHyperlink"/>
        </w:rPr>
        <w:fldChar w:fldCharType="separate"/>
      </w:r>
      <w:r w:rsidR="00A60C92">
        <w:t xml:space="preserve">Table </w:t>
      </w:r>
      <w:r w:rsidR="00A60C92">
        <w:rPr>
          <w:noProof/>
        </w:rPr>
        <w:t>4</w:t>
      </w:r>
      <w:r w:rsidR="00A60C92">
        <w:t>.</w:t>
      </w:r>
      <w:r w:rsidR="00A60C92">
        <w:rPr>
          <w:noProof/>
        </w:rPr>
        <w:t>9</w:t>
      </w:r>
      <w:r w:rsidR="00F45889">
        <w:rPr>
          <w:rStyle w:val="DocumentHyperlink"/>
        </w:rPr>
        <w:fldChar w:fldCharType="end"/>
      </w:r>
      <w:r w:rsidRPr="003F2A85">
        <w:t>.</w:t>
      </w:r>
    </w:p>
    <w:tbl>
      <w:tblPr>
        <w:tblStyle w:val="af2"/>
        <w:tblW w:w="8995" w:type="dxa"/>
        <w:tblLook w:val="04A0" w:firstRow="1" w:lastRow="0" w:firstColumn="1" w:lastColumn="0" w:noHBand="0" w:noVBand="1"/>
      </w:tblPr>
      <w:tblGrid>
        <w:gridCol w:w="1555"/>
        <w:gridCol w:w="1950"/>
        <w:gridCol w:w="5490"/>
      </w:tblGrid>
      <w:tr w:rsidR="00F163B4" w:rsidRPr="001D64AD" w14:paraId="6FE67575" w14:textId="77777777" w:rsidTr="00CF3814">
        <w:trPr>
          <w:tblHeader/>
        </w:trPr>
        <w:tc>
          <w:tcPr>
            <w:tcW w:w="1555" w:type="dxa"/>
            <w:shd w:val="clear" w:color="auto" w:fill="F2F2F2" w:themeFill="background1" w:themeFillShade="F2"/>
          </w:tcPr>
          <w:p w14:paraId="5B12EC56" w14:textId="77777777" w:rsidR="00F163B4" w:rsidRPr="001D64AD" w:rsidRDefault="00F163B4" w:rsidP="00CF3814">
            <w:pPr>
              <w:pStyle w:val="Tableheading0"/>
              <w:keepNext/>
              <w:keepLines/>
            </w:pPr>
            <w:r w:rsidRPr="001D64AD">
              <w:t>Field</w:t>
            </w:r>
          </w:p>
        </w:tc>
        <w:tc>
          <w:tcPr>
            <w:tcW w:w="1950" w:type="dxa"/>
            <w:shd w:val="clear" w:color="auto" w:fill="F2F2F2" w:themeFill="background1" w:themeFillShade="F2"/>
          </w:tcPr>
          <w:p w14:paraId="00017D22" w14:textId="77777777" w:rsidR="00F163B4" w:rsidRPr="001D64AD" w:rsidRDefault="00F163B4" w:rsidP="00CF3814">
            <w:pPr>
              <w:pStyle w:val="Tableheading0"/>
              <w:keepNext/>
              <w:keepLines/>
            </w:pPr>
            <w:r w:rsidRPr="001D64AD">
              <w:t>Size</w:t>
            </w:r>
            <w:r>
              <w:t xml:space="preserve"> </w:t>
            </w:r>
            <w:r w:rsidRPr="001D64AD">
              <w:t>(</w:t>
            </w:r>
            <w:r>
              <w:t>octets</w:t>
            </w:r>
            <w:r w:rsidRPr="001D64AD">
              <w:t>)</w:t>
            </w:r>
          </w:p>
        </w:tc>
        <w:tc>
          <w:tcPr>
            <w:tcW w:w="5490" w:type="dxa"/>
            <w:shd w:val="clear" w:color="auto" w:fill="F2F2F2" w:themeFill="background1" w:themeFillShade="F2"/>
          </w:tcPr>
          <w:p w14:paraId="542A2551" w14:textId="77777777" w:rsidR="00F163B4" w:rsidRPr="001D64AD" w:rsidRDefault="00F163B4" w:rsidP="00CF3814">
            <w:pPr>
              <w:pStyle w:val="Tableheading0"/>
              <w:keepNext/>
              <w:keepLines/>
            </w:pPr>
            <w:r w:rsidRPr="001D64AD">
              <w:t>Notes</w:t>
            </w:r>
          </w:p>
        </w:tc>
      </w:tr>
      <w:tr w:rsidR="00F163B4" w:rsidRPr="001D64AD" w14:paraId="7148A39D" w14:textId="77777777" w:rsidTr="00CF3814">
        <w:tc>
          <w:tcPr>
            <w:tcW w:w="1555" w:type="dxa"/>
            <w:shd w:val="clear" w:color="auto" w:fill="FFFFFF" w:themeFill="background1"/>
          </w:tcPr>
          <w:p w14:paraId="47096E55" w14:textId="77777777" w:rsidR="00F163B4" w:rsidRPr="000025F4" w:rsidRDefault="00F163B4" w:rsidP="00CF3814">
            <w:pPr>
              <w:pStyle w:val="TableText"/>
            </w:pPr>
            <w:r>
              <w:t>RSSI</w:t>
            </w:r>
          </w:p>
        </w:tc>
        <w:tc>
          <w:tcPr>
            <w:tcW w:w="1950" w:type="dxa"/>
            <w:shd w:val="clear" w:color="auto" w:fill="FFFFFF" w:themeFill="background1"/>
          </w:tcPr>
          <w:p w14:paraId="4FDA9CFA" w14:textId="77777777" w:rsidR="00F163B4" w:rsidRDefault="00F163B4" w:rsidP="00CF3814">
            <w:pPr>
              <w:pStyle w:val="TableText"/>
            </w:pPr>
            <w:r>
              <w:t>1</w:t>
            </w:r>
          </w:p>
        </w:tc>
        <w:tc>
          <w:tcPr>
            <w:tcW w:w="5490" w:type="dxa"/>
            <w:shd w:val="clear" w:color="auto" w:fill="FFFFFF" w:themeFill="background1"/>
          </w:tcPr>
          <w:p w14:paraId="10C50475" w14:textId="77777777" w:rsidR="00F163B4" w:rsidRDefault="00F163B4" w:rsidP="00CF3814">
            <w:pPr>
              <w:pStyle w:val="TableText"/>
              <w:keepNext/>
            </w:pPr>
            <w:r>
              <w:t>S</w:t>
            </w:r>
            <w:r w:rsidRPr="00C4665F">
              <w:t>igned integer</w:t>
            </w:r>
            <w:r>
              <w:t xml:space="preserve"> that is interpreted as an indication of received signal strength measured in dBm.</w:t>
            </w:r>
          </w:p>
        </w:tc>
      </w:tr>
      <w:tr w:rsidR="00F163B4" w14:paraId="08F591A0" w14:textId="77777777" w:rsidTr="00CF3814">
        <w:tc>
          <w:tcPr>
            <w:tcW w:w="1555" w:type="dxa"/>
            <w:shd w:val="clear" w:color="auto" w:fill="FFFFFF" w:themeFill="background1"/>
          </w:tcPr>
          <w:p w14:paraId="0AB9B733" w14:textId="77777777" w:rsidR="00F163B4" w:rsidRDefault="00F163B4" w:rsidP="00CF3814">
            <w:pPr>
              <w:pStyle w:val="TableText"/>
            </w:pPr>
            <w:r>
              <w:t>UUID</w:t>
            </w:r>
          </w:p>
        </w:tc>
        <w:tc>
          <w:tcPr>
            <w:tcW w:w="1950" w:type="dxa"/>
            <w:shd w:val="clear" w:color="auto" w:fill="FFFFFF" w:themeFill="background1"/>
          </w:tcPr>
          <w:p w14:paraId="11B5C811" w14:textId="77777777" w:rsidR="00F163B4" w:rsidRDefault="00F163B4" w:rsidP="00CF3814">
            <w:pPr>
              <w:pStyle w:val="TableText"/>
            </w:pPr>
            <w:r>
              <w:t>16</w:t>
            </w:r>
          </w:p>
        </w:tc>
        <w:tc>
          <w:tcPr>
            <w:tcW w:w="5490" w:type="dxa"/>
            <w:shd w:val="clear" w:color="auto" w:fill="FFFFFF" w:themeFill="background1"/>
          </w:tcPr>
          <w:p w14:paraId="05C8F1EC" w14:textId="18437C2C" w:rsidR="00F163B4" w:rsidRDefault="00F163B4" w:rsidP="00CF3814">
            <w:pPr>
              <w:pStyle w:val="TableText"/>
              <w:keepNext/>
            </w:pPr>
            <w:r>
              <w:t>Device UUID</w:t>
            </w:r>
          </w:p>
        </w:tc>
      </w:tr>
      <w:tr w:rsidR="00F163B4" w14:paraId="5BB4DCCB" w14:textId="77777777" w:rsidTr="00CF3814">
        <w:tc>
          <w:tcPr>
            <w:tcW w:w="1555" w:type="dxa"/>
            <w:shd w:val="clear" w:color="auto" w:fill="FFFFFF" w:themeFill="background1"/>
          </w:tcPr>
          <w:p w14:paraId="4FE06504" w14:textId="77777777" w:rsidR="00F163B4" w:rsidRDefault="00F163B4" w:rsidP="00CF3814">
            <w:pPr>
              <w:pStyle w:val="TableText"/>
              <w:keepNext/>
              <w:keepLines/>
            </w:pPr>
            <w:r>
              <w:t>OOB</w:t>
            </w:r>
          </w:p>
        </w:tc>
        <w:tc>
          <w:tcPr>
            <w:tcW w:w="1950" w:type="dxa"/>
            <w:shd w:val="clear" w:color="auto" w:fill="FFFFFF" w:themeFill="background1"/>
          </w:tcPr>
          <w:p w14:paraId="6E9025A3" w14:textId="77777777" w:rsidR="00F163B4" w:rsidRDefault="00F163B4" w:rsidP="00CF3814">
            <w:pPr>
              <w:pStyle w:val="TableText"/>
            </w:pPr>
            <w:r>
              <w:t>2</w:t>
            </w:r>
          </w:p>
        </w:tc>
        <w:tc>
          <w:tcPr>
            <w:tcW w:w="5490" w:type="dxa"/>
            <w:shd w:val="clear" w:color="auto" w:fill="FFFFFF" w:themeFill="background1"/>
          </w:tcPr>
          <w:p w14:paraId="2B00E097" w14:textId="77777777" w:rsidR="00F163B4" w:rsidRDefault="00F163B4" w:rsidP="00CF3814">
            <w:pPr>
              <w:pStyle w:val="TableText"/>
              <w:keepNext/>
            </w:pPr>
            <w:r>
              <w:t>OOB information</w:t>
            </w:r>
          </w:p>
        </w:tc>
      </w:tr>
      <w:tr w:rsidR="00F163B4" w:rsidDel="00356152" w14:paraId="5BD00659" w14:textId="661FBFE5" w:rsidTr="00CF3814">
        <w:trPr>
          <w:del w:id="1105" w:author="Piotr Winiarczyk" w:date="2018-11-09T16:25:00Z"/>
        </w:trPr>
        <w:tc>
          <w:tcPr>
            <w:tcW w:w="1555" w:type="dxa"/>
            <w:shd w:val="clear" w:color="auto" w:fill="FFFFFF" w:themeFill="background1"/>
          </w:tcPr>
          <w:p w14:paraId="44872CB7" w14:textId="52A8DAB2" w:rsidR="00F163B4" w:rsidDel="00356152" w:rsidRDefault="00F163B4" w:rsidP="00CF3814">
            <w:pPr>
              <w:pStyle w:val="TableText"/>
              <w:keepNext/>
              <w:keepLines/>
              <w:rPr>
                <w:del w:id="1106" w:author="Piotr Winiarczyk" w:date="2018-11-09T16:25:00Z"/>
              </w:rPr>
            </w:pPr>
            <w:del w:id="1107" w:author="Piotr Winiarczyk" w:date="2018-11-09T16:25:00Z">
              <w:r w:rsidDel="00356152">
                <w:delText>URI Hash</w:delText>
              </w:r>
            </w:del>
          </w:p>
        </w:tc>
        <w:tc>
          <w:tcPr>
            <w:tcW w:w="1950" w:type="dxa"/>
            <w:shd w:val="clear" w:color="auto" w:fill="FFFFFF" w:themeFill="background1"/>
          </w:tcPr>
          <w:p w14:paraId="10CB4193" w14:textId="0F4BF75A" w:rsidR="00F163B4" w:rsidDel="00356152" w:rsidRDefault="00F163B4" w:rsidP="00CF3814">
            <w:pPr>
              <w:pStyle w:val="TableText"/>
              <w:rPr>
                <w:del w:id="1108" w:author="Piotr Winiarczyk" w:date="2018-11-09T16:25:00Z"/>
              </w:rPr>
            </w:pPr>
            <w:del w:id="1109" w:author="Piotr Winiarczyk" w:date="2018-11-09T16:25:00Z">
              <w:r w:rsidDel="00356152">
                <w:delText>4</w:delText>
              </w:r>
            </w:del>
          </w:p>
        </w:tc>
        <w:tc>
          <w:tcPr>
            <w:tcW w:w="5490" w:type="dxa"/>
            <w:shd w:val="clear" w:color="auto" w:fill="FFFFFF" w:themeFill="background1"/>
          </w:tcPr>
          <w:p w14:paraId="609F56C1" w14:textId="3A3D8B8F" w:rsidR="00F163B4" w:rsidDel="00356152" w:rsidRDefault="00F163B4" w:rsidP="00CF3814">
            <w:pPr>
              <w:pStyle w:val="TableText"/>
              <w:keepNext/>
              <w:rPr>
                <w:del w:id="1110" w:author="Piotr Winiarczyk" w:date="2018-11-09T16:25:00Z"/>
              </w:rPr>
            </w:pPr>
            <w:del w:id="1111" w:author="Piotr Winiarczyk" w:date="2018-11-09T16:25:00Z">
              <w:r w:rsidDel="00356152">
                <w:delText>URI hash (Optional)</w:delText>
              </w:r>
            </w:del>
          </w:p>
        </w:tc>
      </w:tr>
    </w:tbl>
    <w:p w14:paraId="5690752C" w14:textId="116FAA58" w:rsidR="00F163B4" w:rsidRDefault="00F163B4" w:rsidP="00F163B4">
      <w:pPr>
        <w:pStyle w:val="a6"/>
      </w:pPr>
      <w:bookmarkStart w:id="1112" w:name="_Ref498945963"/>
      <w:r>
        <w:t xml:space="preserve">Table </w:t>
      </w:r>
      <w:ins w:id="1113" w:author="Piotr Winiarczyk" w:date="2018-11-10T17:37:00Z">
        <w:r w:rsidR="00F7192C">
          <w:fldChar w:fldCharType="begin"/>
        </w:r>
        <w:r w:rsidR="00F7192C">
          <w:instrText xml:space="preserve"> STYLEREF 1 \s </w:instrText>
        </w:r>
      </w:ins>
      <w:r w:rsidR="00F7192C">
        <w:fldChar w:fldCharType="separate"/>
      </w:r>
      <w:r w:rsidR="00F7192C">
        <w:rPr>
          <w:noProof/>
        </w:rPr>
        <w:t>4</w:t>
      </w:r>
      <w:ins w:id="1114"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1115" w:author="Piotr Winiarczyk" w:date="2018-11-10T17:37:00Z">
        <w:r w:rsidR="00F7192C">
          <w:rPr>
            <w:noProof/>
          </w:rPr>
          <w:t>9</w:t>
        </w:r>
        <w:r w:rsidR="00F7192C">
          <w:fldChar w:fldCharType="end"/>
        </w:r>
      </w:ins>
      <w:del w:id="1116"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9</w:delText>
        </w:r>
        <w:r w:rsidR="005E70B5" w:rsidDel="00F7192C">
          <w:rPr>
            <w:noProof/>
          </w:rPr>
          <w:fldChar w:fldCharType="end"/>
        </w:r>
      </w:del>
      <w:bookmarkEnd w:id="1112"/>
      <w:r>
        <w:t xml:space="preserve">: </w:t>
      </w:r>
      <w:r w:rsidRPr="002A33F4">
        <w:t xml:space="preserve">Remote Provisioning Scan Report </w:t>
      </w:r>
      <w:r w:rsidR="00505586">
        <w:t>message fields</w:t>
      </w:r>
    </w:p>
    <w:p w14:paraId="60FA91E8" w14:textId="42B833FA" w:rsidR="00F163B4" w:rsidRDefault="00F163B4" w:rsidP="00990B8F">
      <w:r>
        <w:lastRenderedPageBreak/>
        <w:t xml:space="preserve">The RSSI field contains a signed 8-bit value and is interpreted as an indication of received signal </w:t>
      </w:r>
      <w:r w:rsidRPr="002249AE">
        <w:t>strength measured in dBm</w:t>
      </w:r>
      <w:r>
        <w:t xml:space="preserve">. The Remote Provisioning Server measures the RSSI value on packets sent by the unprovisioned device. </w:t>
      </w:r>
      <w:r w:rsidR="00990B8F">
        <w:t>If the RSSI cannot be read, the RSSI field shall be set to 127.</w:t>
      </w:r>
    </w:p>
    <w:p w14:paraId="07BC53BE" w14:textId="30C5874F" w:rsidR="00F163B4" w:rsidRDefault="00F163B4" w:rsidP="00F163B4">
      <w:r>
        <w:t xml:space="preserve">The UUID field </w:t>
      </w:r>
      <w:r w:rsidRPr="00412CE9">
        <w:t>identifies</w:t>
      </w:r>
      <w:r>
        <w:t xml:space="preserve"> the </w:t>
      </w:r>
      <w:r w:rsidR="000C4E1D">
        <w:t xml:space="preserve">Device </w:t>
      </w:r>
      <w:r>
        <w:t>UUID of the unprovisioned device.</w:t>
      </w:r>
    </w:p>
    <w:p w14:paraId="5EE5470F" w14:textId="24E4B28C" w:rsidR="00F163B4" w:rsidRDefault="00F163B4" w:rsidP="00F163B4">
      <w:r>
        <w:t xml:space="preserve">The OOB field identifies the OOB Information of the unprovisioned device (see Table </w:t>
      </w:r>
      <w:r w:rsidRPr="00C358A3">
        <w:rPr>
          <w:rStyle w:val="DocumentHyperlink"/>
        </w:rPr>
        <w:t>3.54</w:t>
      </w:r>
      <w:r>
        <w:t>).</w:t>
      </w:r>
    </w:p>
    <w:p w14:paraId="334C95E2" w14:textId="15B6598A" w:rsidR="00363A7B" w:rsidDel="00356152" w:rsidRDefault="00F163B4" w:rsidP="00363A7B">
      <w:pPr>
        <w:rPr>
          <w:del w:id="1117" w:author="Piotr Winiarczyk" w:date="2018-11-09T16:25:00Z"/>
        </w:rPr>
      </w:pPr>
      <w:del w:id="1118" w:author="Piotr Winiarczyk" w:date="2018-11-09T16:25:00Z">
        <w:r w:rsidDel="00356152">
          <w:delText xml:space="preserve">If present, the URI Hash field identifies the URI Hash (see Section </w:delText>
        </w:r>
        <w:r w:rsidRPr="00DF5C12" w:rsidDel="00356152">
          <w:rPr>
            <w:rStyle w:val="DocumentHyperlink"/>
          </w:rPr>
          <w:delText>3.9.2</w:delText>
        </w:r>
        <w:r w:rsidDel="00356152">
          <w:delText>) of the unprovisioned device.</w:delText>
        </w:r>
      </w:del>
    </w:p>
    <w:p w14:paraId="65135DE7" w14:textId="77777777" w:rsidR="00560BD5" w:rsidRDefault="00560BD5" w:rsidP="00560BD5">
      <w:pPr>
        <w:pStyle w:val="40"/>
      </w:pPr>
      <w:bookmarkStart w:id="1119" w:name="_Ref526348578"/>
      <w:bookmarkStart w:id="1120" w:name="_Toc527039228"/>
      <w:bookmarkStart w:id="1121" w:name="_Ref521683593"/>
      <w:r w:rsidRPr="008460DD">
        <w:t xml:space="preserve">Remote </w:t>
      </w:r>
      <w:r w:rsidRPr="00C45150">
        <w:t>Provisioning</w:t>
      </w:r>
      <w:r w:rsidRPr="008460DD">
        <w:t xml:space="preserve"> </w:t>
      </w:r>
      <w:r w:rsidRPr="009F6A86">
        <w:t>Extended</w:t>
      </w:r>
      <w:r>
        <w:t xml:space="preserve"> </w:t>
      </w:r>
      <w:r w:rsidRPr="008460DD">
        <w:t xml:space="preserve">Scan </w:t>
      </w:r>
      <w:commentRangeStart w:id="1122"/>
      <w:commentRangeStart w:id="1123"/>
      <w:commentRangeStart w:id="1124"/>
      <w:r>
        <w:t>Start</w:t>
      </w:r>
      <w:bookmarkEnd w:id="1119"/>
      <w:bookmarkEnd w:id="1120"/>
      <w:commentRangeEnd w:id="1122"/>
      <w:r w:rsidR="005B00F6">
        <w:rPr>
          <w:rStyle w:val="af4"/>
          <w:rFonts w:asciiTheme="minorHAnsi" w:eastAsiaTheme="minorEastAsia" w:hAnsiTheme="minorHAnsi" w:cstheme="minorBidi"/>
          <w:b w:val="0"/>
          <w:iCs w:val="0"/>
          <w:color w:val="auto"/>
        </w:rPr>
        <w:commentReference w:id="1122"/>
      </w:r>
      <w:commentRangeEnd w:id="1123"/>
      <w:r w:rsidR="000860DB">
        <w:rPr>
          <w:rStyle w:val="af4"/>
          <w:rFonts w:asciiTheme="minorHAnsi" w:eastAsiaTheme="minorEastAsia" w:hAnsiTheme="minorHAnsi" w:cstheme="minorBidi"/>
          <w:b w:val="0"/>
          <w:iCs w:val="0"/>
          <w:color w:val="auto"/>
        </w:rPr>
        <w:commentReference w:id="1123"/>
      </w:r>
      <w:commentRangeEnd w:id="1124"/>
      <w:r w:rsidR="00F93BB1">
        <w:rPr>
          <w:rStyle w:val="af4"/>
          <w:rFonts w:asciiTheme="minorHAnsi" w:eastAsiaTheme="minorEastAsia" w:hAnsiTheme="minorHAnsi" w:cstheme="minorBidi"/>
          <w:b w:val="0"/>
          <w:iCs w:val="0"/>
          <w:color w:val="auto"/>
        </w:rPr>
        <w:commentReference w:id="1124"/>
      </w:r>
    </w:p>
    <w:p w14:paraId="330646C1" w14:textId="2A3B172E" w:rsidR="00560BD5" w:rsidRDefault="00560BD5" w:rsidP="00560BD5">
      <w:pPr>
        <w:pStyle w:val="a2"/>
      </w:pPr>
      <w:r>
        <w:t xml:space="preserve">The </w:t>
      </w:r>
      <w:r w:rsidRPr="008460DD">
        <w:t xml:space="preserve">Remote Provisioning </w:t>
      </w:r>
      <w:r>
        <w:t xml:space="preserve">Extended </w:t>
      </w:r>
      <w:r w:rsidRPr="008460DD">
        <w:t xml:space="preserve">Scan </w:t>
      </w:r>
      <w:r>
        <w:t xml:space="preserve">Start message is an </w:t>
      </w:r>
      <w:ins w:id="1125" w:author="Piotr Winiarczyk" w:date="2018-10-31T17:29:00Z">
        <w:r w:rsidR="00BE377E">
          <w:t>un</w:t>
        </w:r>
      </w:ins>
      <w:commentRangeStart w:id="1126"/>
      <w:commentRangeStart w:id="1127"/>
      <w:r>
        <w:t xml:space="preserve">acknowledged </w:t>
      </w:r>
      <w:commentRangeEnd w:id="1126"/>
      <w:r w:rsidR="005B00F6">
        <w:rPr>
          <w:rStyle w:val="af4"/>
        </w:rPr>
        <w:commentReference w:id="1126"/>
      </w:r>
      <w:commentRangeEnd w:id="1127"/>
      <w:r w:rsidR="00F93BB1">
        <w:rPr>
          <w:rStyle w:val="af4"/>
        </w:rPr>
        <w:commentReference w:id="1127"/>
      </w:r>
      <w:r>
        <w:t xml:space="preserve">message that is used </w:t>
      </w:r>
      <w:r w:rsidR="00990B8F">
        <w:t xml:space="preserve">by the Remote Provisioning Client </w:t>
      </w:r>
      <w:r>
        <w:t>to request additional information about a specific unprovisioned device or about the Remote Provisioning Server itself.</w:t>
      </w:r>
    </w:p>
    <w:p w14:paraId="12D519CE" w14:textId="6E91C0DF" w:rsidR="00560BD5" w:rsidRPr="007E2A32" w:rsidRDefault="00B93A38" w:rsidP="00560BD5">
      <w:pPr>
        <w:pStyle w:val="a2"/>
      </w:pPr>
      <w:ins w:id="1128" w:author="Piotr Winiarczyk" w:date="2018-10-31T17:30:00Z">
        <w:r>
          <w:t>A</w:t>
        </w:r>
      </w:ins>
      <w:del w:id="1129" w:author="Piotr Winiarczyk" w:date="2018-10-31T17:30:00Z">
        <w:r w:rsidR="00560BD5" w:rsidDel="00B93A38">
          <w:delText xml:space="preserve">The </w:delText>
        </w:r>
      </w:del>
      <w:commentRangeStart w:id="1130"/>
      <w:commentRangeStart w:id="1131"/>
      <w:del w:id="1132" w:author="Piotr Winiarczyk" w:date="2018-10-31T17:29:00Z">
        <w:r w:rsidR="00560BD5" w:rsidDel="00BE377E">
          <w:delText xml:space="preserve">response </w:delText>
        </w:r>
      </w:del>
      <w:ins w:id="1133" w:author="Piotr Winiarczyk" w:date="2018-10-31T17:29:00Z">
        <w:r w:rsidR="00BE377E">
          <w:t xml:space="preserve">s a result of processing </w:t>
        </w:r>
      </w:ins>
      <w:ins w:id="1134" w:author="Piotr Winiarczyk" w:date="2018-10-31T17:31:00Z">
        <w:r>
          <w:t>a</w:t>
        </w:r>
      </w:ins>
      <w:del w:id="1135" w:author="Piotr Winiarczyk" w:date="2018-10-31T17:29:00Z">
        <w:r w:rsidR="00560BD5" w:rsidDel="00BE377E">
          <w:delText>to</w:delText>
        </w:r>
      </w:del>
      <w:del w:id="1136" w:author="Piotr Winiarczyk" w:date="2018-10-31T17:31:00Z">
        <w:r w:rsidR="00560BD5" w:rsidDel="00B93A38">
          <w:delText xml:space="preserve"> a</w:delText>
        </w:r>
      </w:del>
      <w:r w:rsidR="00560BD5">
        <w:t xml:space="preserve"> </w:t>
      </w:r>
      <w:r w:rsidR="00560BD5" w:rsidRPr="002757F6">
        <w:t xml:space="preserve">Remote Provisioning </w:t>
      </w:r>
      <w:r w:rsidR="00560BD5">
        <w:t xml:space="preserve">Extended </w:t>
      </w:r>
      <w:r w:rsidR="00560BD5" w:rsidRPr="008460DD">
        <w:t xml:space="preserve">Scan </w:t>
      </w:r>
      <w:r w:rsidR="00560BD5">
        <w:t>Start message</w:t>
      </w:r>
      <w:ins w:id="1137" w:author="Piotr Winiarczyk" w:date="2018-10-31T17:31:00Z">
        <w:r>
          <w:t>,</w:t>
        </w:r>
      </w:ins>
      <w:r w:rsidR="00560BD5">
        <w:t xml:space="preserve"> </w:t>
      </w:r>
      <w:del w:id="1138" w:author="Piotr Winiarczyk" w:date="2018-10-31T17:30:00Z">
        <w:r w:rsidR="00560BD5" w:rsidDel="00B93A38">
          <w:delText xml:space="preserve">is </w:delText>
        </w:r>
      </w:del>
      <w:ins w:id="1139" w:author="Piotr Winiarczyk" w:date="2018-10-31T17:30:00Z">
        <w:r>
          <w:t xml:space="preserve">the Remote Provisioning Server sends </w:t>
        </w:r>
      </w:ins>
      <w:r w:rsidR="00560BD5">
        <w:t xml:space="preserve">a </w:t>
      </w:r>
      <w:r w:rsidR="00560BD5" w:rsidRPr="002757F6">
        <w:t xml:space="preserve">Remote Provisioning </w:t>
      </w:r>
      <w:r w:rsidR="00560BD5">
        <w:t xml:space="preserve">Extended </w:t>
      </w:r>
      <w:r w:rsidR="00560BD5" w:rsidRPr="008460DD">
        <w:t xml:space="preserve">Scan </w:t>
      </w:r>
      <w:r w:rsidR="00560BD5">
        <w:t>Report message</w:t>
      </w:r>
      <w:r w:rsidR="00F45889">
        <w:t xml:space="preserve"> </w:t>
      </w:r>
      <w:commentRangeEnd w:id="1130"/>
      <w:r w:rsidR="005B00F6">
        <w:rPr>
          <w:rStyle w:val="af4"/>
        </w:rPr>
        <w:commentReference w:id="1130"/>
      </w:r>
      <w:commentRangeEnd w:id="1131"/>
      <w:r w:rsidR="00F93BB1">
        <w:rPr>
          <w:rStyle w:val="af4"/>
        </w:rPr>
        <w:commentReference w:id="1131"/>
      </w:r>
      <w:r w:rsidR="00F45889">
        <w:t xml:space="preserve">(see Section </w:t>
      </w:r>
      <w:r w:rsidR="00F45889" w:rsidRPr="00095D96">
        <w:rPr>
          <w:rStyle w:val="DocumentHyperlink"/>
        </w:rPr>
        <w:fldChar w:fldCharType="begin"/>
      </w:r>
      <w:r w:rsidR="00F45889" w:rsidRPr="00095D96">
        <w:rPr>
          <w:rStyle w:val="DocumentHyperlink"/>
        </w:rPr>
        <w:instrText xml:space="preserve"> REF _Ref526347782 \r \h </w:instrText>
      </w:r>
      <w:r w:rsidR="00F45889">
        <w:rPr>
          <w:rStyle w:val="DocumentHyperlink"/>
        </w:rPr>
        <w:instrText xml:space="preserve"> \* MERGEFORMAT </w:instrText>
      </w:r>
      <w:r w:rsidR="00F45889" w:rsidRPr="00095D96">
        <w:rPr>
          <w:rStyle w:val="DocumentHyperlink"/>
        </w:rPr>
      </w:r>
      <w:r w:rsidR="00F45889" w:rsidRPr="00095D96">
        <w:rPr>
          <w:rStyle w:val="DocumentHyperlink"/>
        </w:rPr>
        <w:fldChar w:fldCharType="separate"/>
      </w:r>
      <w:r w:rsidR="00A60C92">
        <w:rPr>
          <w:rStyle w:val="DocumentHyperlink"/>
        </w:rPr>
        <w:t>4.3.4.9</w:t>
      </w:r>
      <w:r w:rsidR="00F45889" w:rsidRPr="00095D96">
        <w:rPr>
          <w:rStyle w:val="DocumentHyperlink"/>
        </w:rPr>
        <w:fldChar w:fldCharType="end"/>
      </w:r>
      <w:r w:rsidR="00F45889">
        <w:t>)</w:t>
      </w:r>
      <w:r w:rsidR="00560BD5">
        <w:t>.</w:t>
      </w:r>
    </w:p>
    <w:p w14:paraId="144BB673" w14:textId="3B8218A1" w:rsidR="00560BD5" w:rsidRPr="003F2A85" w:rsidRDefault="00560BD5" w:rsidP="00560BD5">
      <w:pPr>
        <w:pStyle w:val="a2"/>
      </w:pPr>
      <w:r w:rsidRPr="003F2A85">
        <w:t xml:space="preserve">The structure of the </w:t>
      </w:r>
      <w:r>
        <w:t xml:space="preserve">Remote Provisioning </w:t>
      </w:r>
      <w:ins w:id="1140" w:author="Piotr Winiarczyk" w:date="2018-11-10T17:23:00Z">
        <w:r w:rsidR="00FD590A">
          <w:t xml:space="preserve">Extended </w:t>
        </w:r>
      </w:ins>
      <w:r>
        <w:t xml:space="preserve">Scan Start </w:t>
      </w:r>
      <w:r w:rsidRPr="003F2A85">
        <w:t>message is defined in</w:t>
      </w:r>
      <w:r>
        <w:rPr>
          <w:rStyle w:val="DocumentHyperlink"/>
        </w:rPr>
        <w:t xml:space="preserve"> </w:t>
      </w:r>
      <w:r w:rsidR="00F45889">
        <w:rPr>
          <w:rStyle w:val="DocumentHyperlink"/>
        </w:rPr>
        <w:fldChar w:fldCharType="begin"/>
      </w:r>
      <w:r w:rsidR="00F45889">
        <w:rPr>
          <w:rStyle w:val="DocumentHyperlink"/>
        </w:rPr>
        <w:instrText xml:space="preserve"> REF _Ref526347823 \h </w:instrText>
      </w:r>
      <w:r w:rsidR="00F45889">
        <w:rPr>
          <w:rStyle w:val="DocumentHyperlink"/>
        </w:rPr>
      </w:r>
      <w:r w:rsidR="00F45889">
        <w:rPr>
          <w:rStyle w:val="DocumentHyperlink"/>
        </w:rPr>
        <w:fldChar w:fldCharType="separate"/>
      </w:r>
      <w:r w:rsidR="00A60C92">
        <w:t xml:space="preserve">Table </w:t>
      </w:r>
      <w:r w:rsidR="00A60C92">
        <w:rPr>
          <w:noProof/>
        </w:rPr>
        <w:t>4</w:t>
      </w:r>
      <w:r w:rsidR="00A60C92">
        <w:t>.</w:t>
      </w:r>
      <w:r w:rsidR="00A60C92">
        <w:rPr>
          <w:noProof/>
        </w:rPr>
        <w:t>10</w:t>
      </w:r>
      <w:r w:rsidR="00F45889">
        <w:rPr>
          <w:rStyle w:val="DocumentHyperlink"/>
        </w:rPr>
        <w:fldChar w:fldCharType="end"/>
      </w:r>
      <w:r w:rsidRPr="003F2A85">
        <w:t>.</w:t>
      </w:r>
    </w:p>
    <w:tbl>
      <w:tblPr>
        <w:tblStyle w:val="af2"/>
        <w:tblW w:w="8460" w:type="dxa"/>
        <w:tblLayout w:type="fixed"/>
        <w:tblLook w:val="0480" w:firstRow="0" w:lastRow="0" w:firstColumn="1" w:lastColumn="0" w:noHBand="0" w:noVBand="1"/>
        <w:tblPrChange w:id="1141" w:author="Piotr Winiarczyk" w:date="2018-11-10T19:58:00Z">
          <w:tblPr>
            <w:tblStyle w:val="af2"/>
            <w:tblW w:w="8460" w:type="dxa"/>
            <w:tblLook w:val="04A0" w:firstRow="1" w:lastRow="0" w:firstColumn="1" w:lastColumn="0" w:noHBand="0" w:noVBand="1"/>
          </w:tblPr>
        </w:tblPrChange>
      </w:tblPr>
      <w:tblGrid>
        <w:gridCol w:w="2442"/>
        <w:gridCol w:w="1239"/>
        <w:gridCol w:w="4779"/>
        <w:tblGridChange w:id="1142">
          <w:tblGrid>
            <w:gridCol w:w="1917"/>
            <w:gridCol w:w="525"/>
            <w:gridCol w:w="2016"/>
            <w:gridCol w:w="1225"/>
            <w:gridCol w:w="2777"/>
          </w:tblGrid>
        </w:tblGridChange>
      </w:tblGrid>
      <w:tr w:rsidR="00560BD5" w:rsidRPr="001D64AD" w14:paraId="6F53078B" w14:textId="77777777" w:rsidTr="00E17ED8">
        <w:trPr>
          <w:tblHeader/>
          <w:trPrChange w:id="1143" w:author="Piotr Winiarczyk" w:date="2018-11-10T19:58:00Z">
            <w:trPr>
              <w:tblHeader/>
            </w:trPr>
          </w:trPrChange>
        </w:trPr>
        <w:tc>
          <w:tcPr>
            <w:tcW w:w="2442" w:type="dxa"/>
            <w:shd w:val="clear" w:color="auto" w:fill="F2F2F2" w:themeFill="background1" w:themeFillShade="F2"/>
            <w:tcPrChange w:id="1144" w:author="Piotr Winiarczyk" w:date="2018-11-10T19:58:00Z">
              <w:tcPr>
                <w:tcW w:w="1917" w:type="dxa"/>
                <w:gridSpan w:val="2"/>
                <w:shd w:val="clear" w:color="auto" w:fill="F2F2F2" w:themeFill="background1" w:themeFillShade="F2"/>
              </w:tcPr>
            </w:tcPrChange>
          </w:tcPr>
          <w:p w14:paraId="37A31F9D" w14:textId="77777777" w:rsidR="00560BD5" w:rsidRPr="001D64AD" w:rsidRDefault="00560BD5" w:rsidP="00550A02">
            <w:pPr>
              <w:pStyle w:val="Tableheading0"/>
              <w:keepNext/>
              <w:keepLines/>
            </w:pPr>
            <w:r w:rsidRPr="001D64AD">
              <w:t>Field</w:t>
            </w:r>
          </w:p>
        </w:tc>
        <w:tc>
          <w:tcPr>
            <w:tcW w:w="1239" w:type="dxa"/>
            <w:shd w:val="clear" w:color="auto" w:fill="F2F2F2" w:themeFill="background1" w:themeFillShade="F2"/>
            <w:tcPrChange w:id="1145" w:author="Piotr Winiarczyk" w:date="2018-11-10T19:58:00Z">
              <w:tcPr>
                <w:tcW w:w="1245" w:type="dxa"/>
                <w:gridSpan w:val="2"/>
                <w:shd w:val="clear" w:color="auto" w:fill="F2F2F2" w:themeFill="background1" w:themeFillShade="F2"/>
              </w:tcPr>
            </w:tcPrChange>
          </w:tcPr>
          <w:p w14:paraId="0800889B" w14:textId="77777777" w:rsidR="00560BD5" w:rsidRPr="001D64AD" w:rsidRDefault="00560BD5" w:rsidP="00550A02">
            <w:pPr>
              <w:pStyle w:val="Tableheading0"/>
            </w:pPr>
            <w:r w:rsidRPr="001D64AD">
              <w:t>Size</w:t>
            </w:r>
            <w:r w:rsidRPr="001D64AD">
              <w:br/>
              <w:t>(octets)</w:t>
            </w:r>
          </w:p>
        </w:tc>
        <w:tc>
          <w:tcPr>
            <w:tcW w:w="4779" w:type="dxa"/>
            <w:shd w:val="clear" w:color="auto" w:fill="F2F2F2" w:themeFill="background1" w:themeFillShade="F2"/>
            <w:tcPrChange w:id="1146" w:author="Piotr Winiarczyk" w:date="2018-11-10T19:58:00Z">
              <w:tcPr>
                <w:tcW w:w="5298" w:type="dxa"/>
                <w:shd w:val="clear" w:color="auto" w:fill="F2F2F2" w:themeFill="background1" w:themeFillShade="F2"/>
              </w:tcPr>
            </w:tcPrChange>
          </w:tcPr>
          <w:p w14:paraId="17854920" w14:textId="77777777" w:rsidR="00560BD5" w:rsidRPr="001D64AD" w:rsidRDefault="00560BD5" w:rsidP="00550A02">
            <w:pPr>
              <w:pStyle w:val="Tableheading0"/>
            </w:pPr>
            <w:r w:rsidRPr="001D64AD">
              <w:t>Notes</w:t>
            </w:r>
          </w:p>
        </w:tc>
      </w:tr>
      <w:tr w:rsidR="00F5633F" w:rsidRPr="001D64AD" w14:paraId="0BC47F3C" w14:textId="77777777" w:rsidTr="00E17ED8">
        <w:trPr>
          <w:tblHeader/>
          <w:ins w:id="1147" w:author="Piotr Winiarczyk" w:date="2018-11-08T18:24:00Z"/>
          <w:trPrChange w:id="1148" w:author="Piotr Winiarczyk" w:date="2018-11-10T19:58:00Z">
            <w:trPr>
              <w:tblHeader/>
            </w:trPr>
          </w:trPrChange>
        </w:trPr>
        <w:tc>
          <w:tcPr>
            <w:tcW w:w="2442" w:type="dxa"/>
            <w:shd w:val="clear" w:color="auto" w:fill="auto"/>
            <w:tcPrChange w:id="1149" w:author="Piotr Winiarczyk" w:date="2018-11-10T19:58:00Z">
              <w:tcPr>
                <w:tcW w:w="1917" w:type="dxa"/>
                <w:shd w:val="clear" w:color="auto" w:fill="F2F2F2" w:themeFill="background1" w:themeFillShade="F2"/>
              </w:tcPr>
            </w:tcPrChange>
          </w:tcPr>
          <w:p w14:paraId="71D228DB" w14:textId="359ADBE9" w:rsidR="00F5633F" w:rsidRPr="001D64AD" w:rsidRDefault="00F5633F">
            <w:pPr>
              <w:pStyle w:val="a2"/>
              <w:rPr>
                <w:ins w:id="1150" w:author="Piotr Winiarczyk" w:date="2018-11-08T18:24:00Z"/>
              </w:rPr>
              <w:pPrChange w:id="1151" w:author="Piotr Winiarczyk" w:date="2018-11-08T18:24:00Z">
                <w:pPr>
                  <w:pStyle w:val="Tableheading0"/>
                  <w:keepNext/>
                  <w:keepLines/>
                </w:pPr>
              </w:pPrChange>
            </w:pPr>
            <w:commentRangeStart w:id="1152"/>
            <w:commentRangeStart w:id="1153"/>
            <w:ins w:id="1154" w:author="Piotr Winiarczyk" w:date="2018-11-08T18:24:00Z">
              <w:r>
                <w:t>ADTypeFilterCount</w:t>
              </w:r>
            </w:ins>
            <w:commentRangeEnd w:id="1152"/>
            <w:ins w:id="1155" w:author="Piotr Winiarczyk" w:date="2018-11-08T18:30:00Z">
              <w:r w:rsidR="007F5DBD">
                <w:rPr>
                  <w:rStyle w:val="af4"/>
                </w:rPr>
                <w:commentReference w:id="1152"/>
              </w:r>
            </w:ins>
            <w:commentRangeEnd w:id="1153"/>
            <w:ins w:id="1156" w:author="Piotr Winiarczyk" w:date="2018-11-13T16:53:00Z">
              <w:r w:rsidR="005B7DD8">
                <w:rPr>
                  <w:rStyle w:val="af4"/>
                </w:rPr>
                <w:commentReference w:id="1153"/>
              </w:r>
            </w:ins>
          </w:p>
        </w:tc>
        <w:tc>
          <w:tcPr>
            <w:tcW w:w="1239" w:type="dxa"/>
            <w:shd w:val="clear" w:color="auto" w:fill="auto"/>
            <w:tcPrChange w:id="1157" w:author="Piotr Winiarczyk" w:date="2018-11-10T19:58:00Z">
              <w:tcPr>
                <w:tcW w:w="1245" w:type="dxa"/>
                <w:gridSpan w:val="2"/>
                <w:shd w:val="clear" w:color="auto" w:fill="F2F2F2" w:themeFill="background1" w:themeFillShade="F2"/>
              </w:tcPr>
            </w:tcPrChange>
          </w:tcPr>
          <w:p w14:paraId="26763EDD" w14:textId="57D6715A" w:rsidR="00F5633F" w:rsidRPr="001D64AD" w:rsidRDefault="00F5633F">
            <w:pPr>
              <w:pStyle w:val="a2"/>
              <w:rPr>
                <w:ins w:id="1158" w:author="Piotr Winiarczyk" w:date="2018-11-08T18:24:00Z"/>
              </w:rPr>
              <w:pPrChange w:id="1159" w:author="Piotr Winiarczyk" w:date="2018-11-08T18:24:00Z">
                <w:pPr>
                  <w:pStyle w:val="Tableheading0"/>
                </w:pPr>
              </w:pPrChange>
            </w:pPr>
            <w:ins w:id="1160" w:author="Piotr Winiarczyk" w:date="2018-11-08T18:25:00Z">
              <w:r>
                <w:t>1</w:t>
              </w:r>
            </w:ins>
          </w:p>
        </w:tc>
        <w:tc>
          <w:tcPr>
            <w:tcW w:w="4779" w:type="dxa"/>
            <w:shd w:val="clear" w:color="auto" w:fill="auto"/>
            <w:tcPrChange w:id="1161" w:author="Piotr Winiarczyk" w:date="2018-11-10T19:58:00Z">
              <w:tcPr>
                <w:tcW w:w="5298" w:type="dxa"/>
                <w:gridSpan w:val="2"/>
                <w:shd w:val="clear" w:color="auto" w:fill="F2F2F2" w:themeFill="background1" w:themeFillShade="F2"/>
              </w:tcPr>
            </w:tcPrChange>
          </w:tcPr>
          <w:p w14:paraId="21566DF1" w14:textId="34DA2F86" w:rsidR="00F5633F" w:rsidRPr="001D64AD" w:rsidRDefault="00F5633F">
            <w:pPr>
              <w:pStyle w:val="a2"/>
              <w:rPr>
                <w:ins w:id="1162" w:author="Piotr Winiarczyk" w:date="2018-11-08T18:24:00Z"/>
              </w:rPr>
              <w:pPrChange w:id="1163" w:author="Piotr Winiarczyk" w:date="2018-11-08T18:24:00Z">
                <w:pPr>
                  <w:pStyle w:val="Tableheading0"/>
                </w:pPr>
              </w:pPrChange>
            </w:pPr>
            <w:ins w:id="1164" w:author="Piotr Winiarczyk" w:date="2018-11-08T18:25:00Z">
              <w:r>
                <w:t xml:space="preserve">Number of AD </w:t>
              </w:r>
            </w:ins>
            <w:ins w:id="1165" w:author="Piotr Winiarczyk" w:date="2018-11-08T18:30:00Z">
              <w:r w:rsidR="007F5DBD">
                <w:t>T</w:t>
              </w:r>
            </w:ins>
            <w:ins w:id="1166" w:author="Piotr Winiarczyk" w:date="2018-11-08T18:25:00Z">
              <w:r>
                <w:t>ypes in the ADTypeFilter field</w:t>
              </w:r>
            </w:ins>
          </w:p>
        </w:tc>
      </w:tr>
      <w:tr w:rsidR="00560BD5" w:rsidRPr="001D64AD" w:rsidDel="00C57341" w14:paraId="1AE7D0E7" w14:textId="72DC226B" w:rsidTr="00E17ED8">
        <w:trPr>
          <w:tblHeader/>
          <w:del w:id="1167" w:author="Victor  Zhodzishsky" w:date="2018-10-15T15:55:00Z"/>
        </w:trPr>
        <w:tc>
          <w:tcPr>
            <w:tcW w:w="2442" w:type="dxa"/>
            <w:shd w:val="clear" w:color="auto" w:fill="FFFFFF" w:themeFill="background1"/>
            <w:tcPrChange w:id="1168" w:author="Piotr Winiarczyk" w:date="2018-11-10T19:58:00Z">
              <w:tcPr>
                <w:tcW w:w="1917" w:type="dxa"/>
                <w:gridSpan w:val="2"/>
                <w:shd w:val="clear" w:color="auto" w:fill="FFFFFF" w:themeFill="background1"/>
              </w:tcPr>
            </w:tcPrChange>
          </w:tcPr>
          <w:p w14:paraId="5F55652B" w14:textId="2AE662AD" w:rsidR="00560BD5" w:rsidDel="00C57341" w:rsidRDefault="00560BD5" w:rsidP="00550A02">
            <w:pPr>
              <w:pStyle w:val="TableText"/>
              <w:rPr>
                <w:del w:id="1169" w:author="Victor  Zhodzishsky" w:date="2018-10-15T15:55:00Z"/>
              </w:rPr>
            </w:pPr>
            <w:commentRangeStart w:id="1170"/>
            <w:commentRangeStart w:id="1171"/>
            <w:del w:id="1172" w:author="Victor  Zhodzishsky" w:date="2018-10-15T15:55:00Z">
              <w:r w:rsidDel="00C57341">
                <w:delText>Timeout</w:delText>
              </w:r>
              <w:commentRangeEnd w:id="1170"/>
              <w:r w:rsidR="00C92159" w:rsidDel="00C57341">
                <w:rPr>
                  <w:rStyle w:val="af4"/>
                  <w:color w:val="auto"/>
                </w:rPr>
                <w:commentReference w:id="1170"/>
              </w:r>
            </w:del>
            <w:commentRangeEnd w:id="1171"/>
            <w:r w:rsidR="00BC5780">
              <w:rPr>
                <w:rStyle w:val="af4"/>
                <w:color w:val="auto"/>
              </w:rPr>
              <w:commentReference w:id="1171"/>
            </w:r>
          </w:p>
        </w:tc>
        <w:tc>
          <w:tcPr>
            <w:tcW w:w="1239" w:type="dxa"/>
            <w:shd w:val="clear" w:color="auto" w:fill="FFFFFF" w:themeFill="background1"/>
            <w:tcPrChange w:id="1173" w:author="Piotr Winiarczyk" w:date="2018-11-10T19:58:00Z">
              <w:tcPr>
                <w:tcW w:w="1245" w:type="dxa"/>
                <w:gridSpan w:val="2"/>
                <w:shd w:val="clear" w:color="auto" w:fill="FFFFFF" w:themeFill="background1"/>
              </w:tcPr>
            </w:tcPrChange>
          </w:tcPr>
          <w:p w14:paraId="6A16FE42" w14:textId="63645D03" w:rsidR="00560BD5" w:rsidDel="00C57341" w:rsidRDefault="00560BD5" w:rsidP="00550A02">
            <w:pPr>
              <w:pStyle w:val="TableText"/>
              <w:rPr>
                <w:del w:id="1174" w:author="Victor  Zhodzishsky" w:date="2018-10-15T15:55:00Z"/>
              </w:rPr>
            </w:pPr>
            <w:del w:id="1175" w:author="Victor  Zhodzishsky" w:date="2018-10-15T15:55:00Z">
              <w:r w:rsidDel="00C57341">
                <w:delText>1</w:delText>
              </w:r>
            </w:del>
          </w:p>
        </w:tc>
        <w:tc>
          <w:tcPr>
            <w:tcW w:w="4779" w:type="dxa"/>
            <w:shd w:val="clear" w:color="auto" w:fill="FFFFFF" w:themeFill="background1"/>
            <w:tcPrChange w:id="1176" w:author="Piotr Winiarczyk" w:date="2018-11-10T19:58:00Z">
              <w:tcPr>
                <w:tcW w:w="5298" w:type="dxa"/>
                <w:shd w:val="clear" w:color="auto" w:fill="FFFFFF" w:themeFill="background1"/>
              </w:tcPr>
            </w:tcPrChange>
          </w:tcPr>
          <w:p w14:paraId="0F250970" w14:textId="1C5137F3" w:rsidR="00560BD5" w:rsidDel="00C57341" w:rsidRDefault="00560BD5" w:rsidP="00550A02">
            <w:pPr>
              <w:pStyle w:val="TableText"/>
              <w:keepNext/>
              <w:rPr>
                <w:del w:id="1177" w:author="Victor  Zhodzishsky" w:date="2018-10-15T15:55:00Z"/>
              </w:rPr>
            </w:pPr>
            <w:del w:id="1178" w:author="Victor  Zhodzishsky" w:date="2018-10-15T15:55:00Z">
              <w:r w:rsidDel="00C57341">
                <w:delText>Time limit for a scan (in seconds)</w:delText>
              </w:r>
            </w:del>
          </w:p>
        </w:tc>
      </w:tr>
      <w:tr w:rsidR="00560BD5" w:rsidRPr="001D64AD" w14:paraId="707193A0" w14:textId="77777777" w:rsidTr="00E17ED8">
        <w:trPr>
          <w:tblHeader/>
        </w:trPr>
        <w:tc>
          <w:tcPr>
            <w:tcW w:w="2442" w:type="dxa"/>
            <w:shd w:val="clear" w:color="auto" w:fill="FFFFFF" w:themeFill="background1"/>
            <w:tcPrChange w:id="1179" w:author="Piotr Winiarczyk" w:date="2018-11-10T19:58:00Z">
              <w:tcPr>
                <w:tcW w:w="1917" w:type="dxa"/>
                <w:gridSpan w:val="2"/>
                <w:shd w:val="clear" w:color="auto" w:fill="FFFFFF" w:themeFill="background1"/>
              </w:tcPr>
            </w:tcPrChange>
          </w:tcPr>
          <w:p w14:paraId="4A45DEC5" w14:textId="77777777" w:rsidR="00560BD5" w:rsidRPr="00D85AED" w:rsidRDefault="00560BD5" w:rsidP="00550A02">
            <w:pPr>
              <w:pStyle w:val="TableText"/>
            </w:pPr>
            <w:r>
              <w:t>ADTypeFilter</w:t>
            </w:r>
          </w:p>
        </w:tc>
        <w:tc>
          <w:tcPr>
            <w:tcW w:w="1239" w:type="dxa"/>
            <w:shd w:val="clear" w:color="auto" w:fill="FFFFFF" w:themeFill="background1"/>
            <w:tcPrChange w:id="1180" w:author="Piotr Winiarczyk" w:date="2018-11-10T19:58:00Z">
              <w:tcPr>
                <w:tcW w:w="1245" w:type="dxa"/>
                <w:gridSpan w:val="2"/>
                <w:shd w:val="clear" w:color="auto" w:fill="FFFFFF" w:themeFill="background1"/>
              </w:tcPr>
            </w:tcPrChange>
          </w:tcPr>
          <w:p w14:paraId="758015E3" w14:textId="191363D0" w:rsidR="00560BD5" w:rsidRDefault="00560BD5" w:rsidP="00550A02">
            <w:pPr>
              <w:pStyle w:val="TableText"/>
            </w:pPr>
            <w:commentRangeStart w:id="1181"/>
            <w:commentRangeStart w:id="1182"/>
            <w:commentRangeStart w:id="1183"/>
            <w:commentRangeStart w:id="1184"/>
            <w:del w:id="1185" w:author="Piotr Winiarczyk" w:date="2018-11-08T18:25:00Z">
              <w:r w:rsidDel="00F5633F">
                <w:delText>2</w:delText>
              </w:r>
            </w:del>
            <w:del w:id="1186" w:author="Piotr Winiarczyk" w:date="2018-11-08T18:26:00Z">
              <w:r w:rsidR="00404321" w:rsidDel="00F5633F">
                <w:sym w:font="Symbol" w:char="F02D"/>
              </w:r>
            </w:del>
            <w:ins w:id="1187" w:author="Piotr Winiarczyk" w:date="2018-11-08T18:26:00Z">
              <w:r w:rsidR="00F5633F">
                <w:t>variable</w:t>
              </w:r>
            </w:ins>
            <w:del w:id="1188" w:author="Piotr Winiarczyk" w:date="2018-11-08T18:26:00Z">
              <w:r w:rsidDel="00F5633F">
                <w:delText>6</w:delText>
              </w:r>
            </w:del>
            <w:commentRangeEnd w:id="1181"/>
            <w:r w:rsidR="00D95566">
              <w:rPr>
                <w:rStyle w:val="af4"/>
                <w:color w:val="auto"/>
              </w:rPr>
              <w:commentReference w:id="1181"/>
            </w:r>
            <w:commentRangeEnd w:id="1182"/>
            <w:r w:rsidR="00BC5780">
              <w:rPr>
                <w:rStyle w:val="af4"/>
                <w:color w:val="auto"/>
              </w:rPr>
              <w:commentReference w:id="1182"/>
            </w:r>
            <w:commentRangeEnd w:id="1183"/>
            <w:r w:rsidR="001C275F">
              <w:rPr>
                <w:rStyle w:val="af4"/>
                <w:color w:val="auto"/>
              </w:rPr>
              <w:commentReference w:id="1183"/>
            </w:r>
            <w:commentRangeEnd w:id="1184"/>
            <w:r w:rsidR="003E7DB5">
              <w:rPr>
                <w:rStyle w:val="af4"/>
                <w:color w:val="auto"/>
              </w:rPr>
              <w:commentReference w:id="1184"/>
            </w:r>
          </w:p>
        </w:tc>
        <w:tc>
          <w:tcPr>
            <w:tcW w:w="4779" w:type="dxa"/>
            <w:shd w:val="clear" w:color="auto" w:fill="FFFFFF" w:themeFill="background1"/>
            <w:tcPrChange w:id="1189" w:author="Piotr Winiarczyk" w:date="2018-11-10T19:58:00Z">
              <w:tcPr>
                <w:tcW w:w="5298" w:type="dxa"/>
                <w:shd w:val="clear" w:color="auto" w:fill="FFFFFF" w:themeFill="background1"/>
              </w:tcPr>
            </w:tcPrChange>
          </w:tcPr>
          <w:p w14:paraId="4DD49C00" w14:textId="4B203893" w:rsidR="00560BD5" w:rsidRDefault="00560BD5" w:rsidP="00550A02">
            <w:pPr>
              <w:pStyle w:val="TableText"/>
              <w:keepNext/>
            </w:pPr>
            <w:r>
              <w:t xml:space="preserve">List of </w:t>
            </w:r>
            <w:del w:id="1190" w:author="Piotr Winiarczyk" w:date="2018-11-08T18:25:00Z">
              <w:r w:rsidDel="00F5633F">
                <w:delText xml:space="preserve">up to 5 </w:delText>
              </w:r>
            </w:del>
            <w:r>
              <w:t>AD Types to be reported</w:t>
            </w:r>
            <w:ins w:id="1191" w:author="Piotr Winiarczyk" w:date="2018-11-08T18:30:00Z">
              <w:r w:rsidR="007F5DBD">
                <w:t xml:space="preserve"> (C.1)</w:t>
              </w:r>
            </w:ins>
          </w:p>
        </w:tc>
      </w:tr>
      <w:tr w:rsidR="00560BD5" w:rsidRPr="001D64AD" w14:paraId="0863B3E8" w14:textId="77777777" w:rsidTr="00E17ED8">
        <w:trPr>
          <w:tblHeader/>
        </w:trPr>
        <w:tc>
          <w:tcPr>
            <w:tcW w:w="2442" w:type="dxa"/>
            <w:shd w:val="clear" w:color="auto" w:fill="FFFFFF" w:themeFill="background1"/>
            <w:tcPrChange w:id="1192" w:author="Piotr Winiarczyk" w:date="2018-11-10T19:58:00Z">
              <w:tcPr>
                <w:tcW w:w="1917" w:type="dxa"/>
                <w:gridSpan w:val="2"/>
                <w:shd w:val="clear" w:color="auto" w:fill="FFFFFF" w:themeFill="background1"/>
              </w:tcPr>
            </w:tcPrChange>
          </w:tcPr>
          <w:p w14:paraId="503942FB" w14:textId="77777777" w:rsidR="00560BD5" w:rsidRDefault="00560BD5" w:rsidP="00550A02">
            <w:pPr>
              <w:pStyle w:val="TableText"/>
              <w:keepNext/>
              <w:keepLines/>
            </w:pPr>
            <w:r>
              <w:t>UUID</w:t>
            </w:r>
          </w:p>
        </w:tc>
        <w:tc>
          <w:tcPr>
            <w:tcW w:w="1239" w:type="dxa"/>
            <w:shd w:val="clear" w:color="auto" w:fill="FFFFFF" w:themeFill="background1"/>
            <w:tcPrChange w:id="1193" w:author="Piotr Winiarczyk" w:date="2018-11-10T19:58:00Z">
              <w:tcPr>
                <w:tcW w:w="1245" w:type="dxa"/>
                <w:gridSpan w:val="2"/>
                <w:shd w:val="clear" w:color="auto" w:fill="FFFFFF" w:themeFill="background1"/>
              </w:tcPr>
            </w:tcPrChange>
          </w:tcPr>
          <w:p w14:paraId="3FCB79B7" w14:textId="77777777" w:rsidR="00560BD5" w:rsidRDefault="00560BD5" w:rsidP="00550A02">
            <w:pPr>
              <w:pStyle w:val="TableText"/>
            </w:pPr>
            <w:r>
              <w:t>16</w:t>
            </w:r>
          </w:p>
        </w:tc>
        <w:tc>
          <w:tcPr>
            <w:tcW w:w="4779" w:type="dxa"/>
            <w:shd w:val="clear" w:color="auto" w:fill="FFFFFF" w:themeFill="background1"/>
            <w:tcPrChange w:id="1194" w:author="Piotr Winiarczyk" w:date="2018-11-10T19:58:00Z">
              <w:tcPr>
                <w:tcW w:w="5298" w:type="dxa"/>
                <w:shd w:val="clear" w:color="auto" w:fill="FFFFFF" w:themeFill="background1"/>
              </w:tcPr>
            </w:tcPrChange>
          </w:tcPr>
          <w:p w14:paraId="7C0935D9" w14:textId="7EF9F8E0" w:rsidR="00560BD5" w:rsidRDefault="002C69E6" w:rsidP="00550A02">
            <w:pPr>
              <w:pStyle w:val="TableText"/>
              <w:keepNext/>
            </w:pPr>
            <w:r>
              <w:t xml:space="preserve">Device </w:t>
            </w:r>
            <w:r w:rsidR="00560BD5">
              <w:t>UUID (Optional)</w:t>
            </w:r>
          </w:p>
        </w:tc>
      </w:tr>
      <w:tr w:rsidR="00C57341" w:rsidRPr="001D64AD" w14:paraId="30C68089" w14:textId="77777777" w:rsidTr="00E17ED8">
        <w:trPr>
          <w:tblHeader/>
          <w:ins w:id="1195" w:author="Victor  Zhodzishsky" w:date="2018-10-15T15:55:00Z"/>
        </w:trPr>
        <w:tc>
          <w:tcPr>
            <w:tcW w:w="2442" w:type="dxa"/>
            <w:shd w:val="clear" w:color="auto" w:fill="FFFFFF" w:themeFill="background1"/>
            <w:tcPrChange w:id="1196" w:author="Piotr Winiarczyk" w:date="2018-11-10T19:58:00Z">
              <w:tcPr>
                <w:tcW w:w="1917" w:type="dxa"/>
                <w:gridSpan w:val="2"/>
                <w:shd w:val="clear" w:color="auto" w:fill="FFFFFF" w:themeFill="background1"/>
              </w:tcPr>
            </w:tcPrChange>
          </w:tcPr>
          <w:p w14:paraId="17C38A2C" w14:textId="695ECFA5" w:rsidR="00C57341" w:rsidRDefault="00C57341" w:rsidP="00C57341">
            <w:pPr>
              <w:pStyle w:val="TableText"/>
              <w:keepNext/>
              <w:keepLines/>
              <w:rPr>
                <w:ins w:id="1197" w:author="Victor  Zhodzishsky" w:date="2018-10-15T15:55:00Z"/>
              </w:rPr>
            </w:pPr>
            <w:ins w:id="1198" w:author="Victor  Zhodzishsky" w:date="2018-10-15T15:55:00Z">
              <w:r w:rsidRPr="007D634C">
                <w:t xml:space="preserve">Timeout </w:t>
              </w:r>
            </w:ins>
          </w:p>
        </w:tc>
        <w:tc>
          <w:tcPr>
            <w:tcW w:w="1239" w:type="dxa"/>
            <w:shd w:val="clear" w:color="auto" w:fill="FFFFFF" w:themeFill="background1"/>
            <w:tcPrChange w:id="1199" w:author="Piotr Winiarczyk" w:date="2018-11-10T19:58:00Z">
              <w:tcPr>
                <w:tcW w:w="1245" w:type="dxa"/>
                <w:gridSpan w:val="2"/>
                <w:shd w:val="clear" w:color="auto" w:fill="FFFFFF" w:themeFill="background1"/>
              </w:tcPr>
            </w:tcPrChange>
          </w:tcPr>
          <w:p w14:paraId="439880A4" w14:textId="7550DD7B" w:rsidR="00C57341" w:rsidRDefault="00C57341" w:rsidP="00C57341">
            <w:pPr>
              <w:pStyle w:val="TableText"/>
              <w:rPr>
                <w:ins w:id="1200" w:author="Victor  Zhodzishsky" w:date="2018-10-15T15:55:00Z"/>
              </w:rPr>
            </w:pPr>
            <w:ins w:id="1201" w:author="Victor  Zhodzishsky" w:date="2018-10-15T15:55:00Z">
              <w:r w:rsidRPr="007D634C">
                <w:t>1</w:t>
              </w:r>
            </w:ins>
          </w:p>
        </w:tc>
        <w:tc>
          <w:tcPr>
            <w:tcW w:w="4779" w:type="dxa"/>
            <w:shd w:val="clear" w:color="auto" w:fill="FFFFFF" w:themeFill="background1"/>
            <w:tcPrChange w:id="1202" w:author="Piotr Winiarczyk" w:date="2018-11-10T19:58:00Z">
              <w:tcPr>
                <w:tcW w:w="5298" w:type="dxa"/>
                <w:shd w:val="clear" w:color="auto" w:fill="FFFFFF" w:themeFill="background1"/>
              </w:tcPr>
            </w:tcPrChange>
          </w:tcPr>
          <w:p w14:paraId="4C8BF86E" w14:textId="5D5EED29" w:rsidR="00C57341" w:rsidRDefault="00C57341" w:rsidP="00C57341">
            <w:pPr>
              <w:pStyle w:val="TableText"/>
              <w:keepNext/>
              <w:rPr>
                <w:ins w:id="1203" w:author="Victor  Zhodzishsky" w:date="2018-10-15T15:55:00Z"/>
              </w:rPr>
            </w:pPr>
            <w:ins w:id="1204" w:author="Victor  Zhodzishsky" w:date="2018-10-15T15:55:00Z">
              <w:r w:rsidRPr="007D634C">
                <w:t>Time limit for a scan (in seconds)</w:t>
              </w:r>
            </w:ins>
            <w:ins w:id="1205" w:author="Victor  Zhodzishsky" w:date="2018-10-15T15:56:00Z">
              <w:r>
                <w:t xml:space="preserve"> (C.</w:t>
              </w:r>
              <w:del w:id="1206" w:author="Piotr Winiarczyk" w:date="2018-11-08T18:28:00Z">
                <w:r w:rsidDel="00F5633F">
                  <w:delText>1</w:delText>
                </w:r>
              </w:del>
            </w:ins>
            <w:ins w:id="1207" w:author="Piotr Winiarczyk" w:date="2018-11-08T18:28:00Z">
              <w:r w:rsidR="00F5633F">
                <w:t>2</w:t>
              </w:r>
            </w:ins>
            <w:ins w:id="1208" w:author="Victor  Zhodzishsky" w:date="2018-10-15T15:56:00Z">
              <w:r>
                <w:t>)</w:t>
              </w:r>
            </w:ins>
          </w:p>
        </w:tc>
      </w:tr>
    </w:tbl>
    <w:p w14:paraId="2B5A73A4" w14:textId="484604C1" w:rsidR="00F5633F" w:rsidRDefault="00F5633F">
      <w:pPr>
        <w:pStyle w:val="a2"/>
        <w:rPr>
          <w:ins w:id="1209" w:author="Piotr Winiarczyk" w:date="2018-11-08T18:28:00Z"/>
        </w:rPr>
      </w:pPr>
      <w:bookmarkStart w:id="1210" w:name="_Ref526347823"/>
      <w:ins w:id="1211" w:author="Piotr Winiarczyk" w:date="2018-11-08T18:28:00Z">
        <w:r>
          <w:t xml:space="preserve">C.1: If ADTypeFilterCount field value is not zero, the </w:t>
        </w:r>
      </w:ins>
      <w:ins w:id="1212" w:author="Piotr Winiarczyk" w:date="2018-11-08T18:29:00Z">
        <w:r>
          <w:t>ADTypeFilter shall be present; otherwise</w:t>
        </w:r>
        <w:r w:rsidR="007F5DBD">
          <w:t xml:space="preserve"> the ADTypeFilter shall </w:t>
        </w:r>
      </w:ins>
      <w:ins w:id="1213" w:author="Piotr Winiarczyk" w:date="2018-11-08T18:30:00Z">
        <w:r w:rsidR="007F5DBD">
          <w:t xml:space="preserve">not </w:t>
        </w:r>
      </w:ins>
      <w:ins w:id="1214" w:author="Piotr Winiarczyk" w:date="2018-11-08T18:29:00Z">
        <w:r w:rsidR="007F5DBD">
          <w:t>be present</w:t>
        </w:r>
      </w:ins>
    </w:p>
    <w:p w14:paraId="70EF4866" w14:textId="5FA72C46" w:rsidR="00BC5780" w:rsidRDefault="00BC5780">
      <w:pPr>
        <w:pStyle w:val="a2"/>
        <w:rPr>
          <w:ins w:id="1215" w:author="Victor  Zhodzishsky" w:date="2018-10-15T15:59:00Z"/>
        </w:rPr>
        <w:pPrChange w:id="1216" w:author="Victor  Zhodzishsky" w:date="2018-10-15T15:59:00Z">
          <w:pPr>
            <w:pStyle w:val="a6"/>
          </w:pPr>
        </w:pPrChange>
      </w:pPr>
      <w:ins w:id="1217" w:author="Victor  Zhodzishsky" w:date="2018-10-15T15:59:00Z">
        <w:r>
          <w:t>C.</w:t>
        </w:r>
        <w:del w:id="1218" w:author="Piotr Winiarczyk" w:date="2018-11-08T18:28:00Z">
          <w:r w:rsidDel="00F5633F">
            <w:delText>1</w:delText>
          </w:r>
        </w:del>
      </w:ins>
      <w:ins w:id="1219" w:author="Piotr Winiarczyk" w:date="2018-11-08T18:28:00Z">
        <w:r w:rsidR="00F5633F">
          <w:t>2</w:t>
        </w:r>
      </w:ins>
      <w:ins w:id="1220" w:author="Victor  Zhodzishsky" w:date="2018-10-15T15:59:00Z">
        <w:r>
          <w:t>:</w:t>
        </w:r>
      </w:ins>
      <w:ins w:id="1221" w:author="Victor  Zhodzishsky" w:date="2018-10-15T16:00:00Z">
        <w:r>
          <w:t xml:space="preserve"> If UUID field is present, the Timeout field shall also be present; otherwise </w:t>
        </w:r>
      </w:ins>
      <w:ins w:id="1222" w:author="Piotr Winiarczyk" w:date="2018-11-02T08:34:00Z">
        <w:r w:rsidR="00C81828">
          <w:t xml:space="preserve">Timeout field </w:t>
        </w:r>
      </w:ins>
      <w:ins w:id="1223" w:author="Victor  Zhodzishsky" w:date="2018-10-15T16:00:00Z">
        <w:del w:id="1224" w:author="Piotr Winiarczyk" w:date="2018-11-02T08:34:00Z">
          <w:r w:rsidDel="00C81828">
            <w:delText xml:space="preserve">both fields </w:delText>
          </w:r>
        </w:del>
        <w:r>
          <w:t>shall not be present.</w:t>
        </w:r>
      </w:ins>
    </w:p>
    <w:p w14:paraId="73F9784F" w14:textId="13D7302B" w:rsidR="00560BD5" w:rsidRDefault="00560BD5" w:rsidP="00560BD5">
      <w:pPr>
        <w:pStyle w:val="a6"/>
      </w:pPr>
      <w:r>
        <w:t xml:space="preserve">Table </w:t>
      </w:r>
      <w:ins w:id="1225" w:author="Piotr Winiarczyk" w:date="2018-11-10T17:37:00Z">
        <w:r w:rsidR="00F7192C">
          <w:fldChar w:fldCharType="begin"/>
        </w:r>
        <w:r w:rsidR="00F7192C">
          <w:instrText xml:space="preserve"> STYLEREF 1 \s </w:instrText>
        </w:r>
      </w:ins>
      <w:r w:rsidR="00F7192C">
        <w:fldChar w:fldCharType="separate"/>
      </w:r>
      <w:r w:rsidR="00F7192C">
        <w:rPr>
          <w:noProof/>
        </w:rPr>
        <w:t>4</w:t>
      </w:r>
      <w:ins w:id="1226"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1227" w:author="Piotr Winiarczyk" w:date="2018-11-10T17:37:00Z">
        <w:r w:rsidR="00F7192C">
          <w:rPr>
            <w:noProof/>
          </w:rPr>
          <w:t>10</w:t>
        </w:r>
        <w:r w:rsidR="00F7192C">
          <w:fldChar w:fldCharType="end"/>
        </w:r>
      </w:ins>
      <w:del w:id="1228"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10</w:delText>
        </w:r>
        <w:r w:rsidR="005E70B5" w:rsidDel="00F7192C">
          <w:rPr>
            <w:noProof/>
          </w:rPr>
          <w:fldChar w:fldCharType="end"/>
        </w:r>
      </w:del>
      <w:bookmarkEnd w:id="1210"/>
      <w:r>
        <w:t>:</w:t>
      </w:r>
      <w:r w:rsidRPr="00C70630">
        <w:t xml:space="preserve"> Remote Provisioning </w:t>
      </w:r>
      <w:r>
        <w:t xml:space="preserve">Extended </w:t>
      </w:r>
      <w:r w:rsidRPr="00C70630">
        <w:t xml:space="preserve">Scan </w:t>
      </w:r>
      <w:r>
        <w:t xml:space="preserve">Start </w:t>
      </w:r>
      <w:r w:rsidR="00505586">
        <w:t>message fields</w:t>
      </w:r>
    </w:p>
    <w:p w14:paraId="364CEB8F" w14:textId="4E06CA9F" w:rsidR="00246CD1" w:rsidDel="00C57341" w:rsidRDefault="00560BD5" w:rsidP="00256CC8">
      <w:pPr>
        <w:pStyle w:val="a2"/>
        <w:rPr>
          <w:del w:id="1229" w:author="Victor  Zhodzishsky" w:date="2018-10-15T15:55:00Z"/>
        </w:rPr>
      </w:pPr>
      <w:del w:id="1230" w:author="Victor  Zhodzishsky" w:date="2018-10-15T15:55:00Z">
        <w:r w:rsidDel="00C57341">
          <w:delText>The</w:delText>
        </w:r>
        <w:r w:rsidRPr="00163E5F" w:rsidDel="00C57341">
          <w:delText xml:space="preserve"> </w:delText>
        </w:r>
        <w:r w:rsidDel="00C57341">
          <w:delText xml:space="preserve">Timeout field </w:delText>
        </w:r>
        <w:r w:rsidRPr="00412CE9" w:rsidDel="00C57341">
          <w:delText>i</w:delText>
        </w:r>
        <w:r w:rsidR="00990B8F" w:rsidDel="00C57341">
          <w:delText>n</w:delText>
        </w:r>
        <w:r w:rsidRPr="00412CE9" w:rsidDel="00C57341">
          <w:delText>di</w:delText>
        </w:r>
        <w:r w:rsidR="00990B8F" w:rsidDel="00C57341">
          <w:delText>cate</w:delText>
        </w:r>
        <w:r w:rsidRPr="00412CE9" w:rsidDel="00C57341">
          <w:delText>s</w:delText>
        </w:r>
        <w:r w:rsidDel="00C57341">
          <w:delText xml:space="preserve"> how long the Remote Provisioning </w:delText>
        </w:r>
        <w:r w:rsidR="007531CF" w:rsidDel="00C57341">
          <w:delText xml:space="preserve">Client requests the </w:delText>
        </w:r>
        <w:r w:rsidR="007531CF" w:rsidRPr="007531CF" w:rsidDel="00C57341">
          <w:delText xml:space="preserve">Remote Provisioning </w:delText>
        </w:r>
        <w:r w:rsidDel="00C57341">
          <w:delText xml:space="preserve">Server </w:delText>
        </w:r>
        <w:r w:rsidR="0012552A" w:rsidDel="00C57341">
          <w:delText xml:space="preserve">to </w:delText>
        </w:r>
        <w:r w:rsidDel="00C57341">
          <w:delText xml:space="preserve">collect information about </w:delText>
        </w:r>
        <w:r w:rsidR="00FC678B" w:rsidDel="00C57341">
          <w:delText>the</w:delText>
        </w:r>
        <w:r w:rsidDel="00C57341">
          <w:delText xml:space="preserve"> unprovisioned device</w:delText>
        </w:r>
        <w:r w:rsidR="0060367E" w:rsidDel="00C57341">
          <w:delText xml:space="preserve"> </w:delText>
        </w:r>
        <w:r w:rsidR="00F45889" w:rsidDel="00C57341">
          <w:delText xml:space="preserve">identified </w:delText>
        </w:r>
        <w:r w:rsidR="0060367E" w:rsidDel="00C57341">
          <w:delText xml:space="preserve">by </w:delText>
        </w:r>
        <w:r w:rsidR="00C25BE3" w:rsidDel="00C57341">
          <w:delText xml:space="preserve">the </w:delText>
        </w:r>
        <w:r w:rsidR="0060367E" w:rsidDel="00C57341">
          <w:delText>UUID</w:delText>
        </w:r>
        <w:r w:rsidDel="00C57341">
          <w:delText>.</w:delText>
        </w:r>
        <w:r w:rsidR="00246CD1" w:rsidDel="00C57341">
          <w:delText xml:space="preserve"> </w:delText>
        </w:r>
        <w:r w:rsidR="00FC678B" w:rsidRPr="00EE123F" w:rsidDel="00C57341">
          <w:rPr>
            <w:rStyle w:val="DocumentHyperlink"/>
          </w:rPr>
          <w:fldChar w:fldCharType="begin"/>
        </w:r>
        <w:r w:rsidR="00FC678B" w:rsidRPr="00EE123F" w:rsidDel="00C57341">
          <w:rPr>
            <w:rStyle w:val="DocumentHyperlink"/>
          </w:rPr>
          <w:delInstrText xml:space="preserve"> REF _Ref525903502 \h  \* MERGEFORMAT </w:delInstrText>
        </w:r>
        <w:r w:rsidR="00FC678B" w:rsidRPr="00EE123F" w:rsidDel="00C57341">
          <w:rPr>
            <w:rStyle w:val="DocumentHyperlink"/>
          </w:rPr>
        </w:r>
        <w:r w:rsidR="00FC678B" w:rsidRPr="00EE123F" w:rsidDel="00C57341">
          <w:rPr>
            <w:rStyle w:val="DocumentHyperlink"/>
          </w:rPr>
          <w:fldChar w:fldCharType="separate"/>
        </w:r>
        <w:r w:rsidR="00A60C92" w:rsidRPr="00CC2745" w:rsidDel="00C57341">
          <w:rPr>
            <w:rStyle w:val="DocumentHyperlink"/>
          </w:rPr>
          <w:delText>Table 4.11</w:delText>
        </w:r>
        <w:r w:rsidR="00FC678B" w:rsidRPr="00EE123F" w:rsidDel="00C57341">
          <w:rPr>
            <w:rStyle w:val="DocumentHyperlink"/>
          </w:rPr>
          <w:fldChar w:fldCharType="end"/>
        </w:r>
        <w:r w:rsidR="00FC678B" w:rsidDel="00C57341">
          <w:delText xml:space="preserve"> </w:delText>
        </w:r>
        <w:r w:rsidR="00246CD1" w:rsidRPr="00246CD1" w:rsidDel="00C57341">
          <w:delText xml:space="preserve">defines the values for the </w:delText>
        </w:r>
        <w:r w:rsidR="007F4E90" w:rsidDel="00C57341">
          <w:delText>Timeout field</w:delText>
        </w:r>
        <w:r w:rsidR="00246CD1" w:rsidRPr="00246CD1" w:rsidDel="00C57341">
          <w:delText>.</w:delText>
        </w:r>
      </w:del>
    </w:p>
    <w:tbl>
      <w:tblPr>
        <w:tblStyle w:val="af2"/>
        <w:tblW w:w="8455" w:type="dxa"/>
        <w:tblLook w:val="04A0" w:firstRow="1" w:lastRow="0" w:firstColumn="1" w:lastColumn="0" w:noHBand="0" w:noVBand="1"/>
      </w:tblPr>
      <w:tblGrid>
        <w:gridCol w:w="2103"/>
        <w:gridCol w:w="6352"/>
      </w:tblGrid>
      <w:tr w:rsidR="007F4E90" w:rsidRPr="007F4E90" w:rsidDel="00C57341" w14:paraId="157DCCF2" w14:textId="66CF0627" w:rsidTr="0060367E">
        <w:trPr>
          <w:tblHeader/>
          <w:del w:id="1231" w:author="Victor  Zhodzishsky" w:date="2018-10-15T15:55:00Z"/>
        </w:trPr>
        <w:tc>
          <w:tcPr>
            <w:tcW w:w="2103" w:type="dxa"/>
            <w:shd w:val="clear" w:color="auto" w:fill="F2F2F2" w:themeFill="background1" w:themeFillShade="F2"/>
          </w:tcPr>
          <w:p w14:paraId="7EC2B28D" w14:textId="678402A1" w:rsidR="007F4E90" w:rsidRPr="007F4E90" w:rsidDel="00C57341" w:rsidRDefault="007F4E90" w:rsidP="007F4E90">
            <w:pPr>
              <w:keepNext/>
              <w:keepLines/>
              <w:spacing w:before="40" w:after="40"/>
              <w:rPr>
                <w:del w:id="1232" w:author="Victor  Zhodzishsky" w:date="2018-10-15T15:55:00Z"/>
                <w:b/>
              </w:rPr>
            </w:pPr>
            <w:del w:id="1233" w:author="Victor  Zhodzishsky" w:date="2018-10-15T15:55:00Z">
              <w:r w:rsidDel="00C57341">
                <w:rPr>
                  <w:b/>
                </w:rPr>
                <w:delText>Value</w:delText>
              </w:r>
            </w:del>
          </w:p>
        </w:tc>
        <w:tc>
          <w:tcPr>
            <w:tcW w:w="6352" w:type="dxa"/>
            <w:shd w:val="clear" w:color="auto" w:fill="F2F2F2" w:themeFill="background1" w:themeFillShade="F2"/>
          </w:tcPr>
          <w:p w14:paraId="168C0A8F" w14:textId="32F11C14" w:rsidR="007F4E90" w:rsidRPr="007F4E90" w:rsidDel="00C57341" w:rsidRDefault="007F4E90" w:rsidP="007F4E90">
            <w:pPr>
              <w:spacing w:before="40" w:after="40"/>
              <w:rPr>
                <w:del w:id="1234" w:author="Victor  Zhodzishsky" w:date="2018-10-15T15:55:00Z"/>
                <w:b/>
              </w:rPr>
            </w:pPr>
            <w:del w:id="1235" w:author="Victor  Zhodzishsky" w:date="2018-10-15T15:55:00Z">
              <w:r w:rsidDel="00C57341">
                <w:rPr>
                  <w:b/>
                </w:rPr>
                <w:delText>Description</w:delText>
              </w:r>
            </w:del>
          </w:p>
        </w:tc>
      </w:tr>
      <w:tr w:rsidR="007F4E90" w:rsidRPr="007F4E90" w:rsidDel="00C57341" w14:paraId="6B8C8D8C" w14:textId="70111DE7" w:rsidTr="0060367E">
        <w:trPr>
          <w:del w:id="1236" w:author="Victor  Zhodzishsky" w:date="2018-10-15T15:55:00Z"/>
        </w:trPr>
        <w:tc>
          <w:tcPr>
            <w:tcW w:w="2103" w:type="dxa"/>
            <w:shd w:val="clear" w:color="auto" w:fill="FFFFFF" w:themeFill="background1"/>
          </w:tcPr>
          <w:p w14:paraId="162C0DD9" w14:textId="4323488B" w:rsidR="007F4E90" w:rsidRPr="007F4E90" w:rsidDel="00C57341" w:rsidRDefault="007F4E90" w:rsidP="0060367E">
            <w:pPr>
              <w:spacing w:line="240" w:lineRule="atLeast"/>
              <w:rPr>
                <w:del w:id="1237" w:author="Victor  Zhodzishsky" w:date="2018-10-15T15:55:00Z"/>
                <w:color w:val="262626" w:themeColor="text1" w:themeTint="D9"/>
              </w:rPr>
            </w:pPr>
            <w:del w:id="1238" w:author="Victor  Zhodzishsky" w:date="2018-10-15T15:55:00Z">
              <w:r w:rsidDel="00C57341">
                <w:rPr>
                  <w:color w:val="262626" w:themeColor="text1" w:themeTint="D9"/>
                </w:rPr>
                <w:delText>0x00</w:delText>
              </w:r>
            </w:del>
          </w:p>
        </w:tc>
        <w:tc>
          <w:tcPr>
            <w:tcW w:w="6352" w:type="dxa"/>
            <w:shd w:val="clear" w:color="auto" w:fill="FFFFFF" w:themeFill="background1"/>
          </w:tcPr>
          <w:p w14:paraId="5401FE7B" w14:textId="3BA2CFF8" w:rsidR="007F4E90" w:rsidRPr="007F4E90" w:rsidDel="00C57341" w:rsidRDefault="007F4E90" w:rsidP="0060367E">
            <w:pPr>
              <w:keepNext/>
              <w:spacing w:line="240" w:lineRule="atLeast"/>
              <w:rPr>
                <w:del w:id="1239" w:author="Victor  Zhodzishsky" w:date="2018-10-15T15:55:00Z"/>
                <w:color w:val="262626" w:themeColor="text1" w:themeTint="D9"/>
              </w:rPr>
            </w:pPr>
            <w:del w:id="1240" w:author="Victor  Zhodzishsky" w:date="2018-10-15T15:55:00Z">
              <w:r w:rsidRPr="007F4E90" w:rsidDel="00C57341">
                <w:rPr>
                  <w:color w:val="262626" w:themeColor="text1" w:themeTint="D9"/>
                </w:rPr>
                <w:delText>Prohibited</w:delText>
              </w:r>
            </w:del>
          </w:p>
        </w:tc>
      </w:tr>
      <w:tr w:rsidR="007F4E90" w:rsidRPr="007F4E90" w:rsidDel="00C57341" w14:paraId="37480E31" w14:textId="1095E27C" w:rsidTr="0060367E">
        <w:trPr>
          <w:del w:id="1241" w:author="Victor  Zhodzishsky" w:date="2018-10-15T15:55:00Z"/>
        </w:trPr>
        <w:tc>
          <w:tcPr>
            <w:tcW w:w="2103" w:type="dxa"/>
            <w:shd w:val="clear" w:color="auto" w:fill="FFFFFF" w:themeFill="background1"/>
          </w:tcPr>
          <w:p w14:paraId="0A1F1E09" w14:textId="23035394" w:rsidR="007F4E90" w:rsidRPr="007F4E90" w:rsidDel="00C57341" w:rsidRDefault="007F4E90" w:rsidP="0060367E">
            <w:pPr>
              <w:spacing w:line="240" w:lineRule="atLeast"/>
              <w:rPr>
                <w:del w:id="1242" w:author="Victor  Zhodzishsky" w:date="2018-10-15T15:55:00Z"/>
                <w:color w:val="262626" w:themeColor="text1" w:themeTint="D9"/>
              </w:rPr>
            </w:pPr>
            <w:del w:id="1243" w:author="Victor  Zhodzishsky" w:date="2018-10-15T15:55:00Z">
              <w:r w:rsidDel="00C57341">
                <w:rPr>
                  <w:color w:val="262626" w:themeColor="text1" w:themeTint="D9"/>
                </w:rPr>
                <w:delText>0x01</w:delText>
              </w:r>
              <w:r w:rsidR="00F45889" w:rsidDel="00C57341">
                <w:rPr>
                  <w:color w:val="262626" w:themeColor="text1" w:themeTint="D9"/>
                </w:rPr>
                <w:sym w:font="Symbol" w:char="F02D"/>
              </w:r>
              <w:r w:rsidDel="00C57341">
                <w:rPr>
                  <w:color w:val="262626" w:themeColor="text1" w:themeTint="D9"/>
                </w:rPr>
                <w:delText>0x05</w:delText>
              </w:r>
            </w:del>
          </w:p>
        </w:tc>
        <w:tc>
          <w:tcPr>
            <w:tcW w:w="6352" w:type="dxa"/>
            <w:shd w:val="clear" w:color="auto" w:fill="FFFFFF" w:themeFill="background1"/>
          </w:tcPr>
          <w:p w14:paraId="54D98173" w14:textId="3189DAA6" w:rsidR="007F4E90" w:rsidRPr="007F4E90" w:rsidDel="00C57341" w:rsidRDefault="00F45889" w:rsidP="0060367E">
            <w:pPr>
              <w:keepNext/>
              <w:spacing w:line="240" w:lineRule="atLeast"/>
              <w:rPr>
                <w:del w:id="1244" w:author="Victor  Zhodzishsky" w:date="2018-10-15T15:55:00Z"/>
                <w:color w:val="262626" w:themeColor="text1" w:themeTint="D9"/>
              </w:rPr>
            </w:pPr>
            <w:del w:id="1245" w:author="Victor  Zhodzishsky" w:date="2018-10-15T15:55:00Z">
              <w:r w:rsidDel="00C57341">
                <w:rPr>
                  <w:color w:val="262626" w:themeColor="text1" w:themeTint="D9"/>
                </w:rPr>
                <w:delText>Length of time (in</w:delText>
              </w:r>
              <w:r w:rsidR="007F4E90" w:rsidRPr="007F4E90" w:rsidDel="00C57341">
                <w:rPr>
                  <w:color w:val="262626" w:themeColor="text1" w:themeTint="D9"/>
                </w:rPr>
                <w:delText xml:space="preserve"> seconds</w:delText>
              </w:r>
              <w:r w:rsidDel="00C57341">
                <w:rPr>
                  <w:color w:val="262626" w:themeColor="text1" w:themeTint="D9"/>
                </w:rPr>
                <w:delText>)</w:delText>
              </w:r>
              <w:r w:rsidR="007F4E90" w:rsidRPr="007F4E90" w:rsidDel="00C57341">
                <w:rPr>
                  <w:color w:val="262626" w:themeColor="text1" w:themeTint="D9"/>
                </w:rPr>
                <w:delText xml:space="preserve"> to </w:delText>
              </w:r>
              <w:r w:rsidR="00FC678B" w:rsidDel="00C57341">
                <w:rPr>
                  <w:color w:val="262626" w:themeColor="text1" w:themeTint="D9"/>
                </w:rPr>
                <w:delText xml:space="preserve">collect information about </w:delText>
              </w:r>
              <w:r w:rsidR="0060367E" w:rsidDel="00C57341">
                <w:rPr>
                  <w:color w:val="262626" w:themeColor="text1" w:themeTint="D9"/>
                </w:rPr>
                <w:delText xml:space="preserve">the </w:delText>
              </w:r>
              <w:r w:rsidR="00FC678B" w:rsidDel="00C57341">
                <w:rPr>
                  <w:color w:val="262626" w:themeColor="text1" w:themeTint="D9"/>
                </w:rPr>
                <w:delText>unprovisioned device</w:delText>
              </w:r>
            </w:del>
          </w:p>
        </w:tc>
      </w:tr>
      <w:tr w:rsidR="007F4E90" w:rsidRPr="007F4E90" w:rsidDel="00C57341" w14:paraId="2EA48B7B" w14:textId="2F134E9C" w:rsidTr="0060367E">
        <w:trPr>
          <w:del w:id="1246" w:author="Victor  Zhodzishsky" w:date="2018-10-15T15:55:00Z"/>
        </w:trPr>
        <w:tc>
          <w:tcPr>
            <w:tcW w:w="2103" w:type="dxa"/>
            <w:shd w:val="clear" w:color="auto" w:fill="FFFFFF" w:themeFill="background1"/>
          </w:tcPr>
          <w:p w14:paraId="6255397A" w14:textId="65746353" w:rsidR="007F4E90" w:rsidRPr="007F4E90" w:rsidDel="00C57341" w:rsidRDefault="007F4E90" w:rsidP="0060367E">
            <w:pPr>
              <w:keepNext/>
              <w:keepLines/>
              <w:spacing w:line="240" w:lineRule="atLeast"/>
              <w:rPr>
                <w:del w:id="1247" w:author="Victor  Zhodzishsky" w:date="2018-10-15T15:55:00Z"/>
                <w:color w:val="262626" w:themeColor="text1" w:themeTint="D9"/>
              </w:rPr>
            </w:pPr>
            <w:del w:id="1248" w:author="Victor  Zhodzishsky" w:date="2018-10-15T15:55:00Z">
              <w:r w:rsidDel="00C57341">
                <w:rPr>
                  <w:color w:val="262626" w:themeColor="text1" w:themeTint="D9"/>
                </w:rPr>
                <w:delText>0x06-0xFF</w:delText>
              </w:r>
            </w:del>
          </w:p>
        </w:tc>
        <w:tc>
          <w:tcPr>
            <w:tcW w:w="6352" w:type="dxa"/>
            <w:shd w:val="clear" w:color="auto" w:fill="FFFFFF" w:themeFill="background1"/>
          </w:tcPr>
          <w:p w14:paraId="3E0DB34E" w14:textId="2954A38E" w:rsidR="007F4E90" w:rsidRPr="007F4E90" w:rsidDel="00C57341" w:rsidRDefault="007F4E90" w:rsidP="0060367E">
            <w:pPr>
              <w:keepNext/>
              <w:spacing w:line="240" w:lineRule="atLeast"/>
              <w:rPr>
                <w:del w:id="1249" w:author="Victor  Zhodzishsky" w:date="2018-10-15T15:55:00Z"/>
                <w:color w:val="262626" w:themeColor="text1" w:themeTint="D9"/>
              </w:rPr>
            </w:pPr>
            <w:del w:id="1250" w:author="Victor  Zhodzishsky" w:date="2018-10-15T15:55:00Z">
              <w:r w:rsidDel="00C57341">
                <w:rPr>
                  <w:color w:val="262626" w:themeColor="text1" w:themeTint="D9"/>
                </w:rPr>
                <w:delText>Prohibited</w:delText>
              </w:r>
            </w:del>
          </w:p>
        </w:tc>
      </w:tr>
    </w:tbl>
    <w:p w14:paraId="7987C6D8" w14:textId="3617FCD4" w:rsidR="007F4E90" w:rsidRDefault="00F4521B">
      <w:pPr>
        <w:pStyle w:val="a2"/>
        <w:rPr>
          <w:ins w:id="1251" w:author="Piotr Winiarczyk" w:date="2018-11-10T17:19:00Z"/>
        </w:rPr>
      </w:pPr>
      <w:bookmarkStart w:id="1252" w:name="_Ref525903502"/>
      <w:ins w:id="1253" w:author="Piotr Winiarczyk" w:date="2018-11-10T17:19:00Z">
        <w:r>
          <w:t>T</w:t>
        </w:r>
      </w:ins>
      <w:ins w:id="1254" w:author="Piotr Winiarczyk" w:date="2018-11-10T17:20:00Z">
        <w:r>
          <w:t xml:space="preserve">he ADTypeFilterCount field </w:t>
        </w:r>
      </w:ins>
      <w:ins w:id="1255" w:author="Piotr Winiarczyk" w:date="2018-11-13T16:55:00Z">
        <w:r w:rsidR="0089578E">
          <w:t>identifies</w:t>
        </w:r>
      </w:ins>
      <w:ins w:id="1256" w:author="Piotr Winiarczyk" w:date="2018-11-10T17:20:00Z">
        <w:r>
          <w:t xml:space="preserve"> number of AD </w:t>
        </w:r>
      </w:ins>
      <w:ins w:id="1257" w:author="Piotr Winiarczyk" w:date="2018-11-10T17:22:00Z">
        <w:r w:rsidR="00FD590A">
          <w:t>t</w:t>
        </w:r>
      </w:ins>
      <w:ins w:id="1258" w:author="Piotr Winiarczyk" w:date="2018-11-10T17:20:00Z">
        <w:r>
          <w:t xml:space="preserve">ypes listed in the </w:t>
        </w:r>
        <w:r w:rsidRPr="00117521">
          <w:t>ADTypeFilter</w:t>
        </w:r>
        <w:r>
          <w:t xml:space="preserve"> field.</w:t>
        </w:r>
      </w:ins>
      <w:ins w:id="1259" w:author="Piotr Winiarczyk" w:date="2018-11-10T17:21:00Z">
        <w:r w:rsidR="00FD590A">
          <w:t xml:space="preserve"> </w:t>
        </w:r>
      </w:ins>
      <w:ins w:id="1260" w:author="Piotr Winiarczyk" w:date="2018-11-10T17:20:00Z">
        <w:r>
          <w:t xml:space="preserve">  </w:t>
        </w:r>
      </w:ins>
      <w:moveFromRangeStart w:id="1261" w:author="Piotr Winiarczyk" w:date="2018-10-31T16:47:00Z" w:name="move528767757"/>
      <w:moveFrom w:id="1262" w:author="Piotr Winiarczyk" w:date="2018-10-31T16:47:00Z">
        <w:r w:rsidR="007F4E90" w:rsidRPr="007F4E90" w:rsidDel="00FB211A">
          <w:t xml:space="preserve">Table </w:t>
        </w:r>
        <w:r w:rsidR="007F4E90" w:rsidRPr="007F4E90" w:rsidDel="00FB211A">
          <w:fldChar w:fldCharType="begin"/>
        </w:r>
        <w:r w:rsidR="007F4E90" w:rsidRPr="007F4E90" w:rsidDel="00FB211A">
          <w:instrText xml:space="preserve"> STYLEREF 1 \s </w:instrText>
        </w:r>
        <w:r w:rsidR="007F4E90" w:rsidRPr="007F4E90" w:rsidDel="00FB211A">
          <w:fldChar w:fldCharType="separate"/>
        </w:r>
        <w:r w:rsidR="00A60C92" w:rsidDel="00FB211A">
          <w:rPr>
            <w:noProof/>
          </w:rPr>
          <w:t>4</w:t>
        </w:r>
        <w:r w:rsidR="007F4E90" w:rsidRPr="007F4E90" w:rsidDel="00FB211A">
          <w:fldChar w:fldCharType="end"/>
        </w:r>
        <w:r w:rsidR="007F4E90" w:rsidRPr="007F4E90" w:rsidDel="00FB211A">
          <w:t>.</w:t>
        </w:r>
        <w:r w:rsidR="007F4E90" w:rsidRPr="007F4E90" w:rsidDel="00FB211A">
          <w:fldChar w:fldCharType="begin"/>
        </w:r>
        <w:r w:rsidR="007F4E90" w:rsidRPr="007F4E90" w:rsidDel="00FB211A">
          <w:instrText xml:space="preserve"> SEQ Table \* ARABIC \s 1 </w:instrText>
        </w:r>
        <w:r w:rsidR="007F4E90" w:rsidRPr="007F4E90" w:rsidDel="00FB211A">
          <w:fldChar w:fldCharType="separate"/>
        </w:r>
        <w:r w:rsidR="00A60C92" w:rsidDel="00FB211A">
          <w:rPr>
            <w:noProof/>
          </w:rPr>
          <w:t>11</w:t>
        </w:r>
        <w:r w:rsidR="007F4E90" w:rsidRPr="007F4E90" w:rsidDel="00FB211A">
          <w:fldChar w:fldCharType="end"/>
        </w:r>
        <w:bookmarkEnd w:id="1252"/>
        <w:r w:rsidR="007F4E90" w:rsidRPr="007F4E90" w:rsidDel="00FB211A">
          <w:t xml:space="preserve">: </w:t>
        </w:r>
        <w:r w:rsidR="007F4E90" w:rsidDel="00FB211A">
          <w:t>Remote Provisioning Extended Scan Start Timeout field values</w:t>
        </w:r>
      </w:moveFrom>
    </w:p>
    <w:p w14:paraId="1F4F8AF9" w14:textId="63437CB3" w:rsidR="00F4521B" w:rsidRPr="007F4E90" w:rsidDel="00FD590A" w:rsidRDefault="00FD590A" w:rsidP="007F4E90">
      <w:pPr>
        <w:spacing w:before="120" w:after="240" w:line="240" w:lineRule="auto"/>
        <w:rPr>
          <w:del w:id="1263" w:author="Piotr Winiarczyk" w:date="2018-11-10T17:25:00Z"/>
          <w:moveFrom w:id="1264" w:author="Piotr Winiarczyk" w:date="2018-10-31T16:47:00Z"/>
          <w:bCs/>
          <w:i/>
          <w:color w:val="3E434A" w:themeColor="text2"/>
          <w:sz w:val="18"/>
          <w:szCs w:val="18"/>
        </w:rPr>
      </w:pPr>
      <w:ins w:id="1265" w:author="Piotr Winiarczyk" w:date="2018-11-10T17:25:00Z">
        <w:r>
          <w:t xml:space="preserve">If present, </w:t>
        </w:r>
      </w:ins>
    </w:p>
    <w:moveFromRangeEnd w:id="1261"/>
    <w:p w14:paraId="75ACEB8C" w14:textId="230C89CC" w:rsidR="00FD590A" w:rsidRPr="007F4E90" w:rsidDel="00FB211A" w:rsidRDefault="00560BD5" w:rsidP="007F4E90">
      <w:pPr>
        <w:spacing w:before="120" w:after="240" w:line="240" w:lineRule="auto"/>
        <w:rPr>
          <w:ins w:id="1266" w:author="Piotr Winiarczyk" w:date="2018-11-10T17:25:00Z"/>
          <w:del w:id="1267" w:author="Piotr Winiarczyk" w:date="2018-10-31T16:47:00Z"/>
          <w:bCs/>
          <w:i/>
          <w:color w:val="3E434A" w:themeColor="text2"/>
          <w:sz w:val="18"/>
          <w:szCs w:val="18"/>
        </w:rPr>
      </w:pPr>
      <w:del w:id="1268" w:author="Piotr Winiarczyk" w:date="2018-11-10T17:25:00Z">
        <w:r w:rsidDel="00FD590A">
          <w:lastRenderedPageBreak/>
          <w:delText>T</w:delText>
        </w:r>
        <w:r w:rsidRPr="00117521" w:rsidDel="00FD590A">
          <w:delText xml:space="preserve">he </w:delText>
        </w:r>
      </w:del>
    </w:p>
    <w:p w14:paraId="7883164A" w14:textId="64663F08" w:rsidR="00FB211A" w:rsidRDefault="00FD590A" w:rsidP="00560BD5">
      <w:pPr>
        <w:pStyle w:val="a2"/>
        <w:rPr>
          <w:ins w:id="1269" w:author="Piotr Winiarczyk" w:date="2018-10-31T16:52:00Z"/>
        </w:rPr>
      </w:pPr>
      <w:ins w:id="1270" w:author="Piotr Winiarczyk" w:date="2018-11-10T17:25:00Z">
        <w:r>
          <w:t>t</w:t>
        </w:r>
        <w:r w:rsidRPr="00117521">
          <w:t xml:space="preserve">he </w:t>
        </w:r>
      </w:ins>
      <w:r w:rsidR="00560BD5" w:rsidRPr="00117521">
        <w:t xml:space="preserve">ADTypeFilter </w:t>
      </w:r>
      <w:r w:rsidR="00560BD5">
        <w:t xml:space="preserve">is a </w:t>
      </w:r>
      <w:del w:id="1271" w:author="Piotr Winiarczyk" w:date="2018-11-10T17:21:00Z">
        <w:r w:rsidR="00560BD5" w:rsidDel="00FD590A">
          <w:delText xml:space="preserve">zero-terminated </w:delText>
        </w:r>
      </w:del>
      <w:r w:rsidR="00560BD5">
        <w:t xml:space="preserve">list of </w:t>
      </w:r>
      <w:del w:id="1272" w:author="Piotr Winiarczyk" w:date="2018-11-10T17:21:00Z">
        <w:r w:rsidR="00560BD5" w:rsidDel="00FD590A">
          <w:delText xml:space="preserve">up to 5 </w:delText>
        </w:r>
      </w:del>
      <w:r w:rsidR="00560BD5" w:rsidRPr="00117521">
        <w:t>AD</w:t>
      </w:r>
      <w:r w:rsidR="00560BD5">
        <w:t xml:space="preserve"> types that the client is </w:t>
      </w:r>
      <w:r w:rsidR="00402FEC">
        <w:t>requesting</w:t>
      </w:r>
      <w:commentRangeStart w:id="1273"/>
      <w:commentRangeStart w:id="1274"/>
      <w:commentRangeStart w:id="1275"/>
      <w:commentRangeStart w:id="1276"/>
      <w:commentRangeStart w:id="1277"/>
      <w:commentRangeStart w:id="1278"/>
      <w:commentRangeStart w:id="1279"/>
      <w:commentRangeStart w:id="1280"/>
      <w:r w:rsidR="00560BD5">
        <w:t xml:space="preserve">. </w:t>
      </w:r>
      <w:ins w:id="1281" w:author="Piotr Winiarczyk" w:date="2018-10-31T16:53:00Z">
        <w:r w:rsidR="00FB211A">
          <w:t xml:space="preserve">The </w:t>
        </w:r>
        <w:r w:rsidR="00FB211A" w:rsidRPr="00117521">
          <w:t>ADTypeFilter</w:t>
        </w:r>
        <w:r w:rsidR="00FB211A">
          <w:t xml:space="preserve"> shall not contain </w:t>
        </w:r>
      </w:ins>
      <w:ins w:id="1282" w:author="Piotr Winiarczyk" w:date="2018-10-31T16:54:00Z">
        <w:r w:rsidR="00FB211A">
          <w:t xml:space="preserve">the </w:t>
        </w:r>
      </w:ins>
      <w:ins w:id="1283" w:author="Piotr Winiarczyk" w:date="2018-10-31T16:53:00Z">
        <w:r w:rsidR="00FB211A">
          <w:t>Shortened Local Name</w:t>
        </w:r>
      </w:ins>
      <w:ins w:id="1284" w:author="Piotr Winiarczyk" w:date="2018-10-31T17:02:00Z">
        <w:r w:rsidR="003C0B53">
          <w:t xml:space="preserve"> AD Type</w:t>
        </w:r>
      </w:ins>
      <w:ins w:id="1285" w:author="Piotr Winiarczyk" w:date="2018-10-31T16:59:00Z">
        <w:r w:rsidR="003C0B53">
          <w:t xml:space="preserve">, </w:t>
        </w:r>
      </w:ins>
      <w:ins w:id="1286" w:author="Piotr Winiarczyk" w:date="2018-10-31T17:01:00Z">
        <w:r w:rsidR="003C0B53">
          <w:t xml:space="preserve">the </w:t>
        </w:r>
      </w:ins>
      <w:ins w:id="1287" w:author="Piotr Winiarczyk" w:date="2018-10-31T16:59:00Z">
        <w:r w:rsidR="003C0B53" w:rsidRPr="003C0B53">
          <w:t>Incomplete List of 16-bit Service UUIDs</w:t>
        </w:r>
      </w:ins>
      <w:ins w:id="1288" w:author="Piotr Winiarczyk" w:date="2018-10-31T17:02:00Z">
        <w:r w:rsidR="003C0B53">
          <w:t xml:space="preserve"> AD Type</w:t>
        </w:r>
      </w:ins>
      <w:ins w:id="1289" w:author="Piotr Winiarczyk" w:date="2018-10-31T16:59:00Z">
        <w:r w:rsidR="003C0B53">
          <w:t xml:space="preserve">, </w:t>
        </w:r>
      </w:ins>
      <w:ins w:id="1290" w:author="Piotr Winiarczyk" w:date="2018-10-31T17:01:00Z">
        <w:r w:rsidR="003C0B53">
          <w:t xml:space="preserve">the </w:t>
        </w:r>
      </w:ins>
      <w:ins w:id="1291" w:author="Piotr Winiarczyk" w:date="2018-10-31T17:00:00Z">
        <w:r w:rsidR="003C0B53" w:rsidRPr="003C0B53">
          <w:t>Incomplete List of 32-bit Service UUIDs</w:t>
        </w:r>
      </w:ins>
      <w:ins w:id="1292" w:author="Piotr Winiarczyk" w:date="2018-10-31T17:02:00Z">
        <w:r w:rsidR="003C0B53">
          <w:t xml:space="preserve"> AD Type</w:t>
        </w:r>
      </w:ins>
      <w:ins w:id="1293" w:author="Piotr Winiarczyk" w:date="2018-10-31T17:00:00Z">
        <w:r w:rsidR="003C0B53">
          <w:t xml:space="preserve">, or </w:t>
        </w:r>
      </w:ins>
      <w:ins w:id="1294" w:author="Piotr Winiarczyk" w:date="2018-10-31T17:01:00Z">
        <w:r w:rsidR="003C0B53">
          <w:t xml:space="preserve">the </w:t>
        </w:r>
      </w:ins>
      <w:ins w:id="1295" w:author="Piotr Winiarczyk" w:date="2018-10-31T17:00:00Z">
        <w:r w:rsidR="003C0B53" w:rsidRPr="003C0B53">
          <w:t>Incomplete List of 128-bit Service UUIDs</w:t>
        </w:r>
      </w:ins>
      <w:ins w:id="1296" w:author="Piotr Winiarczyk" w:date="2018-10-31T16:53:00Z">
        <w:r w:rsidR="00FB211A">
          <w:t xml:space="preserve"> AD Type.</w:t>
        </w:r>
      </w:ins>
    </w:p>
    <w:p w14:paraId="6864BA98" w14:textId="62D74BC8" w:rsidR="00560BD5" w:rsidRDefault="00FB211A" w:rsidP="00560BD5">
      <w:pPr>
        <w:pStyle w:val="a2"/>
      </w:pPr>
      <w:ins w:id="1297" w:author="Piotr Winiarczyk" w:date="2018-10-31T16:52:00Z">
        <w:r>
          <w:t xml:space="preserve">Note: </w:t>
        </w:r>
      </w:ins>
      <w:r w:rsidR="00560BD5">
        <w:t xml:space="preserve">If the ADTypeFilter field contains </w:t>
      </w:r>
      <w:r w:rsidR="00F45889">
        <w:t xml:space="preserve">the </w:t>
      </w:r>
      <w:r w:rsidR="00560BD5">
        <w:t xml:space="preserve">Complete Local Name </w:t>
      </w:r>
      <w:r w:rsidR="00560BD5" w:rsidRPr="00CF0E23">
        <w:t>AD Type</w:t>
      </w:r>
      <w:r w:rsidR="00560BD5">
        <w:t xml:space="preserve">, the client is </w:t>
      </w:r>
      <w:r w:rsidR="00402FEC">
        <w:t>requesting</w:t>
      </w:r>
      <w:r w:rsidR="00560BD5">
        <w:t xml:space="preserve"> either </w:t>
      </w:r>
      <w:r w:rsidR="00F45889">
        <w:t xml:space="preserve">the </w:t>
      </w:r>
      <w:r w:rsidR="00560BD5">
        <w:t xml:space="preserve">Complete Local Name or </w:t>
      </w:r>
      <w:r w:rsidR="00F45889">
        <w:t>t</w:t>
      </w:r>
      <w:r w:rsidR="00C25BE3">
        <w:t>h</w:t>
      </w:r>
      <w:r w:rsidR="00F45889">
        <w:t xml:space="preserve">e </w:t>
      </w:r>
      <w:r w:rsidR="00560BD5">
        <w:t>Shortened Local Name</w:t>
      </w:r>
      <w:del w:id="1298" w:author="Piotr Winiarczyk" w:date="2018-10-31T16:52:00Z">
        <w:r w:rsidR="00F45889" w:rsidDel="00FB211A">
          <w:delText>,</w:delText>
        </w:r>
        <w:r w:rsidR="00560BD5" w:rsidDel="00FB211A">
          <w:delText xml:space="preserve"> </w:delText>
        </w:r>
      </w:del>
      <w:commentRangeEnd w:id="1273"/>
      <w:r w:rsidR="001155E3">
        <w:rPr>
          <w:rStyle w:val="af4"/>
        </w:rPr>
        <w:commentReference w:id="1273"/>
      </w:r>
      <w:commentRangeEnd w:id="1274"/>
      <w:r w:rsidR="00BC5780">
        <w:rPr>
          <w:rStyle w:val="af4"/>
        </w:rPr>
        <w:commentReference w:id="1274"/>
      </w:r>
      <w:commentRangeEnd w:id="1275"/>
      <w:r w:rsidR="00F64536">
        <w:rPr>
          <w:rStyle w:val="af4"/>
        </w:rPr>
        <w:commentReference w:id="1275"/>
      </w:r>
      <w:commentRangeEnd w:id="1276"/>
      <w:r w:rsidR="00B117C7">
        <w:rPr>
          <w:rStyle w:val="af4"/>
        </w:rPr>
        <w:commentReference w:id="1276"/>
      </w:r>
      <w:commentRangeEnd w:id="1277"/>
      <w:r w:rsidR="003C0B53">
        <w:rPr>
          <w:rStyle w:val="af4"/>
        </w:rPr>
        <w:commentReference w:id="1277"/>
      </w:r>
      <w:commentRangeEnd w:id="1278"/>
      <w:r w:rsidR="00D81C4B">
        <w:rPr>
          <w:rStyle w:val="af4"/>
        </w:rPr>
        <w:commentReference w:id="1278"/>
      </w:r>
      <w:commentRangeEnd w:id="1279"/>
      <w:r w:rsidR="00A402CE">
        <w:rPr>
          <w:rStyle w:val="af4"/>
        </w:rPr>
        <w:commentReference w:id="1279"/>
      </w:r>
      <w:commentRangeEnd w:id="1280"/>
      <w:r w:rsidR="00EC69F9">
        <w:rPr>
          <w:rStyle w:val="af4"/>
        </w:rPr>
        <w:commentReference w:id="1280"/>
      </w:r>
      <w:del w:id="1299" w:author="Piotr Winiarczyk" w:date="2018-10-31T16:51:00Z">
        <w:r w:rsidR="00560BD5" w:rsidDel="00FB211A">
          <w:delText>whichever is included in advertising data or scan response data of the unprovisioned device</w:delText>
        </w:r>
      </w:del>
      <w:r w:rsidR="00560BD5">
        <w:t>.</w:t>
      </w:r>
    </w:p>
    <w:p w14:paraId="7B5753F3" w14:textId="61F6A12B" w:rsidR="00560BD5" w:rsidRDefault="00560BD5" w:rsidP="00560BD5">
      <w:pPr>
        <w:pStyle w:val="a2"/>
        <w:rPr>
          <w:ins w:id="1300" w:author="Victor  Zhodzishsky" w:date="2018-10-15T15:55:00Z"/>
        </w:rPr>
      </w:pPr>
      <w:r>
        <w:t xml:space="preserve">If present, the UUID field identifies the </w:t>
      </w:r>
      <w:r w:rsidR="0012552A">
        <w:t xml:space="preserve">Device </w:t>
      </w:r>
      <w:r>
        <w:t xml:space="preserve">UUID of the unprovisioned device for which additional information is requested (see Section </w:t>
      </w:r>
      <w:r w:rsidRPr="00F15032">
        <w:rPr>
          <w:color w:val="0070C0"/>
        </w:rPr>
        <w:fldChar w:fldCharType="begin"/>
      </w:r>
      <w:r w:rsidRPr="00F15032">
        <w:rPr>
          <w:color w:val="0070C0"/>
        </w:rPr>
        <w:instrText xml:space="preserve"> REF _Ref524887975 \r \h </w:instrText>
      </w:r>
      <w:r w:rsidRPr="00F15032">
        <w:rPr>
          <w:color w:val="0070C0"/>
        </w:rPr>
      </w:r>
      <w:r w:rsidRPr="00F15032">
        <w:rPr>
          <w:color w:val="0070C0"/>
        </w:rPr>
        <w:fldChar w:fldCharType="separate"/>
      </w:r>
      <w:r w:rsidR="00A60C92">
        <w:rPr>
          <w:color w:val="0070C0"/>
        </w:rPr>
        <w:t>4.4.5.3</w:t>
      </w:r>
      <w:r w:rsidRPr="00F15032">
        <w:rPr>
          <w:color w:val="0070C0"/>
        </w:rPr>
        <w:fldChar w:fldCharType="end"/>
      </w:r>
      <w:r>
        <w:t>). If the UUID field is absent</w:t>
      </w:r>
      <w:r w:rsidR="00F45889">
        <w:t>,</w:t>
      </w:r>
      <w:r>
        <w:t xml:space="preserve"> the request retrieve</w:t>
      </w:r>
      <w:r w:rsidR="00CD1DF6">
        <w:t>s</w:t>
      </w:r>
      <w:r>
        <w:t xml:space="preserve"> information about the Remote Provisioning Server (see Section </w:t>
      </w:r>
      <w:r w:rsidRPr="00603A57">
        <w:rPr>
          <w:rStyle w:val="DocumentHyperlink"/>
        </w:rPr>
        <w:fldChar w:fldCharType="begin"/>
      </w:r>
      <w:r w:rsidRPr="00603A57">
        <w:rPr>
          <w:rStyle w:val="DocumentHyperlink"/>
        </w:rPr>
        <w:instrText xml:space="preserve"> REF _Ref521658323 \r \h </w:instrText>
      </w:r>
      <w:r>
        <w:rPr>
          <w:rStyle w:val="DocumentHyperlink"/>
        </w:rPr>
        <w:instrText xml:space="preserve"> \* MERGEFORMAT </w:instrText>
      </w:r>
      <w:r w:rsidRPr="00603A57">
        <w:rPr>
          <w:rStyle w:val="DocumentHyperlink"/>
        </w:rPr>
      </w:r>
      <w:r w:rsidRPr="00603A57">
        <w:rPr>
          <w:rStyle w:val="DocumentHyperlink"/>
        </w:rPr>
        <w:fldChar w:fldCharType="separate"/>
      </w:r>
      <w:r w:rsidR="00A60C92">
        <w:rPr>
          <w:rStyle w:val="DocumentHyperlink"/>
        </w:rPr>
        <w:t>4.4.5.5.2.1</w:t>
      </w:r>
      <w:r w:rsidRPr="00603A57">
        <w:rPr>
          <w:rStyle w:val="DocumentHyperlink"/>
        </w:rPr>
        <w:fldChar w:fldCharType="end"/>
      </w:r>
      <w:r w:rsidRPr="00EE123F">
        <w:t>)</w:t>
      </w:r>
      <w:r w:rsidRPr="00A64309">
        <w:t>.</w:t>
      </w:r>
      <w:r>
        <w:t xml:space="preserve"> </w:t>
      </w:r>
      <w:r w:rsidR="00F16E1B">
        <w:t xml:space="preserve">In the latter case, the </w:t>
      </w:r>
      <w:r w:rsidR="00F45889">
        <w:t xml:space="preserve">Remote Provisioning Server ignores the </w:t>
      </w:r>
      <w:r w:rsidR="00F16E1B">
        <w:t>Timeout field value.</w:t>
      </w:r>
    </w:p>
    <w:p w14:paraId="414718F8" w14:textId="77777777" w:rsidR="00C57341" w:rsidRDefault="00C57341" w:rsidP="00C57341">
      <w:pPr>
        <w:pStyle w:val="a2"/>
        <w:rPr>
          <w:ins w:id="1301" w:author="Victor  Zhodzishsky" w:date="2018-10-15T15:55:00Z"/>
        </w:rPr>
      </w:pPr>
      <w:ins w:id="1302" w:author="Victor  Zhodzishsky" w:date="2018-10-15T15:55:00Z">
        <w:r>
          <w:t>The</w:t>
        </w:r>
        <w:r w:rsidRPr="00163E5F">
          <w:t xml:space="preserve"> </w:t>
        </w:r>
        <w:r>
          <w:t xml:space="preserve">Timeout field </w:t>
        </w:r>
        <w:r w:rsidRPr="00412CE9">
          <w:t>i</w:t>
        </w:r>
        <w:r>
          <w:t>n</w:t>
        </w:r>
        <w:r w:rsidRPr="00412CE9">
          <w:t>di</w:t>
        </w:r>
        <w:r>
          <w:t>cate</w:t>
        </w:r>
        <w:r w:rsidRPr="00412CE9">
          <w:t>s</w:t>
        </w:r>
        <w:r>
          <w:t xml:space="preserve"> how long the Remote Provisioning Client requests the </w:t>
        </w:r>
        <w:r w:rsidRPr="007531CF">
          <w:t xml:space="preserve">Remote Provisioning </w:t>
        </w:r>
        <w:r>
          <w:t xml:space="preserve">Server to collect information about the unprovisioned device identified by the UUID. </w:t>
        </w:r>
        <w:r w:rsidRPr="00EE123F">
          <w:rPr>
            <w:rStyle w:val="DocumentHyperlink"/>
          </w:rPr>
          <w:fldChar w:fldCharType="begin"/>
        </w:r>
        <w:r w:rsidRPr="00EE123F">
          <w:rPr>
            <w:rStyle w:val="DocumentHyperlink"/>
          </w:rPr>
          <w:instrText xml:space="preserve"> REF _Ref525903502 \h  \* MERGEFORMAT </w:instrText>
        </w:r>
      </w:ins>
      <w:r w:rsidRPr="00EE123F">
        <w:rPr>
          <w:rStyle w:val="DocumentHyperlink"/>
        </w:rPr>
      </w:r>
      <w:ins w:id="1303" w:author="Victor  Zhodzishsky" w:date="2018-10-15T15:55:00Z">
        <w:r w:rsidRPr="00EE123F">
          <w:rPr>
            <w:rStyle w:val="DocumentHyperlink"/>
          </w:rPr>
          <w:fldChar w:fldCharType="separate"/>
        </w:r>
        <w:r w:rsidRPr="00CC2745">
          <w:rPr>
            <w:rStyle w:val="DocumentHyperlink"/>
          </w:rPr>
          <w:t>Table 4.11</w:t>
        </w:r>
        <w:r w:rsidRPr="00EE123F">
          <w:rPr>
            <w:rStyle w:val="DocumentHyperlink"/>
          </w:rPr>
          <w:fldChar w:fldCharType="end"/>
        </w:r>
        <w:r>
          <w:t xml:space="preserve"> </w:t>
        </w:r>
        <w:r w:rsidRPr="00246CD1">
          <w:t xml:space="preserve">defines the values for the </w:t>
        </w:r>
        <w:r>
          <w:t>Timeout field</w:t>
        </w:r>
        <w:r w:rsidRPr="00246CD1">
          <w:t>.</w:t>
        </w:r>
      </w:ins>
    </w:p>
    <w:tbl>
      <w:tblPr>
        <w:tblStyle w:val="af2"/>
        <w:tblW w:w="8455" w:type="dxa"/>
        <w:tblLook w:val="04A0" w:firstRow="1" w:lastRow="0" w:firstColumn="1" w:lastColumn="0" w:noHBand="0" w:noVBand="1"/>
      </w:tblPr>
      <w:tblGrid>
        <w:gridCol w:w="2103"/>
        <w:gridCol w:w="6352"/>
      </w:tblGrid>
      <w:tr w:rsidR="00C57341" w:rsidRPr="007F4E90" w14:paraId="689E7F77" w14:textId="77777777" w:rsidTr="001C275F">
        <w:trPr>
          <w:tblHeader/>
          <w:ins w:id="1304" w:author="Victor  Zhodzishsky" w:date="2018-10-15T15:55:00Z"/>
        </w:trPr>
        <w:tc>
          <w:tcPr>
            <w:tcW w:w="2103" w:type="dxa"/>
            <w:shd w:val="clear" w:color="auto" w:fill="F2F2F2" w:themeFill="background1" w:themeFillShade="F2"/>
          </w:tcPr>
          <w:p w14:paraId="5F95A6BA" w14:textId="77777777" w:rsidR="00C57341" w:rsidRPr="007F4E90" w:rsidRDefault="00C57341" w:rsidP="001C275F">
            <w:pPr>
              <w:keepNext/>
              <w:keepLines/>
              <w:spacing w:before="40" w:after="40"/>
              <w:rPr>
                <w:ins w:id="1305" w:author="Victor  Zhodzishsky" w:date="2018-10-15T15:55:00Z"/>
                <w:b/>
              </w:rPr>
            </w:pPr>
            <w:ins w:id="1306" w:author="Victor  Zhodzishsky" w:date="2018-10-15T15:55:00Z">
              <w:r>
                <w:rPr>
                  <w:b/>
                </w:rPr>
                <w:t>Value</w:t>
              </w:r>
            </w:ins>
          </w:p>
        </w:tc>
        <w:tc>
          <w:tcPr>
            <w:tcW w:w="6352" w:type="dxa"/>
            <w:shd w:val="clear" w:color="auto" w:fill="F2F2F2" w:themeFill="background1" w:themeFillShade="F2"/>
          </w:tcPr>
          <w:p w14:paraId="0B2A1619" w14:textId="77777777" w:rsidR="00C57341" w:rsidRPr="007F4E90" w:rsidRDefault="00C57341" w:rsidP="001C275F">
            <w:pPr>
              <w:spacing w:before="40" w:after="40"/>
              <w:rPr>
                <w:ins w:id="1307" w:author="Victor  Zhodzishsky" w:date="2018-10-15T15:55:00Z"/>
                <w:b/>
              </w:rPr>
            </w:pPr>
            <w:ins w:id="1308" w:author="Victor  Zhodzishsky" w:date="2018-10-15T15:55:00Z">
              <w:r>
                <w:rPr>
                  <w:b/>
                </w:rPr>
                <w:t>Description</w:t>
              </w:r>
            </w:ins>
          </w:p>
        </w:tc>
      </w:tr>
      <w:tr w:rsidR="00C57341" w:rsidRPr="007F4E90" w14:paraId="33647EBF" w14:textId="77777777" w:rsidTr="001C275F">
        <w:trPr>
          <w:ins w:id="1309" w:author="Victor  Zhodzishsky" w:date="2018-10-15T15:55:00Z"/>
        </w:trPr>
        <w:tc>
          <w:tcPr>
            <w:tcW w:w="2103" w:type="dxa"/>
            <w:shd w:val="clear" w:color="auto" w:fill="FFFFFF" w:themeFill="background1"/>
          </w:tcPr>
          <w:p w14:paraId="238CF5E3" w14:textId="77777777" w:rsidR="00C57341" w:rsidRPr="007F4E90" w:rsidRDefault="00C57341" w:rsidP="001C275F">
            <w:pPr>
              <w:spacing w:line="240" w:lineRule="atLeast"/>
              <w:rPr>
                <w:ins w:id="1310" w:author="Victor  Zhodzishsky" w:date="2018-10-15T15:55:00Z"/>
                <w:color w:val="262626" w:themeColor="text1" w:themeTint="D9"/>
              </w:rPr>
            </w:pPr>
            <w:ins w:id="1311" w:author="Victor  Zhodzishsky" w:date="2018-10-15T15:55:00Z">
              <w:r>
                <w:rPr>
                  <w:color w:val="262626" w:themeColor="text1" w:themeTint="D9"/>
                </w:rPr>
                <w:t>0x00</w:t>
              </w:r>
            </w:ins>
          </w:p>
        </w:tc>
        <w:tc>
          <w:tcPr>
            <w:tcW w:w="6352" w:type="dxa"/>
            <w:shd w:val="clear" w:color="auto" w:fill="FFFFFF" w:themeFill="background1"/>
          </w:tcPr>
          <w:p w14:paraId="71C1D064" w14:textId="77777777" w:rsidR="00C57341" w:rsidRPr="007F4E90" w:rsidRDefault="00C57341" w:rsidP="001C275F">
            <w:pPr>
              <w:keepNext/>
              <w:spacing w:line="240" w:lineRule="atLeast"/>
              <w:rPr>
                <w:ins w:id="1312" w:author="Victor  Zhodzishsky" w:date="2018-10-15T15:55:00Z"/>
                <w:color w:val="262626" w:themeColor="text1" w:themeTint="D9"/>
              </w:rPr>
            </w:pPr>
            <w:ins w:id="1313" w:author="Victor  Zhodzishsky" w:date="2018-10-15T15:55:00Z">
              <w:r w:rsidRPr="007F4E90">
                <w:rPr>
                  <w:color w:val="262626" w:themeColor="text1" w:themeTint="D9"/>
                </w:rPr>
                <w:t>Prohibited</w:t>
              </w:r>
            </w:ins>
          </w:p>
        </w:tc>
      </w:tr>
      <w:tr w:rsidR="00C57341" w:rsidRPr="007F4E90" w14:paraId="2872FED7" w14:textId="77777777" w:rsidTr="001C275F">
        <w:trPr>
          <w:ins w:id="1314" w:author="Victor  Zhodzishsky" w:date="2018-10-15T15:55:00Z"/>
        </w:trPr>
        <w:tc>
          <w:tcPr>
            <w:tcW w:w="2103" w:type="dxa"/>
            <w:shd w:val="clear" w:color="auto" w:fill="FFFFFF" w:themeFill="background1"/>
          </w:tcPr>
          <w:p w14:paraId="315F26F3" w14:textId="77777777" w:rsidR="00C57341" w:rsidRPr="007F4E90" w:rsidRDefault="00C57341" w:rsidP="001C275F">
            <w:pPr>
              <w:spacing w:line="240" w:lineRule="atLeast"/>
              <w:rPr>
                <w:ins w:id="1315" w:author="Victor  Zhodzishsky" w:date="2018-10-15T15:55:00Z"/>
                <w:color w:val="262626" w:themeColor="text1" w:themeTint="D9"/>
              </w:rPr>
            </w:pPr>
            <w:ins w:id="1316" w:author="Victor  Zhodzishsky" w:date="2018-10-15T15:55:00Z">
              <w:r>
                <w:rPr>
                  <w:color w:val="262626" w:themeColor="text1" w:themeTint="D9"/>
                </w:rPr>
                <w:t>0x01</w:t>
              </w:r>
              <w:r>
                <w:rPr>
                  <w:color w:val="262626" w:themeColor="text1" w:themeTint="D9"/>
                </w:rPr>
                <w:sym w:font="Symbol" w:char="F02D"/>
              </w:r>
              <w:r>
                <w:rPr>
                  <w:color w:val="262626" w:themeColor="text1" w:themeTint="D9"/>
                </w:rPr>
                <w:t>0x05</w:t>
              </w:r>
            </w:ins>
          </w:p>
        </w:tc>
        <w:tc>
          <w:tcPr>
            <w:tcW w:w="6352" w:type="dxa"/>
            <w:shd w:val="clear" w:color="auto" w:fill="FFFFFF" w:themeFill="background1"/>
          </w:tcPr>
          <w:p w14:paraId="2A660FA5" w14:textId="77777777" w:rsidR="00C57341" w:rsidRPr="007F4E90" w:rsidRDefault="00C57341" w:rsidP="001C275F">
            <w:pPr>
              <w:keepNext/>
              <w:spacing w:line="240" w:lineRule="atLeast"/>
              <w:rPr>
                <w:ins w:id="1317" w:author="Victor  Zhodzishsky" w:date="2018-10-15T15:55:00Z"/>
                <w:color w:val="262626" w:themeColor="text1" w:themeTint="D9"/>
              </w:rPr>
            </w:pPr>
            <w:ins w:id="1318" w:author="Victor  Zhodzishsky" w:date="2018-10-15T15:55:00Z">
              <w:r>
                <w:rPr>
                  <w:color w:val="262626" w:themeColor="text1" w:themeTint="D9"/>
                </w:rPr>
                <w:t>Length of time (in</w:t>
              </w:r>
              <w:r w:rsidRPr="007F4E90">
                <w:rPr>
                  <w:color w:val="262626" w:themeColor="text1" w:themeTint="D9"/>
                </w:rPr>
                <w:t xml:space="preserve"> seconds</w:t>
              </w:r>
              <w:r>
                <w:rPr>
                  <w:color w:val="262626" w:themeColor="text1" w:themeTint="D9"/>
                </w:rPr>
                <w:t>)</w:t>
              </w:r>
              <w:r w:rsidRPr="007F4E90">
                <w:rPr>
                  <w:color w:val="262626" w:themeColor="text1" w:themeTint="D9"/>
                </w:rPr>
                <w:t xml:space="preserve"> to </w:t>
              </w:r>
              <w:r>
                <w:rPr>
                  <w:color w:val="262626" w:themeColor="text1" w:themeTint="D9"/>
                </w:rPr>
                <w:t>collect information about the unprovisioned device</w:t>
              </w:r>
            </w:ins>
          </w:p>
        </w:tc>
      </w:tr>
      <w:tr w:rsidR="00C57341" w:rsidRPr="007F4E90" w14:paraId="16F76804" w14:textId="77777777" w:rsidTr="001C275F">
        <w:trPr>
          <w:ins w:id="1319" w:author="Victor  Zhodzishsky" w:date="2018-10-15T15:55:00Z"/>
        </w:trPr>
        <w:tc>
          <w:tcPr>
            <w:tcW w:w="2103" w:type="dxa"/>
            <w:shd w:val="clear" w:color="auto" w:fill="FFFFFF" w:themeFill="background1"/>
          </w:tcPr>
          <w:p w14:paraId="5EA74609" w14:textId="77777777" w:rsidR="00C57341" w:rsidRPr="007F4E90" w:rsidRDefault="00C57341" w:rsidP="001C275F">
            <w:pPr>
              <w:keepNext/>
              <w:keepLines/>
              <w:spacing w:line="240" w:lineRule="atLeast"/>
              <w:rPr>
                <w:ins w:id="1320" w:author="Victor  Zhodzishsky" w:date="2018-10-15T15:55:00Z"/>
                <w:color w:val="262626" w:themeColor="text1" w:themeTint="D9"/>
              </w:rPr>
            </w:pPr>
            <w:ins w:id="1321" w:author="Victor  Zhodzishsky" w:date="2018-10-15T15:55:00Z">
              <w:r>
                <w:rPr>
                  <w:color w:val="262626" w:themeColor="text1" w:themeTint="D9"/>
                </w:rPr>
                <w:t>0x06-0xFF</w:t>
              </w:r>
            </w:ins>
          </w:p>
        </w:tc>
        <w:tc>
          <w:tcPr>
            <w:tcW w:w="6352" w:type="dxa"/>
            <w:shd w:val="clear" w:color="auto" w:fill="FFFFFF" w:themeFill="background1"/>
          </w:tcPr>
          <w:p w14:paraId="5236AF7E" w14:textId="77777777" w:rsidR="00C57341" w:rsidRPr="007F4E90" w:rsidRDefault="00C57341" w:rsidP="001C275F">
            <w:pPr>
              <w:keepNext/>
              <w:spacing w:line="240" w:lineRule="atLeast"/>
              <w:rPr>
                <w:ins w:id="1322" w:author="Victor  Zhodzishsky" w:date="2018-10-15T15:55:00Z"/>
                <w:color w:val="262626" w:themeColor="text1" w:themeTint="D9"/>
              </w:rPr>
            </w:pPr>
            <w:ins w:id="1323" w:author="Victor  Zhodzishsky" w:date="2018-10-15T15:55:00Z">
              <w:r>
                <w:rPr>
                  <w:color w:val="262626" w:themeColor="text1" w:themeTint="D9"/>
                </w:rPr>
                <w:t>Prohibited</w:t>
              </w:r>
            </w:ins>
          </w:p>
        </w:tc>
      </w:tr>
    </w:tbl>
    <w:p w14:paraId="4FC8568B" w14:textId="6CC4233A" w:rsidR="00FB211A" w:rsidRPr="007F4E90" w:rsidRDefault="00FB211A" w:rsidP="00FB211A">
      <w:pPr>
        <w:spacing w:before="120" w:after="240" w:line="240" w:lineRule="auto"/>
        <w:rPr>
          <w:moveTo w:id="1324" w:author="Piotr Winiarczyk" w:date="2018-10-31T16:47:00Z"/>
          <w:bCs/>
          <w:i/>
          <w:color w:val="3E434A" w:themeColor="text2"/>
          <w:sz w:val="18"/>
          <w:szCs w:val="18"/>
        </w:rPr>
      </w:pPr>
      <w:moveToRangeStart w:id="1325" w:author="Piotr Winiarczyk" w:date="2018-10-31T16:47:00Z" w:name="move528767757"/>
      <w:moveTo w:id="1326" w:author="Piotr Winiarczyk" w:date="2018-10-31T16:47:00Z">
        <w:r w:rsidRPr="007F4E90">
          <w:rPr>
            <w:bCs/>
            <w:i/>
            <w:color w:val="3E434A" w:themeColor="text2"/>
            <w:sz w:val="18"/>
            <w:szCs w:val="18"/>
          </w:rPr>
          <w:t xml:space="preserve">Table </w:t>
        </w:r>
      </w:moveTo>
      <w:ins w:id="1327" w:author="Piotr Winiarczyk" w:date="2018-11-10T17:37:00Z">
        <w:r w:rsidR="00F7192C">
          <w:rPr>
            <w:bCs/>
            <w:i/>
            <w:color w:val="3E434A" w:themeColor="text2"/>
            <w:sz w:val="18"/>
            <w:szCs w:val="18"/>
          </w:rPr>
          <w:fldChar w:fldCharType="begin"/>
        </w:r>
        <w:r w:rsidR="00F7192C">
          <w:rPr>
            <w:bCs/>
            <w:i/>
            <w:color w:val="3E434A" w:themeColor="text2"/>
            <w:sz w:val="18"/>
            <w:szCs w:val="18"/>
          </w:rPr>
          <w:instrText xml:space="preserve"> STYLEREF 1 \s </w:instrText>
        </w:r>
      </w:ins>
      <w:r w:rsidR="00F7192C">
        <w:rPr>
          <w:bCs/>
          <w:i/>
          <w:color w:val="3E434A" w:themeColor="text2"/>
          <w:sz w:val="18"/>
          <w:szCs w:val="18"/>
        </w:rPr>
        <w:fldChar w:fldCharType="separate"/>
      </w:r>
      <w:r w:rsidR="00F7192C">
        <w:rPr>
          <w:bCs/>
          <w:i/>
          <w:noProof/>
          <w:color w:val="3E434A" w:themeColor="text2"/>
          <w:sz w:val="18"/>
          <w:szCs w:val="18"/>
        </w:rPr>
        <w:t>4</w:t>
      </w:r>
      <w:ins w:id="1328" w:author="Piotr Winiarczyk" w:date="2018-11-10T17:37:00Z">
        <w:r w:rsidR="00F7192C">
          <w:rPr>
            <w:bCs/>
            <w:i/>
            <w:color w:val="3E434A" w:themeColor="text2"/>
            <w:sz w:val="18"/>
            <w:szCs w:val="18"/>
          </w:rPr>
          <w:fldChar w:fldCharType="end"/>
        </w:r>
        <w:r w:rsidR="00F7192C">
          <w:rPr>
            <w:bCs/>
            <w:i/>
            <w:color w:val="3E434A" w:themeColor="text2"/>
            <w:sz w:val="18"/>
            <w:szCs w:val="18"/>
          </w:rPr>
          <w:t>.</w:t>
        </w:r>
        <w:r w:rsidR="00F7192C">
          <w:rPr>
            <w:bCs/>
            <w:i/>
            <w:color w:val="3E434A" w:themeColor="text2"/>
            <w:sz w:val="18"/>
            <w:szCs w:val="18"/>
          </w:rPr>
          <w:fldChar w:fldCharType="begin"/>
        </w:r>
        <w:r w:rsidR="00F7192C">
          <w:rPr>
            <w:bCs/>
            <w:i/>
            <w:color w:val="3E434A" w:themeColor="text2"/>
            <w:sz w:val="18"/>
            <w:szCs w:val="18"/>
          </w:rPr>
          <w:instrText xml:space="preserve"> SEQ Table \* ARABIC \s 1 </w:instrText>
        </w:r>
      </w:ins>
      <w:r w:rsidR="00F7192C">
        <w:rPr>
          <w:bCs/>
          <w:i/>
          <w:color w:val="3E434A" w:themeColor="text2"/>
          <w:sz w:val="18"/>
          <w:szCs w:val="18"/>
        </w:rPr>
        <w:fldChar w:fldCharType="separate"/>
      </w:r>
      <w:ins w:id="1329" w:author="Piotr Winiarczyk" w:date="2018-11-10T17:37:00Z">
        <w:r w:rsidR="00F7192C">
          <w:rPr>
            <w:bCs/>
            <w:i/>
            <w:noProof/>
            <w:color w:val="3E434A" w:themeColor="text2"/>
            <w:sz w:val="18"/>
            <w:szCs w:val="18"/>
          </w:rPr>
          <w:t>11</w:t>
        </w:r>
        <w:r w:rsidR="00F7192C">
          <w:rPr>
            <w:bCs/>
            <w:i/>
            <w:color w:val="3E434A" w:themeColor="text2"/>
            <w:sz w:val="18"/>
            <w:szCs w:val="18"/>
          </w:rPr>
          <w:fldChar w:fldCharType="end"/>
        </w:r>
      </w:ins>
      <w:moveTo w:id="1330" w:author="Piotr Winiarczyk" w:date="2018-10-31T16:47:00Z">
        <w:del w:id="1331" w:author="Piotr Winiarczyk" w:date="2018-11-10T17:37:00Z">
          <w:r w:rsidRPr="007F4E90" w:rsidDel="00F7192C">
            <w:rPr>
              <w:bCs/>
              <w:i/>
              <w:color w:val="3E434A" w:themeColor="text2"/>
              <w:sz w:val="18"/>
              <w:szCs w:val="18"/>
            </w:rPr>
            <w:fldChar w:fldCharType="begin"/>
          </w:r>
          <w:r w:rsidRPr="007F4E90" w:rsidDel="00F7192C">
            <w:rPr>
              <w:bCs/>
              <w:i/>
              <w:color w:val="3E434A" w:themeColor="text2"/>
              <w:sz w:val="18"/>
              <w:szCs w:val="18"/>
            </w:rPr>
            <w:delInstrText xml:space="preserve"> STYLEREF 1 \s </w:delInstrText>
          </w:r>
          <w:r w:rsidRPr="007F4E90" w:rsidDel="00F7192C">
            <w:rPr>
              <w:bCs/>
              <w:i/>
              <w:color w:val="3E434A" w:themeColor="text2"/>
              <w:sz w:val="18"/>
              <w:szCs w:val="18"/>
            </w:rPr>
            <w:fldChar w:fldCharType="separate"/>
          </w:r>
          <w:r w:rsidDel="00F7192C">
            <w:rPr>
              <w:bCs/>
              <w:i/>
              <w:noProof/>
              <w:color w:val="3E434A" w:themeColor="text2"/>
              <w:sz w:val="18"/>
              <w:szCs w:val="18"/>
            </w:rPr>
            <w:delText>4</w:delText>
          </w:r>
          <w:r w:rsidRPr="007F4E90" w:rsidDel="00F7192C">
            <w:rPr>
              <w:bCs/>
              <w:i/>
              <w:color w:val="3E434A" w:themeColor="text2"/>
              <w:sz w:val="18"/>
              <w:szCs w:val="18"/>
            </w:rPr>
            <w:fldChar w:fldCharType="end"/>
          </w:r>
          <w:r w:rsidRPr="007F4E90" w:rsidDel="00F7192C">
            <w:rPr>
              <w:bCs/>
              <w:i/>
              <w:color w:val="3E434A" w:themeColor="text2"/>
              <w:sz w:val="18"/>
              <w:szCs w:val="18"/>
            </w:rPr>
            <w:delText>.</w:delText>
          </w:r>
          <w:r w:rsidRPr="007F4E90" w:rsidDel="00F7192C">
            <w:rPr>
              <w:bCs/>
              <w:i/>
              <w:color w:val="3E434A" w:themeColor="text2"/>
              <w:sz w:val="18"/>
              <w:szCs w:val="18"/>
            </w:rPr>
            <w:fldChar w:fldCharType="begin"/>
          </w:r>
          <w:r w:rsidRPr="007F4E90" w:rsidDel="00F7192C">
            <w:rPr>
              <w:bCs/>
              <w:i/>
              <w:color w:val="3E434A" w:themeColor="text2"/>
              <w:sz w:val="18"/>
              <w:szCs w:val="18"/>
            </w:rPr>
            <w:delInstrText xml:space="preserve"> SEQ Table \* ARABIC \s 1 </w:delInstrText>
          </w:r>
          <w:r w:rsidRPr="007F4E90" w:rsidDel="00F7192C">
            <w:rPr>
              <w:bCs/>
              <w:i/>
              <w:color w:val="3E434A" w:themeColor="text2"/>
              <w:sz w:val="18"/>
              <w:szCs w:val="18"/>
            </w:rPr>
            <w:fldChar w:fldCharType="separate"/>
          </w:r>
          <w:r w:rsidDel="00F7192C">
            <w:rPr>
              <w:bCs/>
              <w:i/>
              <w:noProof/>
              <w:color w:val="3E434A" w:themeColor="text2"/>
              <w:sz w:val="18"/>
              <w:szCs w:val="18"/>
            </w:rPr>
            <w:delText>11</w:delText>
          </w:r>
          <w:r w:rsidRPr="007F4E90" w:rsidDel="00F7192C">
            <w:rPr>
              <w:bCs/>
              <w:i/>
              <w:color w:val="3E434A" w:themeColor="text2"/>
              <w:sz w:val="18"/>
              <w:szCs w:val="18"/>
            </w:rPr>
            <w:fldChar w:fldCharType="end"/>
          </w:r>
        </w:del>
        <w:r w:rsidRPr="007F4E90">
          <w:rPr>
            <w:bCs/>
            <w:i/>
            <w:color w:val="3E434A" w:themeColor="text2"/>
            <w:sz w:val="18"/>
            <w:szCs w:val="18"/>
          </w:rPr>
          <w:t xml:space="preserve">: </w:t>
        </w:r>
        <w:r>
          <w:rPr>
            <w:bCs/>
            <w:i/>
            <w:color w:val="3E434A" w:themeColor="text2"/>
            <w:sz w:val="18"/>
            <w:szCs w:val="18"/>
          </w:rPr>
          <w:t>Remote Provisioning Extended Scan Start Timeout field values</w:t>
        </w:r>
      </w:moveTo>
    </w:p>
    <w:moveToRangeEnd w:id="1325"/>
    <w:p w14:paraId="4D91E6BB" w14:textId="2012CEC1" w:rsidR="00C57341" w:rsidRDefault="00C57341" w:rsidP="00560BD5">
      <w:pPr>
        <w:pStyle w:val="a2"/>
      </w:pPr>
    </w:p>
    <w:p w14:paraId="715FF285" w14:textId="4607E0D5" w:rsidR="00F163B4" w:rsidDel="0072248A" w:rsidRDefault="00F163B4" w:rsidP="00F163B4">
      <w:pPr>
        <w:pStyle w:val="40"/>
        <w:rPr>
          <w:del w:id="1332" w:author="Windows 用户" w:date="2019-02-21T19:31:00Z"/>
        </w:rPr>
      </w:pPr>
      <w:bookmarkStart w:id="1333" w:name="_Ref526347782"/>
      <w:bookmarkStart w:id="1334" w:name="_Ref526978048"/>
      <w:bookmarkStart w:id="1335" w:name="_Toc527039229"/>
      <w:del w:id="1336" w:author="Windows 用户" w:date="2019-02-21T19:31:00Z">
        <w:r w:rsidRPr="008460DD" w:rsidDel="0072248A">
          <w:delText xml:space="preserve">Remote Provisioning </w:delText>
        </w:r>
        <w:r w:rsidDel="0072248A">
          <w:delText xml:space="preserve">Extended </w:delText>
        </w:r>
        <w:r w:rsidRPr="008460DD" w:rsidDel="0072248A">
          <w:delText>Scan</w:delText>
        </w:r>
        <w:r w:rsidDel="0072248A">
          <w:delText xml:space="preserve"> Report</w:delText>
        </w:r>
        <w:bookmarkEnd w:id="1121"/>
        <w:bookmarkEnd w:id="1333"/>
        <w:bookmarkEnd w:id="1334"/>
        <w:bookmarkEnd w:id="1335"/>
      </w:del>
    </w:p>
    <w:p w14:paraId="08E7DB72" w14:textId="654FB163" w:rsidR="00F163B4" w:rsidDel="0072248A" w:rsidRDefault="00F163B4" w:rsidP="00F163B4">
      <w:pPr>
        <w:pStyle w:val="a2"/>
        <w:rPr>
          <w:del w:id="1337" w:author="Windows 用户" w:date="2019-02-21T19:31:00Z"/>
        </w:rPr>
      </w:pPr>
      <w:del w:id="1338" w:author="Windows 用户" w:date="2019-02-21T19:31:00Z">
        <w:r w:rsidDel="0072248A">
          <w:delText xml:space="preserve">The </w:delText>
        </w:r>
        <w:r w:rsidRPr="00F823B8" w:rsidDel="0072248A">
          <w:delText xml:space="preserve">Remote Provisioning </w:delText>
        </w:r>
        <w:r w:rsidDel="0072248A">
          <w:delText xml:space="preserve">Extended </w:delText>
        </w:r>
        <w:r w:rsidRPr="00F823B8" w:rsidDel="0072248A">
          <w:delText>Scan</w:delText>
        </w:r>
        <w:r w:rsidDel="0072248A">
          <w:delText xml:space="preserve"> Report message is an unacknowledged message used </w:delText>
        </w:r>
        <w:r w:rsidR="00505586" w:rsidRPr="00505586" w:rsidDel="0072248A">
          <w:delText xml:space="preserve">by the Remote Provisioning </w:delText>
        </w:r>
        <w:r w:rsidR="00505586" w:rsidDel="0072248A">
          <w:delText>Server</w:delText>
        </w:r>
        <w:r w:rsidR="00505586" w:rsidRPr="00505586" w:rsidDel="0072248A">
          <w:delText xml:space="preserve"> </w:delText>
        </w:r>
        <w:r w:rsidDel="0072248A">
          <w:delText xml:space="preserve">to report the </w:delText>
        </w:r>
        <w:r w:rsidR="00F45889" w:rsidDel="0072248A">
          <w:delText>a</w:delText>
        </w:r>
        <w:r w:rsidDel="0072248A">
          <w:delText xml:space="preserve">dvertising data </w:delText>
        </w:r>
        <w:r w:rsidR="00C45150" w:rsidDel="0072248A">
          <w:delText xml:space="preserve">requested by the client in </w:delText>
        </w:r>
        <w:r w:rsidR="00CD1DF6" w:rsidDel="0072248A">
          <w:delText xml:space="preserve">a </w:delText>
        </w:r>
        <w:r w:rsidR="00C45150" w:rsidDel="0072248A">
          <w:delText>Remote Provisioning Extended Scan Start message</w:delText>
        </w:r>
        <w:r w:rsidR="00F45889" w:rsidDel="0072248A">
          <w:delText xml:space="preserve"> (see Section </w:delText>
        </w:r>
        <w:r w:rsidR="00F45889" w:rsidRPr="00095D96" w:rsidDel="0072248A">
          <w:rPr>
            <w:rStyle w:val="DocumentHyperlink"/>
          </w:rPr>
          <w:fldChar w:fldCharType="begin"/>
        </w:r>
        <w:r w:rsidR="00F45889" w:rsidRPr="00095D96" w:rsidDel="0072248A">
          <w:rPr>
            <w:rStyle w:val="DocumentHyperlink"/>
          </w:rPr>
          <w:delInstrText xml:space="preserve"> REF _Ref526348578 \r \h </w:delInstrText>
        </w:r>
        <w:r w:rsidR="00F45889" w:rsidDel="0072248A">
          <w:rPr>
            <w:rStyle w:val="DocumentHyperlink"/>
          </w:rPr>
          <w:delInstrText xml:space="preserve"> \* MERGEFORMAT </w:delInstrText>
        </w:r>
        <w:r w:rsidR="00F45889" w:rsidRPr="00095D96" w:rsidDel="0072248A">
          <w:rPr>
            <w:rStyle w:val="DocumentHyperlink"/>
          </w:rPr>
        </w:r>
        <w:r w:rsidR="00F45889" w:rsidRPr="00095D96" w:rsidDel="0072248A">
          <w:rPr>
            <w:rStyle w:val="DocumentHyperlink"/>
          </w:rPr>
          <w:fldChar w:fldCharType="separate"/>
        </w:r>
        <w:r w:rsidR="00A60C92" w:rsidDel="0072248A">
          <w:rPr>
            <w:rStyle w:val="DocumentHyperlink"/>
          </w:rPr>
          <w:delText>4.3.4.8</w:delText>
        </w:r>
        <w:r w:rsidR="00F45889" w:rsidRPr="00095D96" w:rsidDel="0072248A">
          <w:rPr>
            <w:rStyle w:val="DocumentHyperlink"/>
          </w:rPr>
          <w:fldChar w:fldCharType="end"/>
        </w:r>
        <w:r w:rsidR="00F45889" w:rsidDel="0072248A">
          <w:delText>)</w:delText>
        </w:r>
        <w:r w:rsidDel="0072248A">
          <w:delText>.</w:delText>
        </w:r>
      </w:del>
    </w:p>
    <w:p w14:paraId="41DA5318" w14:textId="04B7773D" w:rsidR="00F163B4" w:rsidRPr="003F2A85" w:rsidDel="0072248A" w:rsidRDefault="00F163B4" w:rsidP="00F163B4">
      <w:pPr>
        <w:pStyle w:val="a2"/>
        <w:rPr>
          <w:del w:id="1339" w:author="Windows 用户" w:date="2019-02-21T19:31:00Z"/>
        </w:rPr>
      </w:pPr>
      <w:del w:id="1340" w:author="Windows 用户" w:date="2019-02-21T19:31:00Z">
        <w:r w:rsidRPr="003F2A85" w:rsidDel="0072248A">
          <w:delText xml:space="preserve">The structure of the message is defined in </w:delText>
        </w:r>
        <w:r w:rsidR="004E2351" w:rsidDel="0072248A">
          <w:rPr>
            <w:rStyle w:val="DocumentHyperlink"/>
          </w:rPr>
          <w:fldChar w:fldCharType="begin"/>
        </w:r>
        <w:r w:rsidR="004E2351" w:rsidDel="0072248A">
          <w:delInstrText xml:space="preserve"> REF _Ref498946922 \h </w:delInstrText>
        </w:r>
        <w:r w:rsidR="004E2351" w:rsidDel="0072248A">
          <w:rPr>
            <w:rStyle w:val="DocumentHyperlink"/>
          </w:rPr>
        </w:r>
        <w:r w:rsidR="004E2351" w:rsidDel="0072248A">
          <w:rPr>
            <w:rStyle w:val="DocumentHyperlink"/>
          </w:rPr>
          <w:fldChar w:fldCharType="separate"/>
        </w:r>
        <w:r w:rsidR="00A60C92" w:rsidDel="0072248A">
          <w:delText xml:space="preserve">Table </w:delText>
        </w:r>
        <w:r w:rsidR="00A60C92" w:rsidDel="0072248A">
          <w:rPr>
            <w:noProof/>
          </w:rPr>
          <w:delText>4</w:delText>
        </w:r>
        <w:r w:rsidR="00A60C92" w:rsidDel="0072248A">
          <w:delText>.</w:delText>
        </w:r>
        <w:r w:rsidR="00A60C92" w:rsidDel="0072248A">
          <w:rPr>
            <w:noProof/>
          </w:rPr>
          <w:delText>12</w:delText>
        </w:r>
        <w:r w:rsidR="004E2351" w:rsidDel="0072248A">
          <w:rPr>
            <w:rStyle w:val="DocumentHyperlink"/>
          </w:rPr>
          <w:fldChar w:fldCharType="end"/>
        </w:r>
        <w:r w:rsidRPr="003F2A85" w:rsidDel="0072248A">
          <w:delText>.</w:delText>
        </w:r>
      </w:del>
    </w:p>
    <w:tbl>
      <w:tblPr>
        <w:tblStyle w:val="af2"/>
        <w:tblW w:w="9209" w:type="dxa"/>
        <w:tblLook w:val="04A0" w:firstRow="1" w:lastRow="0" w:firstColumn="1" w:lastColumn="0" w:noHBand="0" w:noVBand="1"/>
      </w:tblPr>
      <w:tblGrid>
        <w:gridCol w:w="4125"/>
        <w:gridCol w:w="1106"/>
        <w:gridCol w:w="3978"/>
      </w:tblGrid>
      <w:tr w:rsidR="00F163B4" w:rsidRPr="001D64AD" w:rsidDel="0072248A" w14:paraId="633FD417" w14:textId="183DFD68" w:rsidTr="00C81828">
        <w:trPr>
          <w:tblHeader/>
          <w:del w:id="1341" w:author="Windows 用户" w:date="2019-02-21T19:31:00Z"/>
        </w:trPr>
        <w:tc>
          <w:tcPr>
            <w:tcW w:w="4125" w:type="dxa"/>
            <w:shd w:val="clear" w:color="auto" w:fill="F2F2F2" w:themeFill="background1" w:themeFillShade="F2"/>
          </w:tcPr>
          <w:p w14:paraId="6FB29FC6" w14:textId="213339E3" w:rsidR="00F163B4" w:rsidRPr="001D64AD" w:rsidDel="0072248A" w:rsidRDefault="00F163B4" w:rsidP="00CF3814">
            <w:pPr>
              <w:pStyle w:val="Tableheading0"/>
              <w:keepNext/>
              <w:keepLines/>
              <w:rPr>
                <w:del w:id="1342" w:author="Windows 用户" w:date="2019-02-21T19:31:00Z"/>
              </w:rPr>
            </w:pPr>
            <w:del w:id="1343" w:author="Windows 用户" w:date="2019-02-21T19:31:00Z">
              <w:r w:rsidRPr="001D64AD" w:rsidDel="0072248A">
                <w:delText>Field</w:delText>
              </w:r>
            </w:del>
          </w:p>
        </w:tc>
        <w:tc>
          <w:tcPr>
            <w:tcW w:w="1142" w:type="dxa"/>
            <w:shd w:val="clear" w:color="auto" w:fill="F2F2F2" w:themeFill="background1" w:themeFillShade="F2"/>
          </w:tcPr>
          <w:p w14:paraId="32A869E3" w14:textId="62AA5CDB" w:rsidR="00F163B4" w:rsidRPr="001D64AD" w:rsidDel="0072248A" w:rsidRDefault="00F163B4" w:rsidP="00CF3814">
            <w:pPr>
              <w:pStyle w:val="Tableheading0"/>
              <w:keepNext/>
              <w:keepLines/>
              <w:rPr>
                <w:del w:id="1344" w:author="Windows 用户" w:date="2019-02-21T19:31:00Z"/>
              </w:rPr>
            </w:pPr>
            <w:del w:id="1345" w:author="Windows 用户" w:date="2019-02-21T19:31:00Z">
              <w:r w:rsidRPr="001D64AD" w:rsidDel="0072248A">
                <w:delText>Size</w:delText>
              </w:r>
              <w:r w:rsidDel="0072248A">
                <w:delText xml:space="preserve"> </w:delText>
              </w:r>
              <w:r w:rsidRPr="001D64AD" w:rsidDel="0072248A">
                <w:delText>(</w:delText>
              </w:r>
              <w:r w:rsidDel="0072248A">
                <w:delText>octets</w:delText>
              </w:r>
              <w:r w:rsidRPr="001D64AD" w:rsidDel="0072248A">
                <w:delText>)</w:delText>
              </w:r>
            </w:del>
          </w:p>
        </w:tc>
        <w:tc>
          <w:tcPr>
            <w:tcW w:w="3942" w:type="dxa"/>
            <w:shd w:val="clear" w:color="auto" w:fill="F2F2F2" w:themeFill="background1" w:themeFillShade="F2"/>
          </w:tcPr>
          <w:p w14:paraId="01F30628" w14:textId="25DFDD6A" w:rsidR="00F163B4" w:rsidRPr="001D64AD" w:rsidDel="0072248A" w:rsidRDefault="00F163B4" w:rsidP="00CF3814">
            <w:pPr>
              <w:pStyle w:val="Tableheading0"/>
              <w:keepNext/>
              <w:keepLines/>
              <w:rPr>
                <w:del w:id="1346" w:author="Windows 用户" w:date="2019-02-21T19:31:00Z"/>
              </w:rPr>
            </w:pPr>
            <w:del w:id="1347" w:author="Windows 用户" w:date="2019-02-21T19:31:00Z">
              <w:r w:rsidRPr="001D64AD" w:rsidDel="0072248A">
                <w:delText>Notes</w:delText>
              </w:r>
            </w:del>
          </w:p>
        </w:tc>
      </w:tr>
      <w:tr w:rsidR="00F163B4" w:rsidRPr="001D64AD" w:rsidDel="0072248A" w14:paraId="2C663718" w14:textId="13C4F61D" w:rsidTr="00C81828">
        <w:trPr>
          <w:del w:id="1348" w:author="Windows 用户" w:date="2019-02-21T19:31:00Z"/>
        </w:trPr>
        <w:tc>
          <w:tcPr>
            <w:tcW w:w="4125" w:type="dxa"/>
            <w:shd w:val="clear" w:color="auto" w:fill="FFFFFF" w:themeFill="background1"/>
          </w:tcPr>
          <w:p w14:paraId="22B872F7" w14:textId="39B89C58" w:rsidR="00F163B4" w:rsidRPr="001D64AD" w:rsidDel="0072248A" w:rsidRDefault="009A438C" w:rsidP="00CF3814">
            <w:pPr>
              <w:pStyle w:val="TableText"/>
              <w:keepNext/>
              <w:keepLines/>
              <w:rPr>
                <w:del w:id="1349" w:author="Windows 用户" w:date="2019-02-21T19:31:00Z"/>
              </w:rPr>
            </w:pPr>
            <w:del w:id="1350" w:author="Windows 用户" w:date="2019-02-21T19:31:00Z">
              <w:r w:rsidDel="0072248A">
                <w:delText>Status</w:delText>
              </w:r>
            </w:del>
          </w:p>
        </w:tc>
        <w:tc>
          <w:tcPr>
            <w:tcW w:w="1142" w:type="dxa"/>
            <w:shd w:val="clear" w:color="auto" w:fill="FFFFFF" w:themeFill="background1"/>
          </w:tcPr>
          <w:p w14:paraId="191F3AD6" w14:textId="50244E3E" w:rsidR="00F163B4" w:rsidRPr="001D64AD" w:rsidDel="0072248A" w:rsidRDefault="009A438C" w:rsidP="00CF3814">
            <w:pPr>
              <w:pStyle w:val="TableText"/>
              <w:rPr>
                <w:del w:id="1351" w:author="Windows 用户" w:date="2019-02-21T19:31:00Z"/>
              </w:rPr>
            </w:pPr>
            <w:del w:id="1352" w:author="Windows 用户" w:date="2019-02-21T19:31:00Z">
              <w:r w:rsidDel="0072248A">
                <w:delText>1</w:delText>
              </w:r>
            </w:del>
          </w:p>
        </w:tc>
        <w:tc>
          <w:tcPr>
            <w:tcW w:w="3942" w:type="dxa"/>
            <w:shd w:val="clear" w:color="auto" w:fill="FFFFFF" w:themeFill="background1"/>
          </w:tcPr>
          <w:p w14:paraId="5E20D3B2" w14:textId="11556308" w:rsidR="00F163B4" w:rsidRPr="001D64AD" w:rsidDel="0072248A" w:rsidRDefault="009A438C" w:rsidP="00CF3814">
            <w:pPr>
              <w:pStyle w:val="TableText"/>
              <w:keepNext/>
              <w:rPr>
                <w:del w:id="1353" w:author="Windows 用户" w:date="2019-02-21T19:31:00Z"/>
              </w:rPr>
            </w:pPr>
            <w:del w:id="1354" w:author="Windows 用户" w:date="2019-02-21T19:31:00Z">
              <w:r w:rsidRPr="009A438C" w:rsidDel="0072248A">
                <w:delText xml:space="preserve">Status for the requesting message </w:delText>
              </w:r>
            </w:del>
          </w:p>
        </w:tc>
      </w:tr>
      <w:tr w:rsidR="009A438C" w:rsidRPr="001D64AD" w:rsidDel="0072248A" w14:paraId="3E0B9CC5" w14:textId="65351D8C" w:rsidTr="00C81828">
        <w:trPr>
          <w:del w:id="1355" w:author="Windows 用户" w:date="2019-02-21T19:31:00Z"/>
        </w:trPr>
        <w:tc>
          <w:tcPr>
            <w:tcW w:w="4125" w:type="dxa"/>
            <w:shd w:val="clear" w:color="auto" w:fill="FFFFFF" w:themeFill="background1"/>
          </w:tcPr>
          <w:p w14:paraId="04B656B1" w14:textId="6FBA38BC" w:rsidR="009A438C" w:rsidDel="0072248A" w:rsidRDefault="009A438C" w:rsidP="00CF3814">
            <w:pPr>
              <w:pStyle w:val="TableText"/>
              <w:keepNext/>
              <w:keepLines/>
              <w:rPr>
                <w:del w:id="1356" w:author="Windows 用户" w:date="2019-02-21T19:31:00Z"/>
              </w:rPr>
            </w:pPr>
            <w:del w:id="1357" w:author="Windows 用户" w:date="2019-02-21T19:31:00Z">
              <w:r w:rsidRPr="009A438C" w:rsidDel="0072248A">
                <w:delText>UUID</w:delText>
              </w:r>
            </w:del>
          </w:p>
        </w:tc>
        <w:tc>
          <w:tcPr>
            <w:tcW w:w="1142" w:type="dxa"/>
            <w:shd w:val="clear" w:color="auto" w:fill="FFFFFF" w:themeFill="background1"/>
          </w:tcPr>
          <w:p w14:paraId="622868F0" w14:textId="11B519A1" w:rsidR="009A438C" w:rsidDel="0072248A" w:rsidRDefault="009A438C" w:rsidP="00CF3814">
            <w:pPr>
              <w:pStyle w:val="TableText"/>
              <w:rPr>
                <w:del w:id="1358" w:author="Windows 用户" w:date="2019-02-21T19:31:00Z"/>
              </w:rPr>
            </w:pPr>
            <w:del w:id="1359" w:author="Windows 用户" w:date="2019-02-21T19:31:00Z">
              <w:r w:rsidDel="0072248A">
                <w:delText>16</w:delText>
              </w:r>
            </w:del>
          </w:p>
        </w:tc>
        <w:tc>
          <w:tcPr>
            <w:tcW w:w="3942" w:type="dxa"/>
            <w:shd w:val="clear" w:color="auto" w:fill="FFFFFF" w:themeFill="background1"/>
          </w:tcPr>
          <w:p w14:paraId="434EB892" w14:textId="2F22CD92" w:rsidR="009A438C" w:rsidRPr="00DA02E9" w:rsidDel="0072248A" w:rsidRDefault="009A438C" w:rsidP="00CF3814">
            <w:pPr>
              <w:pStyle w:val="TableText"/>
              <w:keepNext/>
              <w:rPr>
                <w:del w:id="1360" w:author="Windows 用户" w:date="2019-02-21T19:31:00Z"/>
              </w:rPr>
            </w:pPr>
            <w:del w:id="1361" w:author="Windows 用户" w:date="2019-02-21T19:31:00Z">
              <w:r w:rsidRPr="009A438C" w:rsidDel="0072248A">
                <w:delText>Device UUID</w:delText>
              </w:r>
            </w:del>
          </w:p>
        </w:tc>
      </w:tr>
      <w:tr w:rsidR="00D44619" w:rsidRPr="001D64AD" w:rsidDel="0072248A" w14:paraId="22F5DC96" w14:textId="6B30D33A" w:rsidTr="00C81828">
        <w:trPr>
          <w:del w:id="1362" w:author="Windows 用户" w:date="2019-02-21T19:31:00Z"/>
        </w:trPr>
        <w:tc>
          <w:tcPr>
            <w:tcW w:w="4125" w:type="dxa"/>
            <w:shd w:val="clear" w:color="auto" w:fill="FFFFFF" w:themeFill="background1"/>
          </w:tcPr>
          <w:p w14:paraId="57F6C4F8" w14:textId="2B9092C8" w:rsidR="00D44619" w:rsidRPr="009A438C" w:rsidDel="0072248A" w:rsidRDefault="00D44619" w:rsidP="00D44619">
            <w:pPr>
              <w:pStyle w:val="TableText"/>
              <w:keepNext/>
              <w:keepLines/>
              <w:rPr>
                <w:del w:id="1363" w:author="Windows 用户" w:date="2019-02-21T19:31:00Z"/>
              </w:rPr>
            </w:pPr>
            <w:bookmarkStart w:id="1364" w:name="_Hlk528911339"/>
            <w:commentRangeStart w:id="1365"/>
            <w:commentRangeStart w:id="1366"/>
            <w:commentRangeStart w:id="1367"/>
            <w:commentRangeStart w:id="1368"/>
            <w:commentRangeStart w:id="1369"/>
            <w:del w:id="1370" w:author="Windows 用户" w:date="2019-02-21T19:31:00Z">
              <w:r w:rsidDel="0072248A">
                <w:delText>OOBInformation</w:delText>
              </w:r>
              <w:commentRangeEnd w:id="1365"/>
              <w:r w:rsidR="00C92159" w:rsidDel="0072248A">
                <w:rPr>
                  <w:rStyle w:val="af4"/>
                  <w:color w:val="auto"/>
                </w:rPr>
                <w:commentReference w:id="1365"/>
              </w:r>
              <w:commentRangeEnd w:id="1366"/>
              <w:r w:rsidR="00BC5780" w:rsidDel="0072248A">
                <w:rPr>
                  <w:rStyle w:val="af4"/>
                  <w:color w:val="auto"/>
                </w:rPr>
                <w:commentReference w:id="1366"/>
              </w:r>
              <w:commentRangeEnd w:id="1367"/>
              <w:r w:rsidR="00F73B08" w:rsidDel="0072248A">
                <w:rPr>
                  <w:rStyle w:val="af4"/>
                  <w:color w:val="auto"/>
                </w:rPr>
                <w:commentReference w:id="1367"/>
              </w:r>
              <w:commentRangeEnd w:id="1368"/>
              <w:r w:rsidR="002F1C1A" w:rsidDel="0072248A">
                <w:rPr>
                  <w:rStyle w:val="af4"/>
                  <w:color w:val="auto"/>
                </w:rPr>
                <w:commentReference w:id="1368"/>
              </w:r>
              <w:commentRangeEnd w:id="1369"/>
              <w:r w:rsidR="003C0B53" w:rsidDel="0072248A">
                <w:rPr>
                  <w:rStyle w:val="af4"/>
                  <w:color w:val="auto"/>
                </w:rPr>
                <w:commentReference w:id="1369"/>
              </w:r>
              <w:bookmarkEnd w:id="1364"/>
            </w:del>
          </w:p>
        </w:tc>
        <w:tc>
          <w:tcPr>
            <w:tcW w:w="1142" w:type="dxa"/>
            <w:shd w:val="clear" w:color="auto" w:fill="FFFFFF" w:themeFill="background1"/>
          </w:tcPr>
          <w:p w14:paraId="30EF310A" w14:textId="660C0015" w:rsidR="00D44619" w:rsidDel="0072248A" w:rsidRDefault="00D44619" w:rsidP="00D44619">
            <w:pPr>
              <w:pStyle w:val="TableText"/>
              <w:rPr>
                <w:del w:id="1371" w:author="Windows 用户" w:date="2019-02-21T19:31:00Z"/>
              </w:rPr>
            </w:pPr>
            <w:del w:id="1372" w:author="Windows 用户" w:date="2019-02-21T19:31:00Z">
              <w:r w:rsidDel="0072248A">
                <w:delText>2</w:delText>
              </w:r>
            </w:del>
          </w:p>
        </w:tc>
        <w:tc>
          <w:tcPr>
            <w:tcW w:w="3942" w:type="dxa"/>
            <w:shd w:val="clear" w:color="auto" w:fill="FFFFFF" w:themeFill="background1"/>
          </w:tcPr>
          <w:p w14:paraId="63392964" w14:textId="4CB5880A" w:rsidR="00D44619" w:rsidRPr="009A438C" w:rsidDel="0072248A" w:rsidRDefault="00D44619" w:rsidP="00D44619">
            <w:pPr>
              <w:pStyle w:val="TableText"/>
              <w:keepNext/>
              <w:rPr>
                <w:del w:id="1373" w:author="Windows 用户" w:date="2019-02-21T19:31:00Z"/>
              </w:rPr>
            </w:pPr>
            <w:del w:id="1374" w:author="Windows 用户" w:date="2019-02-21T19:31:00Z">
              <w:r w:rsidDel="0072248A">
                <w:delText>OOB Information</w:delText>
              </w:r>
            </w:del>
            <w:ins w:id="1375" w:author="Piotr Winiarczyk" w:date="2018-11-02T08:32:00Z">
              <w:del w:id="1376" w:author="Windows 用户" w:date="2019-02-21T19:31:00Z">
                <w:r w:rsidR="00C81828" w:rsidDel="0072248A">
                  <w:delText xml:space="preserve"> (Optional)</w:delText>
                </w:r>
              </w:del>
            </w:ins>
          </w:p>
        </w:tc>
      </w:tr>
      <w:tr w:rsidR="00D44619" w:rsidRPr="001D64AD" w:rsidDel="0072248A" w14:paraId="7325D36C" w14:textId="4BB7AC26" w:rsidTr="00C81828">
        <w:trPr>
          <w:del w:id="1377" w:author="Windows 用户" w:date="2019-02-21T19:31:00Z"/>
        </w:trPr>
        <w:tc>
          <w:tcPr>
            <w:tcW w:w="4125" w:type="dxa"/>
            <w:shd w:val="clear" w:color="auto" w:fill="FFFFFF" w:themeFill="background1"/>
          </w:tcPr>
          <w:p w14:paraId="316E9B46" w14:textId="35ABAAE4" w:rsidR="00D44619" w:rsidDel="0072248A" w:rsidRDefault="00D44619" w:rsidP="00D44619">
            <w:pPr>
              <w:pStyle w:val="TableText"/>
              <w:keepNext/>
              <w:keepLines/>
              <w:rPr>
                <w:del w:id="1378" w:author="Windows 用户" w:date="2019-02-21T19:31:00Z"/>
              </w:rPr>
            </w:pPr>
            <w:del w:id="1379" w:author="Windows 用户" w:date="2019-02-21T19:31:00Z">
              <w:r w:rsidRPr="00DA02E9" w:rsidDel="0072248A">
                <w:delText>Adv</w:delText>
              </w:r>
              <w:r w:rsidR="00505586" w:rsidDel="0072248A">
                <w:delText>Structures</w:delText>
              </w:r>
            </w:del>
          </w:p>
        </w:tc>
        <w:tc>
          <w:tcPr>
            <w:tcW w:w="1142" w:type="dxa"/>
            <w:shd w:val="clear" w:color="auto" w:fill="FFFFFF" w:themeFill="background1"/>
          </w:tcPr>
          <w:p w14:paraId="7B47A97D" w14:textId="2ACA2F0E" w:rsidR="00D44619" w:rsidDel="0072248A" w:rsidRDefault="00D44619" w:rsidP="00D44619">
            <w:pPr>
              <w:pStyle w:val="TableText"/>
              <w:rPr>
                <w:del w:id="1380" w:author="Windows 用户" w:date="2019-02-21T19:31:00Z"/>
              </w:rPr>
            </w:pPr>
            <w:del w:id="1381" w:author="Windows 用户" w:date="2019-02-21T19:31:00Z">
              <w:r w:rsidRPr="00DA02E9" w:rsidDel="0072248A">
                <w:delText>Variable</w:delText>
              </w:r>
            </w:del>
          </w:p>
        </w:tc>
        <w:tc>
          <w:tcPr>
            <w:tcW w:w="3942" w:type="dxa"/>
            <w:shd w:val="clear" w:color="auto" w:fill="FFFFFF" w:themeFill="background1"/>
          </w:tcPr>
          <w:p w14:paraId="073E112E" w14:textId="4F60B2C9" w:rsidR="00D44619" w:rsidDel="0072248A" w:rsidRDefault="00D44619" w:rsidP="00D44619">
            <w:pPr>
              <w:pStyle w:val="TableText"/>
              <w:keepNext/>
              <w:rPr>
                <w:del w:id="1382" w:author="Windows 用户" w:date="2019-02-21T19:31:00Z"/>
              </w:rPr>
            </w:pPr>
            <w:del w:id="1383" w:author="Windows 用户" w:date="2019-02-21T19:31:00Z">
              <w:r w:rsidRPr="00DA02E9" w:rsidDel="0072248A">
                <w:delText xml:space="preserve">Concatenated list of AD Structures that </w:delText>
              </w:r>
              <w:commentRangeStart w:id="1384"/>
              <w:commentRangeStart w:id="1385"/>
              <w:commentRangeStart w:id="1386"/>
              <w:commentRangeStart w:id="1387"/>
              <w:commentRangeStart w:id="1388"/>
              <w:r w:rsidRPr="00DA02E9" w:rsidDel="0072248A">
                <w:delText>matche the AD Types requested by the client in the ADTypeFilter field of the Remote Provisioning Extended Scan Start message.</w:delText>
              </w:r>
              <w:r w:rsidDel="0072248A">
                <w:delText xml:space="preserve"> (Optional</w:delText>
              </w:r>
            </w:del>
            <w:ins w:id="1389" w:author="Piotr Winiarczyk" w:date="2018-11-02T08:32:00Z">
              <w:del w:id="1390" w:author="Windows 用户" w:date="2019-02-21T19:31:00Z">
                <w:r w:rsidR="00C81828" w:rsidDel="0072248A">
                  <w:delText>C.1</w:delText>
                </w:r>
              </w:del>
            </w:ins>
            <w:del w:id="1391" w:author="Windows 用户" w:date="2019-02-21T19:31:00Z">
              <w:r w:rsidDel="0072248A">
                <w:delText>).</w:delText>
              </w:r>
              <w:commentRangeEnd w:id="1384"/>
              <w:r w:rsidR="00F73B08" w:rsidDel="0072248A">
                <w:rPr>
                  <w:rStyle w:val="af4"/>
                  <w:color w:val="auto"/>
                </w:rPr>
                <w:commentReference w:id="1384"/>
              </w:r>
              <w:commentRangeEnd w:id="1385"/>
              <w:r w:rsidR="002F1C1A" w:rsidDel="0072248A">
                <w:rPr>
                  <w:rStyle w:val="af4"/>
                  <w:color w:val="auto"/>
                </w:rPr>
                <w:commentReference w:id="1385"/>
              </w:r>
              <w:commentRangeEnd w:id="1386"/>
              <w:r w:rsidR="003C0B53" w:rsidDel="0072248A">
                <w:rPr>
                  <w:rStyle w:val="af4"/>
                  <w:color w:val="auto"/>
                </w:rPr>
                <w:commentReference w:id="1386"/>
              </w:r>
              <w:commentRangeEnd w:id="1387"/>
              <w:r w:rsidR="0008010C" w:rsidDel="0072248A">
                <w:rPr>
                  <w:rStyle w:val="af4"/>
                  <w:color w:val="auto"/>
                </w:rPr>
                <w:commentReference w:id="1387"/>
              </w:r>
              <w:commentRangeEnd w:id="1388"/>
              <w:r w:rsidR="00A402CE" w:rsidDel="0072248A">
                <w:rPr>
                  <w:rStyle w:val="af4"/>
                  <w:color w:val="auto"/>
                </w:rPr>
                <w:commentReference w:id="1388"/>
              </w:r>
            </w:del>
          </w:p>
        </w:tc>
      </w:tr>
    </w:tbl>
    <w:p w14:paraId="105FC8F1" w14:textId="20DF3886" w:rsidR="00C81828" w:rsidDel="0072248A" w:rsidRDefault="00C81828">
      <w:pPr>
        <w:pStyle w:val="a2"/>
        <w:rPr>
          <w:ins w:id="1392" w:author="Piotr Winiarczyk" w:date="2018-11-02T08:32:00Z"/>
          <w:del w:id="1393" w:author="Windows 用户" w:date="2019-02-21T19:31:00Z"/>
        </w:rPr>
        <w:pPrChange w:id="1394" w:author="Piotr Winiarczyk" w:date="2018-11-02T08:33:00Z">
          <w:pPr>
            <w:pStyle w:val="a6"/>
          </w:pPr>
        </w:pPrChange>
      </w:pPr>
      <w:bookmarkStart w:id="1395" w:name="_Ref498946922"/>
      <w:ins w:id="1396" w:author="Piotr Winiarczyk" w:date="2018-11-02T08:33:00Z">
        <w:del w:id="1397" w:author="Windows 用户" w:date="2019-02-21T19:31:00Z">
          <w:r w:rsidDel="0072248A">
            <w:delText xml:space="preserve">C.1: </w:delText>
          </w:r>
        </w:del>
      </w:ins>
      <w:ins w:id="1398" w:author="Piotr Winiarczyk" w:date="2018-11-02T08:32:00Z">
        <w:del w:id="1399" w:author="Windows 用户" w:date="2019-02-21T19:31:00Z">
          <w:r w:rsidDel="0072248A">
            <w:delText xml:space="preserve">If </w:delText>
          </w:r>
        </w:del>
      </w:ins>
      <w:ins w:id="1400" w:author="Piotr Winiarczyk" w:date="2018-11-02T08:33:00Z">
        <w:del w:id="1401" w:author="Windows 用户" w:date="2019-02-21T19:31:00Z">
          <w:r w:rsidRPr="00C81828" w:rsidDel="0072248A">
            <w:delText>OOBInformation</w:delText>
          </w:r>
          <w:r w:rsidDel="0072248A">
            <w:delText xml:space="preserve"> </w:delText>
          </w:r>
        </w:del>
      </w:ins>
      <w:ins w:id="1402" w:author="Piotr Winiarczyk" w:date="2018-11-02T08:32:00Z">
        <w:del w:id="1403" w:author="Windows 用户" w:date="2019-02-21T19:31:00Z">
          <w:r w:rsidDel="0072248A">
            <w:delText xml:space="preserve">field is present, the </w:delText>
          </w:r>
        </w:del>
      </w:ins>
      <w:ins w:id="1404" w:author="Piotr Winiarczyk" w:date="2018-11-02T08:33:00Z">
        <w:del w:id="1405" w:author="Windows 用户" w:date="2019-02-21T19:31:00Z">
          <w:r w:rsidRPr="00C81828" w:rsidDel="0072248A">
            <w:delText xml:space="preserve">AdvStructures </w:delText>
          </w:r>
        </w:del>
      </w:ins>
      <w:ins w:id="1406" w:author="Piotr Winiarczyk" w:date="2018-11-02T08:32:00Z">
        <w:del w:id="1407" w:author="Windows 用户" w:date="2019-02-21T19:31:00Z">
          <w:r w:rsidDel="0072248A">
            <w:delText xml:space="preserve">field </w:delText>
          </w:r>
        </w:del>
      </w:ins>
      <w:ins w:id="1408" w:author="Piotr Winiarczyk" w:date="2018-11-02T08:33:00Z">
        <w:del w:id="1409" w:author="Windows 用户" w:date="2019-02-21T19:31:00Z">
          <w:r w:rsidDel="0072248A">
            <w:delText>is optional</w:delText>
          </w:r>
        </w:del>
      </w:ins>
      <w:ins w:id="1410" w:author="Piotr Winiarczyk" w:date="2018-11-02T08:32:00Z">
        <w:del w:id="1411" w:author="Windows 用户" w:date="2019-02-21T19:31:00Z">
          <w:r w:rsidDel="0072248A">
            <w:delText xml:space="preserve">; otherwise </w:delText>
          </w:r>
        </w:del>
      </w:ins>
      <w:ins w:id="1412" w:author="Piotr Winiarczyk" w:date="2018-11-02T08:34:00Z">
        <w:del w:id="1413" w:author="Windows 用户" w:date="2019-02-21T19:31:00Z">
          <w:r w:rsidRPr="00C81828" w:rsidDel="0072248A">
            <w:delText xml:space="preserve">AdvStructures </w:delText>
          </w:r>
        </w:del>
      </w:ins>
      <w:ins w:id="1414" w:author="Piotr Winiarczyk" w:date="2018-11-02T08:32:00Z">
        <w:del w:id="1415" w:author="Windows 用户" w:date="2019-02-21T19:31:00Z">
          <w:r w:rsidDel="0072248A">
            <w:delText>field shall not be present.</w:delText>
          </w:r>
        </w:del>
      </w:ins>
    </w:p>
    <w:p w14:paraId="685C6EFB" w14:textId="347A6D83" w:rsidR="00F163B4" w:rsidDel="0072248A" w:rsidRDefault="00F163B4" w:rsidP="00F163B4">
      <w:pPr>
        <w:pStyle w:val="a6"/>
        <w:rPr>
          <w:del w:id="1416" w:author="Windows 用户" w:date="2019-02-21T19:31:00Z"/>
        </w:rPr>
      </w:pPr>
      <w:del w:id="1417" w:author="Windows 用户" w:date="2019-02-21T19:31:00Z">
        <w:r w:rsidDel="0072248A">
          <w:delText xml:space="preserve">Table </w:delText>
        </w:r>
      </w:del>
      <w:ins w:id="1418" w:author="Piotr Winiarczyk" w:date="2018-11-10T17:37:00Z">
        <w:del w:id="1419" w:author="Windows 用户" w:date="2019-02-21T19:31:00Z">
          <w:r w:rsidR="00F7192C" w:rsidDel="0072248A">
            <w:fldChar w:fldCharType="begin"/>
          </w:r>
          <w:r w:rsidR="00F7192C" w:rsidDel="0072248A">
            <w:delInstrText xml:space="preserve"> STYLEREF 1 \s </w:delInstrText>
          </w:r>
        </w:del>
      </w:ins>
      <w:del w:id="1420" w:author="Windows 用户" w:date="2019-02-21T19:31:00Z">
        <w:r w:rsidR="00F7192C" w:rsidDel="0072248A">
          <w:fldChar w:fldCharType="separate"/>
        </w:r>
        <w:r w:rsidR="00F7192C" w:rsidDel="0072248A">
          <w:rPr>
            <w:noProof/>
          </w:rPr>
          <w:delText>4</w:delText>
        </w:r>
      </w:del>
      <w:ins w:id="1421" w:author="Piotr Winiarczyk" w:date="2018-11-10T17:37:00Z">
        <w:del w:id="1422" w:author="Windows 用户" w:date="2019-02-21T19:31:00Z">
          <w:r w:rsidR="00F7192C" w:rsidDel="0072248A">
            <w:fldChar w:fldCharType="end"/>
          </w:r>
          <w:r w:rsidR="00F7192C" w:rsidDel="0072248A">
            <w:delText>.</w:delText>
          </w:r>
          <w:r w:rsidR="00F7192C" w:rsidDel="0072248A">
            <w:fldChar w:fldCharType="begin"/>
          </w:r>
          <w:r w:rsidR="00F7192C" w:rsidDel="0072248A">
            <w:delInstrText xml:space="preserve"> SEQ Table \* ARABIC \s 1 </w:delInstrText>
          </w:r>
        </w:del>
      </w:ins>
      <w:del w:id="1423" w:author="Windows 用户" w:date="2019-02-21T19:31:00Z">
        <w:r w:rsidR="00F7192C" w:rsidDel="0072248A">
          <w:fldChar w:fldCharType="separate"/>
        </w:r>
      </w:del>
      <w:ins w:id="1424" w:author="Piotr Winiarczyk" w:date="2018-11-10T17:37:00Z">
        <w:del w:id="1425" w:author="Windows 用户" w:date="2019-02-21T19:31:00Z">
          <w:r w:rsidR="00F7192C" w:rsidDel="0072248A">
            <w:rPr>
              <w:noProof/>
            </w:rPr>
            <w:delText>12</w:delText>
          </w:r>
          <w:r w:rsidR="00F7192C" w:rsidDel="0072248A">
            <w:fldChar w:fldCharType="end"/>
          </w:r>
        </w:del>
      </w:ins>
      <w:del w:id="1426" w:author="Windows 用户" w:date="2019-02-21T19:31:00Z">
        <w:r w:rsidR="005E70B5" w:rsidDel="0072248A">
          <w:rPr>
            <w:noProof/>
          </w:rPr>
          <w:fldChar w:fldCharType="begin"/>
        </w:r>
        <w:r w:rsidR="005E70B5" w:rsidDel="0072248A">
          <w:rPr>
            <w:noProof/>
          </w:rPr>
          <w:delInstrText xml:space="preserve"> STYLEREF 1 \s </w:delInstrText>
        </w:r>
        <w:r w:rsidR="005E70B5" w:rsidDel="0072248A">
          <w:rPr>
            <w:noProof/>
          </w:rPr>
          <w:fldChar w:fldCharType="separate"/>
        </w:r>
        <w:r w:rsidR="00A60C92" w:rsidDel="0072248A">
          <w:rPr>
            <w:noProof/>
          </w:rPr>
          <w:delText>4</w:delText>
        </w:r>
        <w:r w:rsidR="005E70B5" w:rsidDel="0072248A">
          <w:rPr>
            <w:noProof/>
          </w:rPr>
          <w:fldChar w:fldCharType="end"/>
        </w:r>
        <w:r w:rsidR="007F4E90" w:rsidDel="0072248A">
          <w:delText>.</w:delText>
        </w:r>
        <w:r w:rsidR="005E70B5" w:rsidDel="0072248A">
          <w:rPr>
            <w:noProof/>
          </w:rPr>
          <w:fldChar w:fldCharType="begin"/>
        </w:r>
        <w:r w:rsidR="005E70B5" w:rsidDel="0072248A">
          <w:rPr>
            <w:noProof/>
          </w:rPr>
          <w:delInstrText xml:space="preserve"> SEQ Table \* ARABIC \s 1 </w:delInstrText>
        </w:r>
        <w:r w:rsidR="005E70B5" w:rsidDel="0072248A">
          <w:rPr>
            <w:noProof/>
          </w:rPr>
          <w:fldChar w:fldCharType="separate"/>
        </w:r>
        <w:r w:rsidR="00A60C92" w:rsidDel="0072248A">
          <w:rPr>
            <w:noProof/>
          </w:rPr>
          <w:delText>12</w:delText>
        </w:r>
        <w:r w:rsidR="005E70B5" w:rsidDel="0072248A">
          <w:rPr>
            <w:noProof/>
          </w:rPr>
          <w:fldChar w:fldCharType="end"/>
        </w:r>
        <w:bookmarkEnd w:id="1395"/>
        <w:r w:rsidDel="0072248A">
          <w:delText xml:space="preserve">: </w:delText>
        </w:r>
        <w:r w:rsidRPr="00F823B8" w:rsidDel="0072248A">
          <w:delText xml:space="preserve">Remote Provisioning </w:delText>
        </w:r>
        <w:r w:rsidDel="0072248A">
          <w:delText xml:space="preserve">Extended </w:delText>
        </w:r>
        <w:r w:rsidRPr="00F823B8" w:rsidDel="0072248A">
          <w:delText>Scan</w:delText>
        </w:r>
        <w:r w:rsidDel="0072248A">
          <w:delText xml:space="preserve"> Report </w:delText>
        </w:r>
        <w:r w:rsidR="00505586" w:rsidDel="0072248A">
          <w:delText>message fields</w:delText>
        </w:r>
      </w:del>
    </w:p>
    <w:p w14:paraId="4DDF6DFD" w14:textId="1FAA65FA" w:rsidR="009A438C" w:rsidDel="0072248A" w:rsidRDefault="009A438C" w:rsidP="00F163B4">
      <w:pPr>
        <w:pStyle w:val="a2"/>
        <w:rPr>
          <w:del w:id="1427" w:author="Windows 用户" w:date="2019-02-21T19:31:00Z"/>
        </w:rPr>
      </w:pPr>
      <w:del w:id="1428" w:author="Windows 用户" w:date="2019-02-21T19:31:00Z">
        <w:r w:rsidRPr="009A438C" w:rsidDel="0072248A">
          <w:lastRenderedPageBreak/>
          <w:delText xml:space="preserve">The Status field identifies the status of the </w:delText>
        </w:r>
        <w:r w:rsidR="00E54F76" w:rsidDel="0072248A">
          <w:delText>Remote Provisioning Extended Scan Start</w:delText>
        </w:r>
        <w:r w:rsidRPr="009A438C" w:rsidDel="0072248A">
          <w:delText xml:space="preserve"> </w:delText>
        </w:r>
        <w:r w:rsidR="00E54F76" w:rsidDel="0072248A">
          <w:delText>processing</w:delText>
        </w:r>
        <w:r w:rsidRPr="009A438C" w:rsidDel="0072248A">
          <w:delText>, as defined in</w:delText>
        </w:r>
        <w:r w:rsidR="00E54F76" w:rsidDel="0072248A">
          <w:delText xml:space="preserve"> </w:delText>
        </w:r>
        <w:r w:rsidR="00E54F76" w:rsidRPr="00F56AA0" w:rsidDel="0072248A">
          <w:rPr>
            <w:rStyle w:val="DocumentHyperlink"/>
          </w:rPr>
          <w:fldChar w:fldCharType="begin"/>
        </w:r>
        <w:r w:rsidR="00E54F76" w:rsidRPr="00F56AA0" w:rsidDel="0072248A">
          <w:rPr>
            <w:rStyle w:val="DocumentHyperlink"/>
          </w:rPr>
          <w:delInstrText xml:space="preserve"> REF _Ref521736060 \h </w:delInstrText>
        </w:r>
        <w:r w:rsidR="00F56AA0" w:rsidDel="0072248A">
          <w:rPr>
            <w:rStyle w:val="DocumentHyperlink"/>
          </w:rPr>
          <w:delInstrText xml:space="preserve"> \* MERGEFORMAT </w:delInstrText>
        </w:r>
        <w:r w:rsidR="00E54F76" w:rsidRPr="00F56AA0" w:rsidDel="0072248A">
          <w:rPr>
            <w:rStyle w:val="DocumentHyperlink"/>
          </w:rPr>
        </w:r>
        <w:r w:rsidR="00E54F76" w:rsidRPr="00F56AA0" w:rsidDel="0072248A">
          <w:rPr>
            <w:rStyle w:val="DocumentHyperlink"/>
          </w:rPr>
          <w:fldChar w:fldCharType="separate"/>
        </w:r>
        <w:r w:rsidR="00A60C92" w:rsidRPr="00CC2745" w:rsidDel="0072248A">
          <w:rPr>
            <w:rStyle w:val="DocumentHyperlink"/>
          </w:rPr>
          <w:delText>Table 4.22</w:delText>
        </w:r>
        <w:r w:rsidR="00E54F76" w:rsidRPr="00F56AA0" w:rsidDel="0072248A">
          <w:rPr>
            <w:rStyle w:val="DocumentHyperlink"/>
          </w:rPr>
          <w:fldChar w:fldCharType="end"/>
        </w:r>
        <w:r w:rsidRPr="009A438C" w:rsidDel="0072248A">
          <w:delText>.</w:delText>
        </w:r>
      </w:del>
    </w:p>
    <w:p w14:paraId="52607954" w14:textId="089549F2" w:rsidR="002900DC" w:rsidDel="0072248A" w:rsidRDefault="002900DC" w:rsidP="00F163B4">
      <w:pPr>
        <w:pStyle w:val="a2"/>
        <w:rPr>
          <w:del w:id="1429" w:author="Windows 用户" w:date="2019-02-21T19:31:00Z"/>
        </w:rPr>
      </w:pPr>
      <w:del w:id="1430" w:author="Windows 用户" w:date="2019-02-21T19:31:00Z">
        <w:r w:rsidRPr="002900DC" w:rsidDel="0072248A">
          <w:delText xml:space="preserve">The UUID field identifies the </w:delText>
        </w:r>
        <w:r w:rsidR="002C69E6" w:rsidDel="0072248A">
          <w:delText xml:space="preserve">Device </w:delText>
        </w:r>
        <w:r w:rsidRPr="002900DC" w:rsidDel="0072248A">
          <w:delText xml:space="preserve">UUID of </w:delText>
        </w:r>
        <w:r w:rsidR="00CD1DF6" w:rsidDel="0072248A">
          <w:delText xml:space="preserve">either </w:delText>
        </w:r>
        <w:r w:rsidRPr="002900DC" w:rsidDel="0072248A">
          <w:delText>the unprovisioned device</w:delText>
        </w:r>
        <w:r w:rsidR="008136FA" w:rsidDel="0072248A">
          <w:delText xml:space="preserve"> (see </w:delText>
        </w:r>
        <w:r w:rsidR="00B618EB" w:rsidDel="0072248A">
          <w:delText>S</w:delText>
        </w:r>
        <w:r w:rsidR="008136FA" w:rsidDel="0072248A">
          <w:delText xml:space="preserve">ection </w:delText>
        </w:r>
        <w:r w:rsidR="008136FA" w:rsidRPr="00AD30EF" w:rsidDel="0072248A">
          <w:rPr>
            <w:rStyle w:val="DocumentHyperlink"/>
          </w:rPr>
          <w:delText>3.10.3</w:delText>
        </w:r>
        <w:r w:rsidR="008136FA" w:rsidDel="0072248A">
          <w:delText>)</w:delText>
        </w:r>
        <w:r w:rsidDel="0072248A">
          <w:delText xml:space="preserve"> or</w:delText>
        </w:r>
        <w:r w:rsidR="008136FA" w:rsidDel="0072248A">
          <w:delText xml:space="preserve"> the </w:delText>
        </w:r>
        <w:r w:rsidDel="0072248A">
          <w:delText>Remote Provisioning Server</w:delText>
        </w:r>
        <w:r w:rsidRPr="002900DC" w:rsidDel="0072248A">
          <w:delText>.</w:delText>
        </w:r>
      </w:del>
    </w:p>
    <w:p w14:paraId="7865CB69" w14:textId="3D2A1773" w:rsidR="008136FA" w:rsidDel="0072248A" w:rsidRDefault="008136FA" w:rsidP="00AD30EF">
      <w:pPr>
        <w:rPr>
          <w:del w:id="1431" w:author="Windows 用户" w:date="2019-02-21T19:31:00Z"/>
        </w:rPr>
      </w:pPr>
      <w:del w:id="1432" w:author="Windows 用户" w:date="2019-02-21T19:31:00Z">
        <w:r w:rsidDel="0072248A">
          <w:delText xml:space="preserve">The OOBInformation field contains the OOB Information of </w:delText>
        </w:r>
        <w:r w:rsidR="00B618EB" w:rsidDel="0072248A">
          <w:delText xml:space="preserve">either </w:delText>
        </w:r>
        <w:r w:rsidDel="0072248A">
          <w:delText xml:space="preserve">the </w:delText>
        </w:r>
        <w:r w:rsidRPr="002900DC" w:rsidDel="0072248A">
          <w:delText xml:space="preserve">unprovisioned </w:delText>
        </w:r>
        <w:r w:rsidDel="0072248A">
          <w:delText xml:space="preserve">device (see Section </w:delText>
        </w:r>
        <w:r w:rsidRPr="00F905A8" w:rsidDel="0072248A">
          <w:rPr>
            <w:rStyle w:val="DocumentHyperlink"/>
          </w:rPr>
          <w:delText>3.9.2</w:delText>
        </w:r>
        <w:r w:rsidDel="0072248A">
          <w:delText>) or the Remote Provisioning Server.</w:delText>
        </w:r>
      </w:del>
    </w:p>
    <w:p w14:paraId="3D1A762A" w14:textId="03BA2971" w:rsidR="00F163B4" w:rsidDel="0072248A" w:rsidRDefault="002900DC" w:rsidP="00F163B4">
      <w:pPr>
        <w:pStyle w:val="a2"/>
        <w:rPr>
          <w:del w:id="1433" w:author="Windows 用户" w:date="2019-02-21T19:31:00Z"/>
        </w:rPr>
      </w:pPr>
      <w:del w:id="1434" w:author="Windows 用户" w:date="2019-02-21T19:31:00Z">
        <w:r w:rsidDel="0072248A">
          <w:delText>If present, t</w:delText>
        </w:r>
        <w:r w:rsidR="00F163B4" w:rsidDel="0072248A">
          <w:delText>he Adv</w:delText>
        </w:r>
        <w:r w:rsidR="00CC1266" w:rsidDel="0072248A">
          <w:delText>Structures</w:delText>
        </w:r>
        <w:r w:rsidR="00F163B4" w:rsidDel="0072248A">
          <w:delText xml:space="preserve"> field </w:delText>
        </w:r>
        <w:r w:rsidDel="0072248A">
          <w:delText xml:space="preserve">contains </w:delText>
        </w:r>
        <w:r w:rsidR="00B618EB" w:rsidDel="0072248A">
          <w:delText xml:space="preserve">a </w:delText>
        </w:r>
        <w:r w:rsidDel="0072248A">
          <w:delText xml:space="preserve">concatenated list of AD Structures with information requested by the Remote Provisioning Client. The value </w:delText>
        </w:r>
        <w:r w:rsidR="00B618EB" w:rsidDel="0072248A">
          <w:delText>has the same</w:delText>
        </w:r>
        <w:r w:rsidDel="0072248A">
          <w:delText xml:space="preserve"> </w:delText>
        </w:r>
        <w:r w:rsidR="00E05270" w:rsidDel="0072248A">
          <w:delText xml:space="preserve">format as </w:delText>
        </w:r>
        <w:r w:rsidR="00B618EB" w:rsidDel="0072248A">
          <w:delText>a</w:delText>
        </w:r>
        <w:r w:rsidR="00E263DC" w:rsidDel="0072248A">
          <w:delText xml:space="preserve">dvertising data </w:delText>
        </w:r>
        <w:r w:rsidR="00DA02E9" w:rsidDel="0072248A">
          <w:delText>or</w:delText>
        </w:r>
        <w:r w:rsidR="00E263DC" w:rsidDel="0072248A">
          <w:delText xml:space="preserve"> </w:delText>
        </w:r>
        <w:r w:rsidR="00B618EB" w:rsidDel="0072248A">
          <w:delText>s</w:delText>
        </w:r>
        <w:r w:rsidR="00E263DC" w:rsidDel="0072248A">
          <w:delText xml:space="preserve">can </w:delText>
        </w:r>
        <w:r w:rsidR="00B618EB" w:rsidDel="0072248A">
          <w:delText>r</w:delText>
        </w:r>
        <w:r w:rsidR="00E263DC" w:rsidDel="0072248A">
          <w:delText>esponse data</w:delText>
        </w:r>
        <w:r w:rsidR="00B618EB" w:rsidDel="0072248A">
          <w:delText>,</w:delText>
        </w:r>
        <w:r w:rsidR="00E263DC" w:rsidDel="0072248A">
          <w:delText xml:space="preserve"> as defined in </w:delText>
        </w:r>
        <w:r w:rsidR="00E263DC" w:rsidRPr="00095D96" w:rsidDel="0072248A">
          <w:rPr>
            <w:rStyle w:val="DocumentHyperlink"/>
          </w:rPr>
          <w:delText>[1]</w:delText>
        </w:r>
        <w:r w:rsidR="00E263DC" w:rsidDel="0072248A">
          <w:delText xml:space="preserve"> Section 11, Vol 3, Part C</w:delText>
        </w:r>
        <w:r w:rsidR="00F163B4" w:rsidDel="0072248A">
          <w:delText>.</w:delText>
        </w:r>
      </w:del>
    </w:p>
    <w:p w14:paraId="17D49039" w14:textId="77777777" w:rsidR="0072248A" w:rsidRDefault="0072248A" w:rsidP="0072248A">
      <w:pPr>
        <w:pStyle w:val="40"/>
        <w:rPr>
          <w:ins w:id="1435" w:author="Windows 用户" w:date="2019-02-21T19:31:00Z"/>
        </w:rPr>
      </w:pPr>
      <w:bookmarkStart w:id="1436" w:name="_Toc525725911"/>
      <w:bookmarkStart w:id="1437" w:name="_Toc525989620"/>
      <w:bookmarkStart w:id="1438" w:name="_Toc526158708"/>
      <w:bookmarkStart w:id="1439" w:name="_Toc525725938"/>
      <w:bookmarkStart w:id="1440" w:name="_Toc525989647"/>
      <w:bookmarkStart w:id="1441" w:name="_Toc526158735"/>
      <w:bookmarkStart w:id="1442" w:name="_Toc522873093"/>
      <w:bookmarkStart w:id="1443" w:name="_Toc525725943"/>
      <w:bookmarkStart w:id="1444" w:name="_Toc525989652"/>
      <w:bookmarkStart w:id="1445" w:name="_Toc526158740"/>
      <w:bookmarkStart w:id="1446" w:name="_Toc527039230"/>
      <w:bookmarkEnd w:id="1436"/>
      <w:bookmarkEnd w:id="1437"/>
      <w:bookmarkEnd w:id="1438"/>
      <w:bookmarkEnd w:id="1439"/>
      <w:bookmarkEnd w:id="1440"/>
      <w:bookmarkEnd w:id="1441"/>
      <w:bookmarkEnd w:id="1442"/>
      <w:bookmarkEnd w:id="1443"/>
      <w:bookmarkEnd w:id="1444"/>
      <w:bookmarkEnd w:id="1445"/>
      <w:ins w:id="1447" w:author="Windows 用户" w:date="2019-02-21T19:31:00Z">
        <w:r w:rsidRPr="008460DD">
          <w:t xml:space="preserve">Remote Provisioning </w:t>
        </w:r>
        <w:r>
          <w:t xml:space="preserve">Extended </w:t>
        </w:r>
        <w:r w:rsidRPr="008460DD">
          <w:t>Scan</w:t>
        </w:r>
        <w:r>
          <w:t xml:space="preserve"> Report</w:t>
        </w:r>
      </w:ins>
    </w:p>
    <w:p w14:paraId="50AD88B6" w14:textId="77777777" w:rsidR="0072248A" w:rsidRDefault="0072248A" w:rsidP="0072248A">
      <w:pPr>
        <w:pStyle w:val="a2"/>
        <w:rPr>
          <w:ins w:id="1448" w:author="Windows 用户" w:date="2019-02-21T19:31:00Z"/>
        </w:rPr>
      </w:pPr>
      <w:ins w:id="1449" w:author="Windows 用户" w:date="2019-02-21T19:31:00Z">
        <w:r>
          <w:t xml:space="preserve">The </w:t>
        </w:r>
        <w:r w:rsidRPr="00F823B8">
          <w:t xml:space="preserve">Remote Provisioning </w:t>
        </w:r>
        <w:r>
          <w:t xml:space="preserve">Extended </w:t>
        </w:r>
        <w:r w:rsidRPr="00F823B8">
          <w:t>Scan</w:t>
        </w:r>
        <w:r>
          <w:t xml:space="preserve"> Report message is an unacknowledged message used </w:t>
        </w:r>
        <w:r w:rsidRPr="00505586">
          <w:t xml:space="preserve">by the Remote Provisioning </w:t>
        </w:r>
        <w:r>
          <w:t>Server</w:t>
        </w:r>
        <w:r w:rsidRPr="00505586">
          <w:t xml:space="preserve"> </w:t>
        </w:r>
        <w:r>
          <w:t xml:space="preserve">to report the advertising data requested by the client in a Remote Provisioning Extended Scan Start message (see Section </w:t>
        </w:r>
        <w:r w:rsidRPr="00095D96">
          <w:rPr>
            <w:rStyle w:val="DocumentHyperlink"/>
          </w:rPr>
          <w:fldChar w:fldCharType="begin"/>
        </w:r>
        <w:r w:rsidRPr="00095D96">
          <w:rPr>
            <w:rStyle w:val="DocumentHyperlink"/>
          </w:rPr>
          <w:instrText xml:space="preserve"> REF _Ref526348578 \r \h </w:instrText>
        </w:r>
        <w:r>
          <w:rPr>
            <w:rStyle w:val="DocumentHyperlink"/>
          </w:rPr>
          <w:instrText xml:space="preserve"> \* MERGEFORMAT </w:instrText>
        </w:r>
        <w:r w:rsidRPr="00095D96">
          <w:rPr>
            <w:rStyle w:val="DocumentHyperlink"/>
          </w:rPr>
        </w:r>
        <w:r w:rsidRPr="00095D96">
          <w:rPr>
            <w:rStyle w:val="DocumentHyperlink"/>
          </w:rPr>
          <w:fldChar w:fldCharType="separate"/>
        </w:r>
        <w:r>
          <w:rPr>
            <w:rStyle w:val="DocumentHyperlink"/>
          </w:rPr>
          <w:t>4.3.4.8</w:t>
        </w:r>
        <w:r w:rsidRPr="00095D96">
          <w:rPr>
            <w:rStyle w:val="DocumentHyperlink"/>
          </w:rPr>
          <w:fldChar w:fldCharType="end"/>
        </w:r>
        <w:r>
          <w:t>).</w:t>
        </w:r>
      </w:ins>
    </w:p>
    <w:p w14:paraId="2C629C30" w14:textId="77777777" w:rsidR="0072248A" w:rsidRPr="003F2A85" w:rsidRDefault="0072248A" w:rsidP="0072248A">
      <w:pPr>
        <w:pStyle w:val="a2"/>
        <w:rPr>
          <w:ins w:id="1450" w:author="Windows 用户" w:date="2019-02-21T19:31:00Z"/>
        </w:rPr>
      </w:pPr>
      <w:ins w:id="1451" w:author="Windows 用户" w:date="2019-02-21T19:31:00Z">
        <w:r w:rsidRPr="003F2A85">
          <w:t xml:space="preserve">The structure of the message is defined in </w:t>
        </w:r>
        <w:r>
          <w:rPr>
            <w:rStyle w:val="DocumentHyperlink"/>
          </w:rPr>
          <w:fldChar w:fldCharType="begin"/>
        </w:r>
        <w:r>
          <w:instrText xml:space="preserve"> REF _Ref498946922 \h </w:instrText>
        </w:r>
        <w:r>
          <w:rPr>
            <w:rStyle w:val="DocumentHyperlink"/>
          </w:rPr>
        </w:r>
        <w:r>
          <w:rPr>
            <w:rStyle w:val="DocumentHyperlink"/>
          </w:rPr>
          <w:fldChar w:fldCharType="separate"/>
        </w:r>
        <w:r>
          <w:t xml:space="preserve">Table </w:t>
        </w:r>
        <w:r>
          <w:rPr>
            <w:noProof/>
          </w:rPr>
          <w:t>4</w:t>
        </w:r>
        <w:r>
          <w:t>.</w:t>
        </w:r>
        <w:r>
          <w:rPr>
            <w:noProof/>
          </w:rPr>
          <w:t>12</w:t>
        </w:r>
        <w:r>
          <w:rPr>
            <w:rStyle w:val="DocumentHyperlink"/>
          </w:rPr>
          <w:fldChar w:fldCharType="end"/>
        </w:r>
        <w:r w:rsidRPr="003F2A85">
          <w:t>.</w:t>
        </w:r>
      </w:ins>
    </w:p>
    <w:tbl>
      <w:tblPr>
        <w:tblStyle w:val="af2"/>
        <w:tblW w:w="9209" w:type="dxa"/>
        <w:tblLook w:val="04A0" w:firstRow="1" w:lastRow="0" w:firstColumn="1" w:lastColumn="0" w:noHBand="0" w:noVBand="1"/>
      </w:tblPr>
      <w:tblGrid>
        <w:gridCol w:w="4125"/>
        <w:gridCol w:w="1142"/>
        <w:gridCol w:w="3942"/>
      </w:tblGrid>
      <w:tr w:rsidR="0072248A" w:rsidRPr="001D64AD" w14:paraId="703C067E" w14:textId="77777777" w:rsidTr="0072248A">
        <w:trPr>
          <w:tblHeader/>
          <w:ins w:id="1452" w:author="Windows 用户" w:date="2019-02-21T19:31:00Z"/>
        </w:trPr>
        <w:tc>
          <w:tcPr>
            <w:tcW w:w="4125" w:type="dxa"/>
            <w:shd w:val="clear" w:color="auto" w:fill="F2F2F2" w:themeFill="background1" w:themeFillShade="F2"/>
          </w:tcPr>
          <w:p w14:paraId="5E0EB0C2" w14:textId="77777777" w:rsidR="0072248A" w:rsidRPr="001D64AD" w:rsidRDefault="0072248A" w:rsidP="0072248A">
            <w:pPr>
              <w:pStyle w:val="Tableheading0"/>
              <w:keepNext/>
              <w:keepLines/>
              <w:rPr>
                <w:ins w:id="1453" w:author="Windows 用户" w:date="2019-02-21T19:31:00Z"/>
              </w:rPr>
            </w:pPr>
            <w:ins w:id="1454" w:author="Windows 用户" w:date="2019-02-21T19:31:00Z">
              <w:r w:rsidRPr="001D64AD">
                <w:t>Field</w:t>
              </w:r>
            </w:ins>
          </w:p>
        </w:tc>
        <w:tc>
          <w:tcPr>
            <w:tcW w:w="1142" w:type="dxa"/>
            <w:shd w:val="clear" w:color="auto" w:fill="F2F2F2" w:themeFill="background1" w:themeFillShade="F2"/>
          </w:tcPr>
          <w:p w14:paraId="749FDBB7" w14:textId="77777777" w:rsidR="0072248A" w:rsidRPr="001D64AD" w:rsidRDefault="0072248A" w:rsidP="0072248A">
            <w:pPr>
              <w:pStyle w:val="Tableheading0"/>
              <w:keepNext/>
              <w:keepLines/>
              <w:rPr>
                <w:ins w:id="1455" w:author="Windows 用户" w:date="2019-02-21T19:31:00Z"/>
              </w:rPr>
            </w:pPr>
            <w:ins w:id="1456" w:author="Windows 用户" w:date="2019-02-21T19:31:00Z">
              <w:r w:rsidRPr="001D64AD">
                <w:t>Size</w:t>
              </w:r>
              <w:r>
                <w:t xml:space="preserve"> </w:t>
              </w:r>
              <w:r w:rsidRPr="001D64AD">
                <w:t>(</w:t>
              </w:r>
              <w:r>
                <w:t>octets</w:t>
              </w:r>
              <w:r w:rsidRPr="001D64AD">
                <w:t>)</w:t>
              </w:r>
            </w:ins>
          </w:p>
        </w:tc>
        <w:tc>
          <w:tcPr>
            <w:tcW w:w="3942" w:type="dxa"/>
            <w:shd w:val="clear" w:color="auto" w:fill="F2F2F2" w:themeFill="background1" w:themeFillShade="F2"/>
          </w:tcPr>
          <w:p w14:paraId="33BCE222" w14:textId="77777777" w:rsidR="0072248A" w:rsidRPr="001D64AD" w:rsidRDefault="0072248A" w:rsidP="0072248A">
            <w:pPr>
              <w:pStyle w:val="Tableheading0"/>
              <w:keepNext/>
              <w:keepLines/>
              <w:rPr>
                <w:ins w:id="1457" w:author="Windows 用户" w:date="2019-02-21T19:31:00Z"/>
              </w:rPr>
            </w:pPr>
            <w:ins w:id="1458" w:author="Windows 用户" w:date="2019-02-21T19:31:00Z">
              <w:r w:rsidRPr="001D64AD">
                <w:t>Notes</w:t>
              </w:r>
            </w:ins>
          </w:p>
        </w:tc>
      </w:tr>
      <w:tr w:rsidR="0072248A" w:rsidRPr="001D64AD" w14:paraId="05AEDD71" w14:textId="77777777" w:rsidTr="0072248A">
        <w:trPr>
          <w:ins w:id="1459" w:author="Windows 用户" w:date="2019-02-21T19:31:00Z"/>
        </w:trPr>
        <w:tc>
          <w:tcPr>
            <w:tcW w:w="4125" w:type="dxa"/>
            <w:shd w:val="clear" w:color="auto" w:fill="FFFFFF" w:themeFill="background1"/>
          </w:tcPr>
          <w:p w14:paraId="49D20F4D" w14:textId="77777777" w:rsidR="0072248A" w:rsidRPr="001D64AD" w:rsidRDefault="0072248A" w:rsidP="0072248A">
            <w:pPr>
              <w:pStyle w:val="TableText"/>
              <w:keepNext/>
              <w:keepLines/>
              <w:rPr>
                <w:ins w:id="1460" w:author="Windows 用户" w:date="2019-02-21T19:31:00Z"/>
              </w:rPr>
            </w:pPr>
            <w:ins w:id="1461" w:author="Windows 用户" w:date="2019-02-21T19:31:00Z">
              <w:r>
                <w:t>Status</w:t>
              </w:r>
            </w:ins>
          </w:p>
        </w:tc>
        <w:tc>
          <w:tcPr>
            <w:tcW w:w="1142" w:type="dxa"/>
            <w:shd w:val="clear" w:color="auto" w:fill="FFFFFF" w:themeFill="background1"/>
          </w:tcPr>
          <w:p w14:paraId="1AA1DCCF" w14:textId="77777777" w:rsidR="0072248A" w:rsidRPr="001D64AD" w:rsidRDefault="0072248A" w:rsidP="0072248A">
            <w:pPr>
              <w:pStyle w:val="TableText"/>
              <w:rPr>
                <w:ins w:id="1462" w:author="Windows 用户" w:date="2019-02-21T19:31:00Z"/>
              </w:rPr>
            </w:pPr>
            <w:ins w:id="1463" w:author="Windows 用户" w:date="2019-02-21T19:31:00Z">
              <w:r>
                <w:t>1</w:t>
              </w:r>
            </w:ins>
          </w:p>
        </w:tc>
        <w:tc>
          <w:tcPr>
            <w:tcW w:w="3942" w:type="dxa"/>
            <w:shd w:val="clear" w:color="auto" w:fill="FFFFFF" w:themeFill="background1"/>
          </w:tcPr>
          <w:p w14:paraId="4EA0B0E3" w14:textId="77777777" w:rsidR="0072248A" w:rsidRPr="001D64AD" w:rsidRDefault="0072248A" w:rsidP="0072248A">
            <w:pPr>
              <w:pStyle w:val="TableText"/>
              <w:keepNext/>
              <w:rPr>
                <w:ins w:id="1464" w:author="Windows 用户" w:date="2019-02-21T19:31:00Z"/>
              </w:rPr>
            </w:pPr>
            <w:ins w:id="1465" w:author="Windows 用户" w:date="2019-02-21T19:31:00Z">
              <w:r w:rsidRPr="009A438C">
                <w:t>Status for the requesting message</w:t>
              </w:r>
              <w:r w:rsidRPr="009A438C" w:rsidDel="00E05270">
                <w:t xml:space="preserve"> </w:t>
              </w:r>
            </w:ins>
          </w:p>
        </w:tc>
      </w:tr>
      <w:tr w:rsidR="0072248A" w:rsidRPr="001D64AD" w14:paraId="14B60EEB" w14:textId="77777777" w:rsidTr="0072248A">
        <w:trPr>
          <w:ins w:id="1466" w:author="Windows 用户" w:date="2019-02-21T19:31:00Z"/>
        </w:trPr>
        <w:tc>
          <w:tcPr>
            <w:tcW w:w="4125" w:type="dxa"/>
            <w:shd w:val="clear" w:color="auto" w:fill="FFFFFF" w:themeFill="background1"/>
          </w:tcPr>
          <w:p w14:paraId="2071FDE3" w14:textId="77777777" w:rsidR="0072248A" w:rsidRDefault="0072248A" w:rsidP="0072248A">
            <w:pPr>
              <w:pStyle w:val="TableText"/>
              <w:keepNext/>
              <w:keepLines/>
              <w:rPr>
                <w:ins w:id="1467" w:author="Windows 用户" w:date="2019-02-21T19:31:00Z"/>
              </w:rPr>
            </w:pPr>
            <w:ins w:id="1468" w:author="Windows 用户" w:date="2019-02-21T19:31:00Z">
              <w:r w:rsidRPr="009A438C">
                <w:t>UUID</w:t>
              </w:r>
            </w:ins>
          </w:p>
        </w:tc>
        <w:tc>
          <w:tcPr>
            <w:tcW w:w="1142" w:type="dxa"/>
            <w:shd w:val="clear" w:color="auto" w:fill="FFFFFF" w:themeFill="background1"/>
          </w:tcPr>
          <w:p w14:paraId="5025AC08" w14:textId="77777777" w:rsidR="0072248A" w:rsidDel="00DA02E9" w:rsidRDefault="0072248A" w:rsidP="0072248A">
            <w:pPr>
              <w:pStyle w:val="TableText"/>
              <w:rPr>
                <w:ins w:id="1469" w:author="Windows 用户" w:date="2019-02-21T19:31:00Z"/>
              </w:rPr>
            </w:pPr>
            <w:ins w:id="1470" w:author="Windows 用户" w:date="2019-02-21T19:31:00Z">
              <w:r>
                <w:t>16</w:t>
              </w:r>
            </w:ins>
          </w:p>
        </w:tc>
        <w:tc>
          <w:tcPr>
            <w:tcW w:w="3942" w:type="dxa"/>
            <w:shd w:val="clear" w:color="auto" w:fill="FFFFFF" w:themeFill="background1"/>
          </w:tcPr>
          <w:p w14:paraId="50457C15" w14:textId="77777777" w:rsidR="0072248A" w:rsidRPr="00DA02E9" w:rsidRDefault="0072248A" w:rsidP="0072248A">
            <w:pPr>
              <w:pStyle w:val="TableText"/>
              <w:keepNext/>
              <w:rPr>
                <w:ins w:id="1471" w:author="Windows 用户" w:date="2019-02-21T19:31:00Z"/>
              </w:rPr>
            </w:pPr>
            <w:ins w:id="1472" w:author="Windows 用户" w:date="2019-02-21T19:31:00Z">
              <w:r w:rsidRPr="009A438C">
                <w:t>Device UUID</w:t>
              </w:r>
            </w:ins>
          </w:p>
        </w:tc>
      </w:tr>
      <w:tr w:rsidR="0072248A" w:rsidRPr="001D64AD" w14:paraId="6377A6A3" w14:textId="77777777" w:rsidTr="0072248A">
        <w:trPr>
          <w:ins w:id="1473" w:author="Windows 用户" w:date="2019-02-21T19:31:00Z"/>
        </w:trPr>
        <w:tc>
          <w:tcPr>
            <w:tcW w:w="4125" w:type="dxa"/>
            <w:shd w:val="clear" w:color="auto" w:fill="FFFFFF" w:themeFill="background1"/>
          </w:tcPr>
          <w:p w14:paraId="27670652" w14:textId="77777777" w:rsidR="0072248A" w:rsidRPr="009A438C" w:rsidRDefault="0072248A" w:rsidP="0072248A">
            <w:pPr>
              <w:pStyle w:val="TableText"/>
              <w:keepNext/>
              <w:keepLines/>
              <w:rPr>
                <w:ins w:id="1474" w:author="Windows 用户" w:date="2019-02-21T19:31:00Z"/>
              </w:rPr>
            </w:pPr>
            <w:commentRangeStart w:id="1475"/>
            <w:commentRangeStart w:id="1476"/>
            <w:commentRangeStart w:id="1477"/>
            <w:commentRangeStart w:id="1478"/>
            <w:commentRangeStart w:id="1479"/>
            <w:ins w:id="1480" w:author="Windows 用户" w:date="2019-02-21T19:31:00Z">
              <w:r>
                <w:t>OOBInformation</w:t>
              </w:r>
              <w:commentRangeEnd w:id="1475"/>
              <w:r>
                <w:rPr>
                  <w:rStyle w:val="af4"/>
                  <w:color w:val="auto"/>
                </w:rPr>
                <w:commentReference w:id="1475"/>
              </w:r>
              <w:commentRangeEnd w:id="1476"/>
              <w:r>
                <w:rPr>
                  <w:rStyle w:val="af4"/>
                  <w:color w:val="auto"/>
                </w:rPr>
                <w:commentReference w:id="1476"/>
              </w:r>
              <w:commentRangeEnd w:id="1477"/>
              <w:r>
                <w:rPr>
                  <w:rStyle w:val="af4"/>
                  <w:color w:val="auto"/>
                </w:rPr>
                <w:commentReference w:id="1477"/>
              </w:r>
              <w:commentRangeEnd w:id="1478"/>
              <w:r>
                <w:rPr>
                  <w:rStyle w:val="af4"/>
                  <w:color w:val="auto"/>
                </w:rPr>
                <w:commentReference w:id="1478"/>
              </w:r>
              <w:commentRangeEnd w:id="1479"/>
              <w:r>
                <w:rPr>
                  <w:rStyle w:val="af4"/>
                  <w:color w:val="auto"/>
                </w:rPr>
                <w:commentReference w:id="1479"/>
              </w:r>
            </w:ins>
          </w:p>
        </w:tc>
        <w:tc>
          <w:tcPr>
            <w:tcW w:w="1142" w:type="dxa"/>
            <w:shd w:val="clear" w:color="auto" w:fill="FFFFFF" w:themeFill="background1"/>
          </w:tcPr>
          <w:p w14:paraId="366A2D10" w14:textId="77777777" w:rsidR="0072248A" w:rsidRDefault="0072248A" w:rsidP="0072248A">
            <w:pPr>
              <w:pStyle w:val="TableText"/>
              <w:rPr>
                <w:ins w:id="1481" w:author="Windows 用户" w:date="2019-02-21T19:31:00Z"/>
              </w:rPr>
            </w:pPr>
            <w:ins w:id="1482" w:author="Windows 用户" w:date="2019-02-21T19:31:00Z">
              <w:r>
                <w:t>2</w:t>
              </w:r>
            </w:ins>
          </w:p>
        </w:tc>
        <w:tc>
          <w:tcPr>
            <w:tcW w:w="3942" w:type="dxa"/>
            <w:shd w:val="clear" w:color="auto" w:fill="FFFFFF" w:themeFill="background1"/>
          </w:tcPr>
          <w:p w14:paraId="224F9E46" w14:textId="77777777" w:rsidR="0072248A" w:rsidRPr="009A438C" w:rsidRDefault="0072248A" w:rsidP="0072248A">
            <w:pPr>
              <w:pStyle w:val="TableText"/>
              <w:keepNext/>
              <w:rPr>
                <w:ins w:id="1483" w:author="Windows 用户" w:date="2019-02-21T19:31:00Z"/>
              </w:rPr>
            </w:pPr>
            <w:ins w:id="1484" w:author="Windows 用户" w:date="2019-02-21T19:31:00Z">
              <w:r>
                <w:t>OOB Information (Optional)</w:t>
              </w:r>
            </w:ins>
          </w:p>
        </w:tc>
      </w:tr>
      <w:tr w:rsidR="0072248A" w:rsidRPr="001D64AD" w14:paraId="739E93FA" w14:textId="77777777" w:rsidTr="0072248A">
        <w:trPr>
          <w:ins w:id="1485" w:author="Windows 用户" w:date="2019-02-21T19:31:00Z"/>
        </w:trPr>
        <w:tc>
          <w:tcPr>
            <w:tcW w:w="4125" w:type="dxa"/>
            <w:shd w:val="clear" w:color="auto" w:fill="FFFFFF" w:themeFill="background1"/>
          </w:tcPr>
          <w:p w14:paraId="0040B8CD" w14:textId="77777777" w:rsidR="0072248A" w:rsidRDefault="0072248A" w:rsidP="0072248A">
            <w:pPr>
              <w:pStyle w:val="TableText"/>
              <w:keepNext/>
              <w:keepLines/>
              <w:rPr>
                <w:ins w:id="1486" w:author="Windows 用户" w:date="2019-02-21T19:31:00Z"/>
              </w:rPr>
            </w:pPr>
            <w:ins w:id="1487" w:author="Windows 用户" w:date="2019-02-21T19:31:00Z">
              <w:r w:rsidRPr="00DA02E9">
                <w:t>Adv</w:t>
              </w:r>
              <w:r>
                <w:t>Structures</w:t>
              </w:r>
            </w:ins>
          </w:p>
        </w:tc>
        <w:tc>
          <w:tcPr>
            <w:tcW w:w="1142" w:type="dxa"/>
            <w:shd w:val="clear" w:color="auto" w:fill="FFFFFF" w:themeFill="background1"/>
          </w:tcPr>
          <w:p w14:paraId="4DFE2E12" w14:textId="77777777" w:rsidR="0072248A" w:rsidRDefault="0072248A" w:rsidP="0072248A">
            <w:pPr>
              <w:pStyle w:val="TableText"/>
              <w:rPr>
                <w:ins w:id="1488" w:author="Windows 用户" w:date="2019-02-21T19:31:00Z"/>
              </w:rPr>
            </w:pPr>
            <w:ins w:id="1489" w:author="Windows 用户" w:date="2019-02-21T19:31:00Z">
              <w:r w:rsidRPr="00DA02E9">
                <w:t>Variable</w:t>
              </w:r>
            </w:ins>
          </w:p>
        </w:tc>
        <w:tc>
          <w:tcPr>
            <w:tcW w:w="3942" w:type="dxa"/>
            <w:shd w:val="clear" w:color="auto" w:fill="FFFFFF" w:themeFill="background1"/>
          </w:tcPr>
          <w:p w14:paraId="2B3A38B7" w14:textId="77777777" w:rsidR="0072248A" w:rsidRDefault="0072248A" w:rsidP="0072248A">
            <w:pPr>
              <w:pStyle w:val="TableText"/>
              <w:keepNext/>
              <w:rPr>
                <w:ins w:id="1490" w:author="Windows 用户" w:date="2019-02-21T19:31:00Z"/>
              </w:rPr>
            </w:pPr>
            <w:ins w:id="1491" w:author="Windows 用户" w:date="2019-02-21T19:31:00Z">
              <w:r w:rsidRPr="00DA02E9">
                <w:t xml:space="preserve">Concatenated list of AD Structures that </w:t>
              </w:r>
              <w:commentRangeStart w:id="1492"/>
              <w:commentRangeStart w:id="1493"/>
              <w:commentRangeStart w:id="1494"/>
              <w:commentRangeStart w:id="1495"/>
              <w:commentRangeStart w:id="1496"/>
              <w:r w:rsidRPr="00DA02E9">
                <w:t>match the AD Types requested by the client in the ADTypeFilter field of the Remote Provisioning Extended Scan Start message.</w:t>
              </w:r>
              <w:r>
                <w:t xml:space="preserve"> (C.1).</w:t>
              </w:r>
              <w:commentRangeEnd w:id="1492"/>
              <w:r>
                <w:rPr>
                  <w:rStyle w:val="af4"/>
                  <w:color w:val="auto"/>
                </w:rPr>
                <w:commentReference w:id="1492"/>
              </w:r>
              <w:commentRangeEnd w:id="1493"/>
              <w:r>
                <w:rPr>
                  <w:rStyle w:val="af4"/>
                  <w:color w:val="auto"/>
                </w:rPr>
                <w:commentReference w:id="1493"/>
              </w:r>
              <w:commentRangeEnd w:id="1494"/>
              <w:r>
                <w:rPr>
                  <w:rStyle w:val="af4"/>
                  <w:color w:val="auto"/>
                </w:rPr>
                <w:commentReference w:id="1494"/>
              </w:r>
              <w:commentRangeEnd w:id="1495"/>
              <w:r>
                <w:rPr>
                  <w:rStyle w:val="af4"/>
                  <w:color w:val="auto"/>
                </w:rPr>
                <w:commentReference w:id="1495"/>
              </w:r>
              <w:commentRangeEnd w:id="1496"/>
              <w:r>
                <w:rPr>
                  <w:rStyle w:val="af4"/>
                  <w:color w:val="auto"/>
                </w:rPr>
                <w:commentReference w:id="1496"/>
              </w:r>
            </w:ins>
          </w:p>
        </w:tc>
      </w:tr>
    </w:tbl>
    <w:p w14:paraId="259FD34F" w14:textId="77777777" w:rsidR="0072248A" w:rsidRDefault="0072248A" w:rsidP="0072248A">
      <w:pPr>
        <w:pStyle w:val="a2"/>
        <w:rPr>
          <w:ins w:id="1497" w:author="Windows 用户" w:date="2019-02-21T19:31:00Z"/>
        </w:rPr>
      </w:pPr>
      <w:ins w:id="1498" w:author="Windows 用户" w:date="2019-02-21T19:31:00Z">
        <w:r>
          <w:t xml:space="preserve">C.1: If </w:t>
        </w:r>
        <w:r w:rsidRPr="00C81828">
          <w:t>OOBInformation</w:t>
        </w:r>
        <w:r>
          <w:t xml:space="preserve"> field is present, the </w:t>
        </w:r>
        <w:r w:rsidRPr="00C81828">
          <w:t xml:space="preserve">AdvStructures </w:t>
        </w:r>
        <w:r>
          <w:t xml:space="preserve">field is optional; otherwise </w:t>
        </w:r>
        <w:r w:rsidRPr="00C81828">
          <w:t xml:space="preserve">AdvStructures </w:t>
        </w:r>
        <w:r>
          <w:t>field shall not be present.</w:t>
        </w:r>
      </w:ins>
    </w:p>
    <w:p w14:paraId="7F7A5057" w14:textId="77777777" w:rsidR="0072248A" w:rsidRDefault="0072248A" w:rsidP="0072248A">
      <w:pPr>
        <w:pStyle w:val="a6"/>
        <w:rPr>
          <w:ins w:id="1499" w:author="Windows 用户" w:date="2019-02-21T19:31:00Z"/>
        </w:rPr>
      </w:pPr>
      <w:ins w:id="1500" w:author="Windows 用户" w:date="2019-02-21T19:31:00Z">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12</w:t>
        </w:r>
        <w:r>
          <w:fldChar w:fldCharType="end"/>
        </w:r>
        <w:r>
          <w:t xml:space="preserve">: </w:t>
        </w:r>
        <w:r w:rsidRPr="00F823B8">
          <w:t xml:space="preserve">Remote Provisioning </w:t>
        </w:r>
        <w:r>
          <w:t xml:space="preserve">Extended </w:t>
        </w:r>
        <w:r w:rsidRPr="00F823B8">
          <w:t>Scan</w:t>
        </w:r>
        <w:r>
          <w:t xml:space="preserve"> Report message fields</w:t>
        </w:r>
      </w:ins>
    </w:p>
    <w:p w14:paraId="12692739" w14:textId="77777777" w:rsidR="0072248A" w:rsidRDefault="0072248A" w:rsidP="0072248A">
      <w:pPr>
        <w:pStyle w:val="a2"/>
        <w:rPr>
          <w:ins w:id="1501" w:author="Windows 用户" w:date="2019-02-21T19:31:00Z"/>
        </w:rPr>
      </w:pPr>
      <w:ins w:id="1502" w:author="Windows 用户" w:date="2019-02-21T19:31:00Z">
        <w:r w:rsidRPr="009A438C">
          <w:t xml:space="preserve">The Status field identifies the status of the </w:t>
        </w:r>
        <w:r>
          <w:t>Remote Provisioning Extended Scan Start</w:t>
        </w:r>
        <w:r w:rsidRPr="009A438C">
          <w:t xml:space="preserve"> </w:t>
        </w:r>
        <w:r>
          <w:t>processing</w:t>
        </w:r>
        <w:r w:rsidRPr="009A438C">
          <w:t>, as defined in</w:t>
        </w:r>
        <w:r>
          <w:t xml:space="preserve"> </w:t>
        </w:r>
        <w:r w:rsidRPr="00F56AA0">
          <w:rPr>
            <w:rStyle w:val="DocumentHyperlink"/>
          </w:rPr>
          <w:fldChar w:fldCharType="begin"/>
        </w:r>
        <w:r w:rsidRPr="00F56AA0">
          <w:rPr>
            <w:rStyle w:val="DocumentHyperlink"/>
          </w:rPr>
          <w:instrText xml:space="preserve"> REF _Ref521736060 \h </w:instrText>
        </w:r>
        <w:r>
          <w:rPr>
            <w:rStyle w:val="DocumentHyperlink"/>
          </w:rPr>
          <w:instrText xml:space="preserve"> \* MERGEFORMAT </w:instrText>
        </w:r>
        <w:r w:rsidRPr="00F56AA0">
          <w:rPr>
            <w:rStyle w:val="DocumentHyperlink"/>
          </w:rPr>
        </w:r>
        <w:r w:rsidRPr="00F56AA0">
          <w:rPr>
            <w:rStyle w:val="DocumentHyperlink"/>
          </w:rPr>
          <w:fldChar w:fldCharType="separate"/>
        </w:r>
        <w:r w:rsidRPr="00CC2745">
          <w:rPr>
            <w:rStyle w:val="DocumentHyperlink"/>
          </w:rPr>
          <w:t>Table 4.22</w:t>
        </w:r>
        <w:r w:rsidRPr="00F56AA0">
          <w:rPr>
            <w:rStyle w:val="DocumentHyperlink"/>
          </w:rPr>
          <w:fldChar w:fldCharType="end"/>
        </w:r>
        <w:r w:rsidRPr="009A438C">
          <w:t>.</w:t>
        </w:r>
      </w:ins>
    </w:p>
    <w:p w14:paraId="671274DF" w14:textId="77777777" w:rsidR="0072248A" w:rsidRDefault="0072248A" w:rsidP="0072248A">
      <w:pPr>
        <w:pStyle w:val="a2"/>
        <w:rPr>
          <w:ins w:id="1503" w:author="Windows 用户" w:date="2019-02-21T19:31:00Z"/>
        </w:rPr>
      </w:pPr>
      <w:ins w:id="1504" w:author="Windows 用户" w:date="2019-02-21T19:31:00Z">
        <w:r w:rsidRPr="002900DC">
          <w:t xml:space="preserve">The UUID field identifies the </w:t>
        </w:r>
        <w:r>
          <w:t xml:space="preserve">Device </w:t>
        </w:r>
        <w:r w:rsidRPr="002900DC">
          <w:t xml:space="preserve">UUID of </w:t>
        </w:r>
        <w:r>
          <w:t xml:space="preserve">either </w:t>
        </w:r>
        <w:r w:rsidRPr="002900DC">
          <w:t>the unprovisioned device</w:t>
        </w:r>
        <w:r>
          <w:t xml:space="preserve"> (see Section </w:t>
        </w:r>
        <w:r w:rsidRPr="00AD30EF">
          <w:rPr>
            <w:rStyle w:val="DocumentHyperlink"/>
          </w:rPr>
          <w:t>3.10.3</w:t>
        </w:r>
        <w:r>
          <w:t>) or the Remote Provisioning Server</w:t>
        </w:r>
        <w:r w:rsidRPr="002900DC">
          <w:t>.</w:t>
        </w:r>
      </w:ins>
    </w:p>
    <w:p w14:paraId="4A1A6D92" w14:textId="77777777" w:rsidR="0072248A" w:rsidRDefault="0072248A" w:rsidP="0072248A">
      <w:pPr>
        <w:rPr>
          <w:ins w:id="1505" w:author="Windows 用户" w:date="2019-02-21T19:31:00Z"/>
        </w:rPr>
      </w:pPr>
      <w:ins w:id="1506" w:author="Windows 用户" w:date="2019-02-21T19:31:00Z">
        <w:r>
          <w:t xml:space="preserve">The OOBInformation field contains the OOB Information of either the </w:t>
        </w:r>
        <w:r w:rsidRPr="002900DC">
          <w:t xml:space="preserve">unprovisioned </w:t>
        </w:r>
        <w:r>
          <w:t xml:space="preserve">device (see Section </w:t>
        </w:r>
        <w:r w:rsidRPr="00F905A8">
          <w:rPr>
            <w:rStyle w:val="DocumentHyperlink"/>
          </w:rPr>
          <w:t>3.9.2</w:t>
        </w:r>
        <w:r>
          <w:t>) or the Remote Provisioning Server.</w:t>
        </w:r>
      </w:ins>
    </w:p>
    <w:p w14:paraId="72EA5CB8" w14:textId="77777777" w:rsidR="0072248A" w:rsidRDefault="0072248A" w:rsidP="0072248A">
      <w:pPr>
        <w:pStyle w:val="a2"/>
        <w:rPr>
          <w:ins w:id="1507" w:author="Windows 用户" w:date="2019-02-21T19:31:00Z"/>
        </w:rPr>
      </w:pPr>
      <w:ins w:id="1508" w:author="Windows 用户" w:date="2019-02-21T19:31:00Z">
        <w:r>
          <w:t xml:space="preserve">If present, the AdvStructures field contains a concatenated list of AD Structures with information requested by the Remote Provisioning Client. The value has the same format as advertising data or scan response data, as defined in </w:t>
        </w:r>
        <w:r w:rsidRPr="00095D96">
          <w:rPr>
            <w:rStyle w:val="DocumentHyperlink"/>
          </w:rPr>
          <w:t>[1]</w:t>
        </w:r>
        <w:r>
          <w:t xml:space="preserve"> Section 11, Vol 3, Part C.</w:t>
        </w:r>
      </w:ins>
    </w:p>
    <w:p w14:paraId="5B897901" w14:textId="5A478A72" w:rsidR="00AF33D1" w:rsidRDefault="00AF33D1" w:rsidP="00AF33D1">
      <w:pPr>
        <w:pStyle w:val="40"/>
      </w:pPr>
      <w:r w:rsidRPr="008460DD">
        <w:t xml:space="preserve">Remote Provisioning </w:t>
      </w:r>
      <w:r>
        <w:t>Link Get</w:t>
      </w:r>
      <w:bookmarkEnd w:id="1446"/>
    </w:p>
    <w:p w14:paraId="0625C6D5" w14:textId="194874B4" w:rsidR="00AF33D1" w:rsidRDefault="00AF33D1" w:rsidP="00AF33D1">
      <w:pPr>
        <w:pStyle w:val="a2"/>
      </w:pPr>
      <w:r>
        <w:t xml:space="preserve">The </w:t>
      </w:r>
      <w:r w:rsidRPr="00F823B8">
        <w:t xml:space="preserve">Remote Provisioning </w:t>
      </w:r>
      <w:r w:rsidRPr="00304E0D">
        <w:t xml:space="preserve">Link </w:t>
      </w:r>
      <w:r>
        <w:t>Get</w:t>
      </w:r>
      <w:r w:rsidRPr="00304E0D">
        <w:t xml:space="preserve"> </w:t>
      </w:r>
      <w:r>
        <w:t>message</w:t>
      </w:r>
      <w:r w:rsidRPr="00304E0D">
        <w:t xml:space="preserve"> </w:t>
      </w:r>
      <w:r>
        <w:t xml:space="preserve">is an acknowledged message used </w:t>
      </w:r>
      <w:r w:rsidR="00505586" w:rsidRPr="00505586">
        <w:t xml:space="preserve">by the Remote Provisioning Client </w:t>
      </w:r>
      <w:r>
        <w:t xml:space="preserve">to get the Remote </w:t>
      </w:r>
      <w:r w:rsidRPr="002867E4">
        <w:t xml:space="preserve">Provisioning </w:t>
      </w:r>
      <w:ins w:id="1509" w:author="Piotr Winiarczyk" w:date="2018-11-02T08:26:00Z">
        <w:r w:rsidR="00C81828">
          <w:t xml:space="preserve">Link </w:t>
        </w:r>
      </w:ins>
      <w:r>
        <w:t>state of a Remote Provisioning Server model.</w:t>
      </w:r>
    </w:p>
    <w:p w14:paraId="3AE5BBDE" w14:textId="289C1A7D" w:rsidR="00AF33D1" w:rsidRDefault="00AF33D1" w:rsidP="00AF33D1">
      <w:pPr>
        <w:pStyle w:val="a2"/>
      </w:pPr>
      <w:r>
        <w:lastRenderedPageBreak/>
        <w:t xml:space="preserve">The response to a </w:t>
      </w:r>
      <w:r w:rsidRPr="002757F6">
        <w:t xml:space="preserve">Remote Provisioning </w:t>
      </w:r>
      <w:r w:rsidRPr="00304E0D">
        <w:t xml:space="preserve">Link </w:t>
      </w:r>
      <w:r>
        <w:t>Get</w:t>
      </w:r>
      <w:r w:rsidRPr="00304E0D">
        <w:t xml:space="preserve"> </w:t>
      </w:r>
      <w:r>
        <w:t xml:space="preserve">message is a </w:t>
      </w:r>
      <w:r w:rsidRPr="002757F6">
        <w:t xml:space="preserve">Remote Provisioning </w:t>
      </w:r>
      <w:r>
        <w:t>Link</w:t>
      </w:r>
      <w:r w:rsidRPr="008460DD">
        <w:t xml:space="preserve"> </w:t>
      </w:r>
      <w:r>
        <w:t>Status message</w:t>
      </w:r>
      <w:r w:rsidR="00DA5A5D">
        <w:t xml:space="preserve"> (see Section </w:t>
      </w:r>
      <w:r w:rsidR="00DA5A5D" w:rsidRPr="00095D96">
        <w:rPr>
          <w:rStyle w:val="DocumentHyperlink"/>
        </w:rPr>
        <w:fldChar w:fldCharType="begin"/>
      </w:r>
      <w:r w:rsidR="00DA5A5D" w:rsidRPr="00095D96">
        <w:rPr>
          <w:rStyle w:val="DocumentHyperlink"/>
        </w:rPr>
        <w:instrText xml:space="preserve"> REF _Ref521736927 \r \h </w:instrText>
      </w:r>
      <w:r w:rsidR="00DA5A5D">
        <w:rPr>
          <w:rStyle w:val="DocumentHyperlink"/>
        </w:rPr>
        <w:instrText xml:space="preserve"> \* MERGEFORMAT </w:instrText>
      </w:r>
      <w:r w:rsidR="00DA5A5D" w:rsidRPr="00095D96">
        <w:rPr>
          <w:rStyle w:val="DocumentHyperlink"/>
        </w:rPr>
      </w:r>
      <w:r w:rsidR="00DA5A5D" w:rsidRPr="00095D96">
        <w:rPr>
          <w:rStyle w:val="DocumentHyperlink"/>
        </w:rPr>
        <w:fldChar w:fldCharType="separate"/>
      </w:r>
      <w:r w:rsidR="00A60C92">
        <w:rPr>
          <w:rStyle w:val="DocumentHyperlink"/>
        </w:rPr>
        <w:t>4.3.4.13</w:t>
      </w:r>
      <w:r w:rsidR="00DA5A5D" w:rsidRPr="00095D96">
        <w:rPr>
          <w:rStyle w:val="DocumentHyperlink"/>
        </w:rPr>
        <w:fldChar w:fldCharType="end"/>
      </w:r>
      <w:r w:rsidR="00DA5A5D">
        <w:t>)</w:t>
      </w:r>
      <w:r>
        <w:t>.</w:t>
      </w:r>
    </w:p>
    <w:p w14:paraId="796DCA04" w14:textId="416A91D2" w:rsidR="00AF33D1" w:rsidRPr="00AF33D1" w:rsidRDefault="00AF33D1" w:rsidP="004A5712">
      <w:pPr>
        <w:pStyle w:val="a2"/>
      </w:pPr>
      <w:r>
        <w:t>There are no parameters for this message.</w:t>
      </w:r>
    </w:p>
    <w:p w14:paraId="2A37112C" w14:textId="7B3AE67D" w:rsidR="00D44012" w:rsidRDefault="00D44012" w:rsidP="00D44012">
      <w:pPr>
        <w:pStyle w:val="40"/>
      </w:pPr>
      <w:bookmarkStart w:id="1510" w:name="_Ref521745907"/>
      <w:bookmarkStart w:id="1511" w:name="_Toc527039231"/>
      <w:r w:rsidRPr="008460DD">
        <w:t xml:space="preserve">Remote Provisioning </w:t>
      </w:r>
      <w:r>
        <w:t>Link Open</w:t>
      </w:r>
      <w:bookmarkEnd w:id="1510"/>
      <w:bookmarkEnd w:id="1511"/>
    </w:p>
    <w:p w14:paraId="1D9A95FC" w14:textId="0295B9B7" w:rsidR="00D44012" w:rsidRDefault="00D44012" w:rsidP="00D44012">
      <w:pPr>
        <w:pStyle w:val="a2"/>
      </w:pPr>
      <w:r>
        <w:t xml:space="preserve">The </w:t>
      </w:r>
      <w:r w:rsidRPr="00F823B8">
        <w:t xml:space="preserve">Remote Provisioning </w:t>
      </w:r>
      <w:r w:rsidRPr="00304E0D">
        <w:t xml:space="preserve">Link Open </w:t>
      </w:r>
      <w:r>
        <w:t>message</w:t>
      </w:r>
      <w:r w:rsidRPr="00304E0D">
        <w:t xml:space="preserve"> </w:t>
      </w:r>
      <w:r>
        <w:t xml:space="preserve">is an acknowledged message used </w:t>
      </w:r>
      <w:r w:rsidR="00505586" w:rsidRPr="00505586">
        <w:t xml:space="preserve">by the Remote Provisioning Client </w:t>
      </w:r>
      <w:r>
        <w:t xml:space="preserve">to establish the provisioning bearer between a node supporting the </w:t>
      </w:r>
      <w:r w:rsidRPr="001C6A76">
        <w:t>Remote Provisioning Server</w:t>
      </w:r>
      <w:r>
        <w:t xml:space="preserve"> model and an unprovisioned device</w:t>
      </w:r>
      <w:r w:rsidR="00DA5A5D">
        <w:t xml:space="preserve">, </w:t>
      </w:r>
      <w:r w:rsidR="0046012F">
        <w:t xml:space="preserve">or to </w:t>
      </w:r>
      <w:r w:rsidR="00607B18" w:rsidRPr="00607B18">
        <w:t xml:space="preserve">open the </w:t>
      </w:r>
      <w:r w:rsidR="00896A6B">
        <w:t>Device Key Refresh</w:t>
      </w:r>
      <w:r w:rsidR="00607B18" w:rsidRPr="00607B18">
        <w:t xml:space="preserve"> Interface.</w:t>
      </w:r>
    </w:p>
    <w:p w14:paraId="4E78A596" w14:textId="28E6A82C" w:rsidR="00D44012" w:rsidRDefault="00D44012" w:rsidP="00D44012">
      <w:pPr>
        <w:pStyle w:val="a2"/>
      </w:pPr>
      <w:r>
        <w:t xml:space="preserve">The response to a </w:t>
      </w:r>
      <w:r w:rsidRPr="002757F6">
        <w:t xml:space="preserve">Remote Provisioning </w:t>
      </w:r>
      <w:r w:rsidRPr="00304E0D">
        <w:t xml:space="preserve">Link Open </w:t>
      </w:r>
      <w:r>
        <w:t xml:space="preserve">message is a </w:t>
      </w:r>
      <w:r w:rsidRPr="002757F6">
        <w:t xml:space="preserve">Remote Provisioning </w:t>
      </w:r>
      <w:r>
        <w:t>Link</w:t>
      </w:r>
      <w:r w:rsidRPr="008460DD">
        <w:t xml:space="preserve"> </w:t>
      </w:r>
      <w:r>
        <w:t>Status message</w:t>
      </w:r>
      <w:r w:rsidR="00DA5A5D">
        <w:t xml:space="preserve"> (see Section </w:t>
      </w:r>
      <w:r w:rsidR="00DA5A5D" w:rsidRPr="00B97202">
        <w:rPr>
          <w:rStyle w:val="DocumentHyperlink"/>
        </w:rPr>
        <w:fldChar w:fldCharType="begin"/>
      </w:r>
      <w:r w:rsidR="00DA5A5D" w:rsidRPr="00B97202">
        <w:rPr>
          <w:rStyle w:val="DocumentHyperlink"/>
        </w:rPr>
        <w:instrText xml:space="preserve"> REF _Ref521736927 \r \h </w:instrText>
      </w:r>
      <w:r w:rsidR="00DA5A5D">
        <w:rPr>
          <w:rStyle w:val="DocumentHyperlink"/>
        </w:rPr>
        <w:instrText xml:space="preserve"> \* MERGEFORMAT </w:instrText>
      </w:r>
      <w:r w:rsidR="00DA5A5D" w:rsidRPr="00B97202">
        <w:rPr>
          <w:rStyle w:val="DocumentHyperlink"/>
        </w:rPr>
      </w:r>
      <w:r w:rsidR="00DA5A5D" w:rsidRPr="00B97202">
        <w:rPr>
          <w:rStyle w:val="DocumentHyperlink"/>
        </w:rPr>
        <w:fldChar w:fldCharType="separate"/>
      </w:r>
      <w:r w:rsidR="00A60C92">
        <w:rPr>
          <w:rStyle w:val="DocumentHyperlink"/>
        </w:rPr>
        <w:t>4.3.4.13</w:t>
      </w:r>
      <w:r w:rsidR="00DA5A5D" w:rsidRPr="00B97202">
        <w:rPr>
          <w:rStyle w:val="DocumentHyperlink"/>
        </w:rPr>
        <w:fldChar w:fldCharType="end"/>
      </w:r>
      <w:r w:rsidR="00DA5A5D">
        <w:t>)</w:t>
      </w:r>
      <w:r>
        <w:t>.</w:t>
      </w:r>
    </w:p>
    <w:p w14:paraId="05753873" w14:textId="1C34DD4B" w:rsidR="00D44012" w:rsidRPr="003F2A85" w:rsidRDefault="00D44012" w:rsidP="00D44012">
      <w:pPr>
        <w:pStyle w:val="a2"/>
      </w:pPr>
      <w:r w:rsidRPr="003F2A85">
        <w:t xml:space="preserve">The structure of the </w:t>
      </w:r>
      <w:r>
        <w:t xml:space="preserve">Remote Provisioning Link Open </w:t>
      </w:r>
      <w:r w:rsidRPr="003F2A85">
        <w:t>message is defined in</w:t>
      </w:r>
      <w:r w:rsidR="00664797">
        <w:rPr>
          <w:rStyle w:val="DocumentHyperlink"/>
        </w:rPr>
        <w:t xml:space="preserve"> </w:t>
      </w:r>
      <w:r w:rsidR="00664797" w:rsidRPr="00DB6177">
        <w:rPr>
          <w:rStyle w:val="DocumentHyperlink"/>
        </w:rPr>
        <w:fldChar w:fldCharType="begin"/>
      </w:r>
      <w:r w:rsidR="00664797" w:rsidRPr="00603A57">
        <w:rPr>
          <w:rStyle w:val="DocumentHyperlink"/>
        </w:rPr>
        <w:instrText xml:space="preserve"> REF _Ref521737921 \h </w:instrText>
      </w:r>
      <w:r w:rsidR="00DB6177">
        <w:rPr>
          <w:rStyle w:val="DocumentHyperlink"/>
        </w:rPr>
        <w:instrText xml:space="preserve"> \* MERGEFORMAT </w:instrText>
      </w:r>
      <w:r w:rsidR="00664797" w:rsidRPr="00DB6177">
        <w:rPr>
          <w:rStyle w:val="DocumentHyperlink"/>
        </w:rPr>
      </w:r>
      <w:r w:rsidR="00664797" w:rsidRPr="00DB6177">
        <w:rPr>
          <w:rStyle w:val="DocumentHyperlink"/>
        </w:rPr>
        <w:fldChar w:fldCharType="separate"/>
      </w:r>
      <w:r w:rsidR="00A60C92" w:rsidRPr="00CC2745">
        <w:rPr>
          <w:rStyle w:val="DocumentHyperlink"/>
        </w:rPr>
        <w:t>Table 4.13</w:t>
      </w:r>
      <w:r w:rsidR="00664797" w:rsidRPr="00DB6177">
        <w:rPr>
          <w:rStyle w:val="DocumentHyperlink"/>
        </w:rPr>
        <w:fldChar w:fldCharType="end"/>
      </w:r>
      <w:r w:rsidRPr="003F2A85">
        <w:t>.</w:t>
      </w:r>
    </w:p>
    <w:tbl>
      <w:tblPr>
        <w:tblStyle w:val="af2"/>
        <w:tblW w:w="8725" w:type="dxa"/>
        <w:tblLook w:val="04A0" w:firstRow="1" w:lastRow="0" w:firstColumn="1" w:lastColumn="0" w:noHBand="0" w:noVBand="1"/>
      </w:tblPr>
      <w:tblGrid>
        <w:gridCol w:w="2075"/>
        <w:gridCol w:w="1259"/>
        <w:gridCol w:w="5391"/>
      </w:tblGrid>
      <w:tr w:rsidR="00D44012" w:rsidRPr="001D64AD" w14:paraId="1D094893" w14:textId="77777777" w:rsidTr="0051291E">
        <w:trPr>
          <w:tblHeader/>
        </w:trPr>
        <w:tc>
          <w:tcPr>
            <w:tcW w:w="2075" w:type="dxa"/>
            <w:shd w:val="clear" w:color="auto" w:fill="F2F2F2" w:themeFill="background1" w:themeFillShade="F2"/>
          </w:tcPr>
          <w:p w14:paraId="7D0335CB" w14:textId="77777777" w:rsidR="00D44012" w:rsidRPr="001D64AD" w:rsidRDefault="00D44012" w:rsidP="001814C4">
            <w:pPr>
              <w:pStyle w:val="Tableheading0"/>
              <w:keepNext/>
              <w:keepLines/>
            </w:pPr>
            <w:r w:rsidRPr="001D64AD">
              <w:t>Field</w:t>
            </w:r>
          </w:p>
        </w:tc>
        <w:tc>
          <w:tcPr>
            <w:tcW w:w="1259" w:type="dxa"/>
            <w:shd w:val="clear" w:color="auto" w:fill="F2F2F2" w:themeFill="background1" w:themeFillShade="F2"/>
          </w:tcPr>
          <w:p w14:paraId="7F33986A" w14:textId="77777777" w:rsidR="00D44012" w:rsidRPr="001D64AD" w:rsidRDefault="00D44012" w:rsidP="001814C4">
            <w:pPr>
              <w:pStyle w:val="Tableheading0"/>
              <w:keepNext/>
              <w:keepLines/>
            </w:pPr>
            <w:r w:rsidRPr="001D64AD">
              <w:t>Size</w:t>
            </w:r>
            <w:r w:rsidRPr="001D64AD">
              <w:br/>
              <w:t>(</w:t>
            </w:r>
            <w:r>
              <w:t>octets</w:t>
            </w:r>
            <w:r w:rsidRPr="001D64AD">
              <w:t>)</w:t>
            </w:r>
          </w:p>
        </w:tc>
        <w:tc>
          <w:tcPr>
            <w:tcW w:w="5391" w:type="dxa"/>
            <w:shd w:val="clear" w:color="auto" w:fill="F2F2F2" w:themeFill="background1" w:themeFillShade="F2"/>
          </w:tcPr>
          <w:p w14:paraId="796B1B75" w14:textId="77777777" w:rsidR="00D44012" w:rsidRPr="001D64AD" w:rsidRDefault="00D44012" w:rsidP="001814C4">
            <w:pPr>
              <w:pStyle w:val="Tableheading0"/>
              <w:keepNext/>
              <w:keepLines/>
            </w:pPr>
            <w:r w:rsidRPr="001D64AD">
              <w:t>Notes</w:t>
            </w:r>
          </w:p>
        </w:tc>
      </w:tr>
      <w:tr w:rsidR="0051291E" w14:paraId="666E8888" w14:textId="77777777" w:rsidTr="0051291E">
        <w:tc>
          <w:tcPr>
            <w:tcW w:w="2075" w:type="dxa"/>
            <w:shd w:val="clear" w:color="auto" w:fill="FFFFFF" w:themeFill="background1"/>
          </w:tcPr>
          <w:p w14:paraId="569C70BA" w14:textId="77777777" w:rsidR="0051291E" w:rsidRDefault="0051291E" w:rsidP="0051291E">
            <w:pPr>
              <w:pStyle w:val="TableText"/>
              <w:keepNext/>
              <w:keepLines/>
            </w:pPr>
            <w:r>
              <w:t>UUID</w:t>
            </w:r>
          </w:p>
        </w:tc>
        <w:tc>
          <w:tcPr>
            <w:tcW w:w="1259" w:type="dxa"/>
            <w:shd w:val="clear" w:color="auto" w:fill="FFFFFF" w:themeFill="background1"/>
          </w:tcPr>
          <w:p w14:paraId="4A9D6477" w14:textId="77777777" w:rsidR="0051291E" w:rsidRDefault="0051291E" w:rsidP="0051291E">
            <w:pPr>
              <w:pStyle w:val="TableText"/>
            </w:pPr>
            <w:r>
              <w:t>16</w:t>
            </w:r>
          </w:p>
        </w:tc>
        <w:tc>
          <w:tcPr>
            <w:tcW w:w="5391" w:type="dxa"/>
            <w:shd w:val="clear" w:color="auto" w:fill="FFFFFF" w:themeFill="background1"/>
          </w:tcPr>
          <w:p w14:paraId="1323FB5B" w14:textId="40E734C9" w:rsidR="0051291E" w:rsidRDefault="004B7729" w:rsidP="0051291E">
            <w:pPr>
              <w:pStyle w:val="TableText"/>
              <w:keepNext/>
            </w:pPr>
            <w:r>
              <w:rPr>
                <w:color w:val="auto"/>
              </w:rPr>
              <w:t>Device</w:t>
            </w:r>
            <w:r w:rsidR="0051291E" w:rsidRPr="00630D0C">
              <w:rPr>
                <w:color w:val="auto"/>
              </w:rPr>
              <w:t xml:space="preserve"> UUID </w:t>
            </w:r>
            <w:r w:rsidR="0051291E">
              <w:rPr>
                <w:color w:val="auto"/>
              </w:rPr>
              <w:t>(Optional)</w:t>
            </w:r>
          </w:p>
        </w:tc>
      </w:tr>
    </w:tbl>
    <w:p w14:paraId="3978A545" w14:textId="07FEA322" w:rsidR="00D44012" w:rsidRDefault="00D44012" w:rsidP="00D44012">
      <w:pPr>
        <w:pStyle w:val="a6"/>
      </w:pPr>
      <w:bookmarkStart w:id="1512" w:name="_Ref521737921"/>
      <w:r>
        <w:t xml:space="preserve">Table </w:t>
      </w:r>
      <w:ins w:id="1513" w:author="Piotr Winiarczyk" w:date="2018-11-10T17:37:00Z">
        <w:r w:rsidR="00F7192C">
          <w:fldChar w:fldCharType="begin"/>
        </w:r>
        <w:r w:rsidR="00F7192C">
          <w:instrText xml:space="preserve"> STYLEREF 1 \s </w:instrText>
        </w:r>
      </w:ins>
      <w:r w:rsidR="00F7192C">
        <w:fldChar w:fldCharType="separate"/>
      </w:r>
      <w:r w:rsidR="00F7192C">
        <w:rPr>
          <w:noProof/>
        </w:rPr>
        <w:t>4</w:t>
      </w:r>
      <w:ins w:id="1514"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1515" w:author="Piotr Winiarczyk" w:date="2018-11-10T17:37:00Z">
        <w:r w:rsidR="00F7192C">
          <w:rPr>
            <w:noProof/>
          </w:rPr>
          <w:t>13</w:t>
        </w:r>
        <w:r w:rsidR="00F7192C">
          <w:fldChar w:fldCharType="end"/>
        </w:r>
      </w:ins>
      <w:del w:id="1516"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13</w:delText>
        </w:r>
        <w:r w:rsidR="005E70B5" w:rsidDel="00F7192C">
          <w:rPr>
            <w:noProof/>
          </w:rPr>
          <w:fldChar w:fldCharType="end"/>
        </w:r>
      </w:del>
      <w:bookmarkEnd w:id="1512"/>
      <w:r>
        <w:t xml:space="preserve">: </w:t>
      </w:r>
      <w:r w:rsidRPr="00304E0D">
        <w:t xml:space="preserve">Remote Provisioning Link Open </w:t>
      </w:r>
      <w:r w:rsidR="00505586">
        <w:t>message fields</w:t>
      </w:r>
    </w:p>
    <w:p w14:paraId="0F0B194F" w14:textId="4C69227D" w:rsidR="00D44012" w:rsidRPr="00797438" w:rsidRDefault="008801B5" w:rsidP="00D44012">
      <w:r>
        <w:t>If present</w:t>
      </w:r>
      <w:r w:rsidR="00DC63D1">
        <w:t>,</w:t>
      </w:r>
      <w:r w:rsidR="00D74D6D">
        <w:t xml:space="preserve"> the </w:t>
      </w:r>
      <w:r w:rsidR="00D44012">
        <w:t xml:space="preserve">UUID field </w:t>
      </w:r>
      <w:r w:rsidR="00D44012" w:rsidRPr="00412CE9">
        <w:t>identifies</w:t>
      </w:r>
      <w:r w:rsidR="00D44012">
        <w:t xml:space="preserve"> the </w:t>
      </w:r>
      <w:r w:rsidR="004B7729">
        <w:t xml:space="preserve">Device </w:t>
      </w:r>
      <w:r w:rsidR="00D44012">
        <w:t>UUID of an u</w:t>
      </w:r>
      <w:r w:rsidR="00D44012" w:rsidRPr="005727CF">
        <w:t xml:space="preserve">nprovisioned device </w:t>
      </w:r>
      <w:r w:rsidR="00D44012">
        <w:t>that the link will be open to.</w:t>
      </w:r>
      <w:r>
        <w:t xml:space="preserve"> If </w:t>
      </w:r>
      <w:r w:rsidR="00DC63D1">
        <w:t xml:space="preserve">the UUID field is </w:t>
      </w:r>
      <w:r>
        <w:t>absent</w:t>
      </w:r>
      <w:r w:rsidR="00DC63D1">
        <w:t>,</w:t>
      </w:r>
      <w:r>
        <w:t xml:space="preserve"> the </w:t>
      </w:r>
      <w:r w:rsidRPr="00607B18">
        <w:t>Remote Provisioning</w:t>
      </w:r>
      <w:r>
        <w:t xml:space="preserve"> Server will open the </w:t>
      </w:r>
      <w:r w:rsidRPr="00607B18">
        <w:t xml:space="preserve">Device Key Refresh </w:t>
      </w:r>
      <w:r>
        <w:t>Interface.</w:t>
      </w:r>
    </w:p>
    <w:p w14:paraId="37D6A518" w14:textId="77777777" w:rsidR="00D44012" w:rsidRDefault="00D44012" w:rsidP="00D44012">
      <w:pPr>
        <w:pStyle w:val="40"/>
      </w:pPr>
      <w:bookmarkStart w:id="1517" w:name="_Ref521746770"/>
      <w:bookmarkStart w:id="1518" w:name="_Toc527039232"/>
      <w:r w:rsidRPr="008460DD">
        <w:t xml:space="preserve">Remote Provisioning </w:t>
      </w:r>
      <w:r>
        <w:t>Link Close</w:t>
      </w:r>
      <w:bookmarkEnd w:id="1517"/>
      <w:bookmarkEnd w:id="1518"/>
    </w:p>
    <w:p w14:paraId="408868CE" w14:textId="05D5AFB2" w:rsidR="00D44012" w:rsidRDefault="00D44012" w:rsidP="00D44012">
      <w:pPr>
        <w:pStyle w:val="a2"/>
      </w:pPr>
      <w:r>
        <w:t xml:space="preserve">The </w:t>
      </w:r>
      <w:r w:rsidRPr="00B67197">
        <w:t xml:space="preserve">Remote Provisioning Link </w:t>
      </w:r>
      <w:r>
        <w:t>Close</w:t>
      </w:r>
      <w:r w:rsidRPr="00B67197">
        <w:t xml:space="preserve"> </w:t>
      </w:r>
      <w:r>
        <w:t>message</w:t>
      </w:r>
      <w:r w:rsidRPr="00304E0D">
        <w:t xml:space="preserve"> </w:t>
      </w:r>
      <w:r>
        <w:t xml:space="preserve">is an acknowledged message used </w:t>
      </w:r>
      <w:r w:rsidR="00505586" w:rsidRPr="00505586">
        <w:t xml:space="preserve">by the Remote Provisioning Client </w:t>
      </w:r>
      <w:r>
        <w:t xml:space="preserve">to close </w:t>
      </w:r>
      <w:r w:rsidR="00065A3C">
        <w:t xml:space="preserve">a </w:t>
      </w:r>
      <w:r>
        <w:t>provisioning bearer</w:t>
      </w:r>
      <w:r w:rsidR="00A93AE2">
        <w:t xml:space="preserve"> or </w:t>
      </w:r>
      <w:r w:rsidR="00A93AE2" w:rsidRPr="002E2F51">
        <w:t xml:space="preserve">the </w:t>
      </w:r>
      <w:r w:rsidR="00D87679">
        <w:t>Device Key Refresh</w:t>
      </w:r>
      <w:r w:rsidR="00A93AE2" w:rsidRPr="002E2F51">
        <w:t xml:space="preserve"> Interface</w:t>
      </w:r>
      <w:r>
        <w:t>.</w:t>
      </w:r>
    </w:p>
    <w:p w14:paraId="4C296D91" w14:textId="598719AC" w:rsidR="00D44012" w:rsidRDefault="00D44012" w:rsidP="00D44012">
      <w:pPr>
        <w:pStyle w:val="a2"/>
      </w:pPr>
      <w:r>
        <w:t xml:space="preserve">The response to a </w:t>
      </w:r>
      <w:r w:rsidRPr="002757F6">
        <w:t xml:space="preserve">Remote Provisioning </w:t>
      </w:r>
      <w:r w:rsidRPr="00304E0D">
        <w:t xml:space="preserve">Link </w:t>
      </w:r>
      <w:r>
        <w:t>Close</w:t>
      </w:r>
      <w:r w:rsidRPr="00304E0D">
        <w:t xml:space="preserve"> </w:t>
      </w:r>
      <w:r>
        <w:t xml:space="preserve">message is a </w:t>
      </w:r>
      <w:r w:rsidRPr="002757F6">
        <w:t xml:space="preserve">Remote Provisioning </w:t>
      </w:r>
      <w:r>
        <w:t>Link</w:t>
      </w:r>
      <w:r w:rsidRPr="008460DD">
        <w:t xml:space="preserve"> </w:t>
      </w:r>
      <w:r>
        <w:t>Status message</w:t>
      </w:r>
      <w:r w:rsidR="00DC63D1">
        <w:t xml:space="preserve"> (see Section </w:t>
      </w:r>
      <w:r w:rsidR="00DC63D1" w:rsidRPr="00B97202">
        <w:rPr>
          <w:rStyle w:val="DocumentHyperlink"/>
        </w:rPr>
        <w:fldChar w:fldCharType="begin"/>
      </w:r>
      <w:r w:rsidR="00DC63D1" w:rsidRPr="00B97202">
        <w:rPr>
          <w:rStyle w:val="DocumentHyperlink"/>
        </w:rPr>
        <w:instrText xml:space="preserve"> REF _Ref521736927 \r \h </w:instrText>
      </w:r>
      <w:r w:rsidR="00DC63D1">
        <w:rPr>
          <w:rStyle w:val="DocumentHyperlink"/>
        </w:rPr>
        <w:instrText xml:space="preserve"> \* MERGEFORMAT </w:instrText>
      </w:r>
      <w:r w:rsidR="00DC63D1" w:rsidRPr="00B97202">
        <w:rPr>
          <w:rStyle w:val="DocumentHyperlink"/>
        </w:rPr>
      </w:r>
      <w:r w:rsidR="00DC63D1" w:rsidRPr="00B97202">
        <w:rPr>
          <w:rStyle w:val="DocumentHyperlink"/>
        </w:rPr>
        <w:fldChar w:fldCharType="separate"/>
      </w:r>
      <w:r w:rsidR="00A60C92">
        <w:rPr>
          <w:rStyle w:val="DocumentHyperlink"/>
        </w:rPr>
        <w:t>4.3.4.13</w:t>
      </w:r>
      <w:r w:rsidR="00DC63D1" w:rsidRPr="00B97202">
        <w:rPr>
          <w:rStyle w:val="DocumentHyperlink"/>
        </w:rPr>
        <w:fldChar w:fldCharType="end"/>
      </w:r>
      <w:r w:rsidR="00DC63D1">
        <w:t>)</w:t>
      </w:r>
      <w:r>
        <w:t>.</w:t>
      </w:r>
    </w:p>
    <w:p w14:paraId="6C5D3F7F" w14:textId="7BC9DF3D" w:rsidR="00D44012" w:rsidRPr="003F2A85" w:rsidRDefault="00D44012" w:rsidP="00D44012">
      <w:pPr>
        <w:pStyle w:val="a2"/>
      </w:pPr>
      <w:r w:rsidRPr="003F2A85">
        <w:t xml:space="preserve">The structure of the </w:t>
      </w:r>
      <w:r>
        <w:t xml:space="preserve">Remote Provisioning Link Close </w:t>
      </w:r>
      <w:r w:rsidRPr="003F2A85">
        <w:t>message is defined in</w:t>
      </w:r>
      <w:r w:rsidR="00FE4298">
        <w:rPr>
          <w:rStyle w:val="DocumentHyperlink"/>
        </w:rPr>
        <w:t xml:space="preserve"> </w:t>
      </w:r>
      <w:r w:rsidR="00FE4298" w:rsidRPr="00DB6177">
        <w:rPr>
          <w:rStyle w:val="DocumentHyperlink"/>
        </w:rPr>
        <w:fldChar w:fldCharType="begin"/>
      </w:r>
      <w:r w:rsidR="00FE4298" w:rsidRPr="00603A57">
        <w:rPr>
          <w:rStyle w:val="DocumentHyperlink"/>
        </w:rPr>
        <w:instrText xml:space="preserve"> REF _Ref521689802 \h </w:instrText>
      </w:r>
      <w:r w:rsidR="00DB6177">
        <w:rPr>
          <w:rStyle w:val="DocumentHyperlink"/>
        </w:rPr>
        <w:instrText xml:space="preserve"> \* MERGEFORMAT </w:instrText>
      </w:r>
      <w:r w:rsidR="00FE4298" w:rsidRPr="00DB6177">
        <w:rPr>
          <w:rStyle w:val="DocumentHyperlink"/>
        </w:rPr>
      </w:r>
      <w:r w:rsidR="00FE4298" w:rsidRPr="00DB6177">
        <w:rPr>
          <w:rStyle w:val="DocumentHyperlink"/>
        </w:rPr>
        <w:fldChar w:fldCharType="separate"/>
      </w:r>
      <w:r w:rsidR="00A60C92" w:rsidRPr="00CC2745">
        <w:rPr>
          <w:rStyle w:val="DocumentHyperlink"/>
        </w:rPr>
        <w:t>Table 4.14</w:t>
      </w:r>
      <w:r w:rsidR="00FE4298" w:rsidRPr="00DB6177">
        <w:rPr>
          <w:rStyle w:val="DocumentHyperlink"/>
        </w:rPr>
        <w:fldChar w:fldCharType="end"/>
      </w:r>
      <w:r w:rsidRPr="003F2A85">
        <w:t>.</w:t>
      </w:r>
    </w:p>
    <w:tbl>
      <w:tblPr>
        <w:tblStyle w:val="af2"/>
        <w:tblW w:w="8815" w:type="dxa"/>
        <w:tblLook w:val="04A0" w:firstRow="1" w:lastRow="0" w:firstColumn="1" w:lastColumn="0" w:noHBand="0" w:noVBand="1"/>
      </w:tblPr>
      <w:tblGrid>
        <w:gridCol w:w="2065"/>
        <w:gridCol w:w="1620"/>
        <w:gridCol w:w="5130"/>
      </w:tblGrid>
      <w:tr w:rsidR="00D44012" w:rsidRPr="001D64AD" w14:paraId="7B8D4FCD" w14:textId="77777777" w:rsidTr="001814C4">
        <w:trPr>
          <w:tblHeader/>
        </w:trPr>
        <w:tc>
          <w:tcPr>
            <w:tcW w:w="2065" w:type="dxa"/>
            <w:shd w:val="clear" w:color="auto" w:fill="F2F2F2" w:themeFill="background1" w:themeFillShade="F2"/>
          </w:tcPr>
          <w:p w14:paraId="5059D396" w14:textId="77777777" w:rsidR="00D44012" w:rsidRPr="001D64AD" w:rsidRDefault="00D44012" w:rsidP="001814C4">
            <w:pPr>
              <w:pStyle w:val="Tableheading0"/>
              <w:keepNext/>
              <w:keepLines/>
            </w:pPr>
            <w:r w:rsidRPr="001D64AD">
              <w:t>Field</w:t>
            </w:r>
          </w:p>
        </w:tc>
        <w:tc>
          <w:tcPr>
            <w:tcW w:w="1620" w:type="dxa"/>
            <w:shd w:val="clear" w:color="auto" w:fill="F2F2F2" w:themeFill="background1" w:themeFillShade="F2"/>
          </w:tcPr>
          <w:p w14:paraId="2117036D" w14:textId="77777777" w:rsidR="00D44012" w:rsidRPr="001D64AD" w:rsidRDefault="00D44012" w:rsidP="001814C4">
            <w:pPr>
              <w:pStyle w:val="Tableheading0"/>
              <w:keepNext/>
              <w:keepLines/>
            </w:pPr>
            <w:r w:rsidRPr="001D64AD">
              <w:t>Size</w:t>
            </w:r>
            <w:r w:rsidRPr="001D64AD">
              <w:br/>
              <w:t>(</w:t>
            </w:r>
            <w:r>
              <w:t>octets</w:t>
            </w:r>
            <w:r w:rsidRPr="001D64AD">
              <w:t>)</w:t>
            </w:r>
          </w:p>
        </w:tc>
        <w:tc>
          <w:tcPr>
            <w:tcW w:w="5130" w:type="dxa"/>
            <w:shd w:val="clear" w:color="auto" w:fill="F2F2F2" w:themeFill="background1" w:themeFillShade="F2"/>
          </w:tcPr>
          <w:p w14:paraId="0AEB2F96" w14:textId="77777777" w:rsidR="00D44012" w:rsidRPr="001D64AD" w:rsidRDefault="00D44012" w:rsidP="001814C4">
            <w:pPr>
              <w:pStyle w:val="Tableheading0"/>
              <w:keepNext/>
              <w:keepLines/>
            </w:pPr>
            <w:r w:rsidRPr="001D64AD">
              <w:t>Notes</w:t>
            </w:r>
          </w:p>
        </w:tc>
      </w:tr>
      <w:tr w:rsidR="00D44012" w:rsidRPr="001D64AD" w14:paraId="4F339419" w14:textId="77777777" w:rsidTr="001814C4">
        <w:tc>
          <w:tcPr>
            <w:tcW w:w="2065" w:type="dxa"/>
            <w:shd w:val="clear" w:color="auto" w:fill="FFFFFF" w:themeFill="background1"/>
          </w:tcPr>
          <w:p w14:paraId="773B6228" w14:textId="77777777" w:rsidR="00D44012" w:rsidRPr="001D64AD" w:rsidRDefault="00D44012" w:rsidP="001814C4">
            <w:pPr>
              <w:pStyle w:val="TableText"/>
              <w:keepNext/>
              <w:keepLines/>
            </w:pPr>
            <w:r>
              <w:t>Reason</w:t>
            </w:r>
          </w:p>
        </w:tc>
        <w:tc>
          <w:tcPr>
            <w:tcW w:w="1620" w:type="dxa"/>
            <w:shd w:val="clear" w:color="auto" w:fill="FFFFFF" w:themeFill="background1"/>
          </w:tcPr>
          <w:p w14:paraId="3C318DF2" w14:textId="77777777" w:rsidR="00D44012" w:rsidRPr="001D64AD" w:rsidRDefault="00D44012" w:rsidP="001814C4">
            <w:pPr>
              <w:pStyle w:val="TableText"/>
            </w:pPr>
            <w:r>
              <w:t>1</w:t>
            </w:r>
          </w:p>
        </w:tc>
        <w:tc>
          <w:tcPr>
            <w:tcW w:w="5130" w:type="dxa"/>
            <w:shd w:val="clear" w:color="auto" w:fill="FFFFFF" w:themeFill="background1"/>
          </w:tcPr>
          <w:p w14:paraId="541F48AA" w14:textId="77777777" w:rsidR="00D44012" w:rsidRPr="001D64AD" w:rsidRDefault="00D44012" w:rsidP="001814C4">
            <w:pPr>
              <w:pStyle w:val="TableText"/>
              <w:keepNext/>
            </w:pPr>
            <w:r w:rsidRPr="00225617">
              <w:t>Link close reason code</w:t>
            </w:r>
          </w:p>
        </w:tc>
      </w:tr>
    </w:tbl>
    <w:p w14:paraId="08C563F8" w14:textId="18339539" w:rsidR="00D44012" w:rsidRDefault="00D44012" w:rsidP="00D44012">
      <w:pPr>
        <w:pStyle w:val="a6"/>
      </w:pPr>
      <w:bookmarkStart w:id="1519" w:name="_Ref521689802"/>
      <w:r>
        <w:t xml:space="preserve">Table </w:t>
      </w:r>
      <w:ins w:id="1520" w:author="Piotr Winiarczyk" w:date="2018-11-10T17:37:00Z">
        <w:r w:rsidR="00F7192C">
          <w:fldChar w:fldCharType="begin"/>
        </w:r>
        <w:r w:rsidR="00F7192C">
          <w:instrText xml:space="preserve"> STYLEREF 1 \s </w:instrText>
        </w:r>
      </w:ins>
      <w:r w:rsidR="00F7192C">
        <w:fldChar w:fldCharType="separate"/>
      </w:r>
      <w:r w:rsidR="00F7192C">
        <w:rPr>
          <w:noProof/>
        </w:rPr>
        <w:t>4</w:t>
      </w:r>
      <w:ins w:id="1521"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1522" w:author="Piotr Winiarczyk" w:date="2018-11-10T17:37:00Z">
        <w:r w:rsidR="00F7192C">
          <w:rPr>
            <w:noProof/>
          </w:rPr>
          <w:t>14</w:t>
        </w:r>
        <w:r w:rsidR="00F7192C">
          <w:fldChar w:fldCharType="end"/>
        </w:r>
      </w:ins>
      <w:del w:id="1523"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14</w:delText>
        </w:r>
        <w:r w:rsidR="005E70B5" w:rsidDel="00F7192C">
          <w:rPr>
            <w:noProof/>
          </w:rPr>
          <w:fldChar w:fldCharType="end"/>
        </w:r>
      </w:del>
      <w:bookmarkEnd w:id="1519"/>
      <w:r>
        <w:t xml:space="preserve">: </w:t>
      </w:r>
      <w:r w:rsidRPr="00304E0D">
        <w:t xml:space="preserve">Remote Provisioning Link Close </w:t>
      </w:r>
      <w:r w:rsidR="00505586">
        <w:t>message fields</w:t>
      </w:r>
    </w:p>
    <w:p w14:paraId="1798CF41" w14:textId="3007CC98" w:rsidR="00D44012" w:rsidRPr="00FD47E6" w:rsidRDefault="00D44012" w:rsidP="00D44012">
      <w:r>
        <w:t xml:space="preserve">The Reason field </w:t>
      </w:r>
      <w:r w:rsidRPr="00412CE9">
        <w:t>identifies</w:t>
      </w:r>
      <w:r>
        <w:t xml:space="preserve"> the reason for the provisioning link close. The Reason field values for the Remote Provisioning Link Close message are defined in </w:t>
      </w:r>
      <w:r w:rsidR="00FE4298" w:rsidRPr="007B72D1">
        <w:rPr>
          <w:rStyle w:val="DocumentHyperlink"/>
        </w:rPr>
        <w:fldChar w:fldCharType="begin"/>
      </w:r>
      <w:r w:rsidR="00FE4298" w:rsidRPr="007B72D1">
        <w:rPr>
          <w:rStyle w:val="DocumentHyperlink"/>
        </w:rPr>
        <w:instrText xml:space="preserve"> REF _Ref521689773 \h </w:instrText>
      </w:r>
      <w:r w:rsidR="00DB6177">
        <w:rPr>
          <w:rStyle w:val="DocumentHyperlink"/>
        </w:rPr>
        <w:instrText xml:space="preserve"> \* MERGEFORMAT </w:instrText>
      </w:r>
      <w:r w:rsidR="00FE4298" w:rsidRPr="007B72D1">
        <w:rPr>
          <w:rStyle w:val="DocumentHyperlink"/>
        </w:rPr>
      </w:r>
      <w:r w:rsidR="00FE4298" w:rsidRPr="007B72D1">
        <w:rPr>
          <w:rStyle w:val="DocumentHyperlink"/>
        </w:rPr>
        <w:fldChar w:fldCharType="separate"/>
      </w:r>
      <w:r w:rsidR="00A60C92" w:rsidRPr="00CC2745">
        <w:rPr>
          <w:rStyle w:val="DocumentHyperlink"/>
        </w:rPr>
        <w:t>Table 4.15</w:t>
      </w:r>
      <w:r w:rsidR="00FE4298" w:rsidRPr="007B72D1">
        <w:rPr>
          <w:rStyle w:val="DocumentHyperlink"/>
        </w:rPr>
        <w:fldChar w:fldCharType="end"/>
      </w:r>
      <w:r w:rsidR="00FE4298">
        <w:t>.</w:t>
      </w:r>
    </w:p>
    <w:tbl>
      <w:tblPr>
        <w:tblStyle w:val="af2"/>
        <w:tblW w:w="8815" w:type="dxa"/>
        <w:tblLook w:val="04A0" w:firstRow="1" w:lastRow="0" w:firstColumn="1" w:lastColumn="0" w:noHBand="0" w:noVBand="1"/>
      </w:tblPr>
      <w:tblGrid>
        <w:gridCol w:w="1975"/>
        <w:gridCol w:w="2430"/>
        <w:gridCol w:w="4410"/>
      </w:tblGrid>
      <w:tr w:rsidR="00D44012" w:rsidRPr="002217FE" w14:paraId="1644DCB3" w14:textId="77777777" w:rsidTr="001814C4">
        <w:trPr>
          <w:tblHeader/>
        </w:trPr>
        <w:tc>
          <w:tcPr>
            <w:tcW w:w="19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539FE4" w14:textId="77777777" w:rsidR="00D44012" w:rsidRPr="002217FE" w:rsidRDefault="00D44012" w:rsidP="001814C4">
            <w:pPr>
              <w:pStyle w:val="Tableheading0"/>
              <w:keepNext/>
              <w:keepLines/>
            </w:pPr>
            <w:r>
              <w:t>Reason</w:t>
            </w:r>
            <w:r w:rsidRPr="002217FE">
              <w:t xml:space="preserve"> Code</w:t>
            </w:r>
          </w:p>
        </w:tc>
        <w:tc>
          <w:tcPr>
            <w:tcW w:w="2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F29DF46" w14:textId="77777777" w:rsidR="00D44012" w:rsidRPr="002217FE" w:rsidRDefault="00D44012" w:rsidP="001814C4">
            <w:pPr>
              <w:pStyle w:val="Tableheading0"/>
              <w:keepNext/>
              <w:keepLines/>
            </w:pPr>
            <w:r>
              <w:t>Reason</w:t>
            </w:r>
            <w:r w:rsidRPr="002217FE">
              <w:t xml:space="preserve"> Code Name</w:t>
            </w:r>
          </w:p>
        </w:tc>
        <w:tc>
          <w:tcPr>
            <w:tcW w:w="4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67340E" w14:textId="77777777" w:rsidR="00D44012" w:rsidRPr="002217FE" w:rsidRDefault="00D44012" w:rsidP="001814C4">
            <w:pPr>
              <w:pStyle w:val="Tableheading0"/>
              <w:keepNext/>
              <w:keepLines/>
            </w:pPr>
            <w:r>
              <w:t>Notes</w:t>
            </w:r>
          </w:p>
        </w:tc>
      </w:tr>
      <w:tr w:rsidR="00D44012" w:rsidRPr="00B01FBF" w14:paraId="0B87A858" w14:textId="77777777" w:rsidTr="001814C4">
        <w:tc>
          <w:tcPr>
            <w:tcW w:w="1975" w:type="dxa"/>
            <w:tcBorders>
              <w:top w:val="single" w:sz="4" w:space="0" w:color="auto"/>
              <w:left w:val="single" w:sz="4" w:space="0" w:color="auto"/>
              <w:bottom w:val="single" w:sz="4" w:space="0" w:color="auto"/>
              <w:right w:val="single" w:sz="4" w:space="0" w:color="auto"/>
            </w:tcBorders>
          </w:tcPr>
          <w:p w14:paraId="6AD369CF" w14:textId="77777777" w:rsidR="00D44012" w:rsidRPr="00B01FBF" w:rsidRDefault="00D44012" w:rsidP="001814C4">
            <w:pPr>
              <w:pStyle w:val="TableText"/>
              <w:keepNext/>
              <w:keepLines/>
            </w:pPr>
            <w:r w:rsidRPr="00B01FBF">
              <w:t>0x00</w:t>
            </w:r>
          </w:p>
        </w:tc>
        <w:tc>
          <w:tcPr>
            <w:tcW w:w="2430" w:type="dxa"/>
            <w:tcBorders>
              <w:top w:val="single" w:sz="4" w:space="0" w:color="auto"/>
              <w:left w:val="single" w:sz="4" w:space="0" w:color="auto"/>
              <w:bottom w:val="single" w:sz="4" w:space="0" w:color="auto"/>
              <w:right w:val="single" w:sz="4" w:space="0" w:color="auto"/>
            </w:tcBorders>
          </w:tcPr>
          <w:p w14:paraId="4B8F1F89" w14:textId="77777777" w:rsidR="00D44012" w:rsidRPr="00B01FBF" w:rsidRDefault="00D44012" w:rsidP="001814C4">
            <w:pPr>
              <w:pStyle w:val="TableText"/>
            </w:pPr>
            <w:r>
              <w:t>Success</w:t>
            </w:r>
          </w:p>
        </w:tc>
        <w:tc>
          <w:tcPr>
            <w:tcW w:w="4410" w:type="dxa"/>
            <w:tcBorders>
              <w:top w:val="single" w:sz="4" w:space="0" w:color="auto"/>
              <w:left w:val="single" w:sz="4" w:space="0" w:color="auto"/>
              <w:bottom w:val="single" w:sz="4" w:space="0" w:color="auto"/>
              <w:right w:val="single" w:sz="4" w:space="0" w:color="auto"/>
            </w:tcBorders>
          </w:tcPr>
          <w:p w14:paraId="4CB9B5FE" w14:textId="2248377E" w:rsidR="00D44012" w:rsidRPr="00B01FBF" w:rsidRDefault="00D44012" w:rsidP="001814C4">
            <w:pPr>
              <w:pStyle w:val="TableText"/>
            </w:pPr>
            <w:r w:rsidRPr="00B63FD9">
              <w:t xml:space="preserve">The </w:t>
            </w:r>
            <w:r w:rsidR="00243535">
              <w:t xml:space="preserve">provisioning or </w:t>
            </w:r>
            <w:r w:rsidR="00476D26">
              <w:t>D</w:t>
            </w:r>
            <w:r w:rsidR="00243535">
              <w:t xml:space="preserve">evice </w:t>
            </w:r>
            <w:r w:rsidR="00476D26">
              <w:t>K</w:t>
            </w:r>
            <w:r w:rsidR="00243535">
              <w:t xml:space="preserve">ey </w:t>
            </w:r>
            <w:r w:rsidR="006A68B7">
              <w:t>Refresh procedure</w:t>
            </w:r>
            <w:r w:rsidR="006A68B7" w:rsidDel="006A68B7">
              <w:t xml:space="preserve"> </w:t>
            </w:r>
            <w:r>
              <w:t xml:space="preserve">completed </w:t>
            </w:r>
            <w:r w:rsidRPr="00B63FD9">
              <w:t>successful</w:t>
            </w:r>
            <w:r>
              <w:t>ly.</w:t>
            </w:r>
          </w:p>
        </w:tc>
      </w:tr>
      <w:tr w:rsidR="00D44012" w:rsidRPr="00B01FBF" w14:paraId="54D08BB8" w14:textId="77777777" w:rsidTr="001814C4">
        <w:tc>
          <w:tcPr>
            <w:tcW w:w="1975" w:type="dxa"/>
            <w:tcBorders>
              <w:top w:val="single" w:sz="4" w:space="0" w:color="auto"/>
              <w:left w:val="single" w:sz="4" w:space="0" w:color="auto"/>
              <w:bottom w:val="single" w:sz="4" w:space="0" w:color="auto"/>
              <w:right w:val="single" w:sz="4" w:space="0" w:color="auto"/>
            </w:tcBorders>
          </w:tcPr>
          <w:p w14:paraId="6E51EDFD" w14:textId="77777777" w:rsidR="00D44012" w:rsidRPr="00B01FBF" w:rsidRDefault="00D44012" w:rsidP="001814C4">
            <w:pPr>
              <w:pStyle w:val="TableText"/>
            </w:pPr>
            <w:r w:rsidRPr="00B01FBF">
              <w:t>0x0</w:t>
            </w:r>
            <w:r>
              <w:t>1</w:t>
            </w:r>
          </w:p>
        </w:tc>
        <w:tc>
          <w:tcPr>
            <w:tcW w:w="2430" w:type="dxa"/>
            <w:tcBorders>
              <w:top w:val="single" w:sz="4" w:space="0" w:color="auto"/>
              <w:left w:val="single" w:sz="4" w:space="0" w:color="auto"/>
              <w:bottom w:val="single" w:sz="4" w:space="0" w:color="auto"/>
              <w:right w:val="single" w:sz="4" w:space="0" w:color="auto"/>
            </w:tcBorders>
          </w:tcPr>
          <w:p w14:paraId="582401B0" w14:textId="77777777" w:rsidR="00D44012" w:rsidRPr="00B01FBF" w:rsidRDefault="00D44012" w:rsidP="001814C4">
            <w:pPr>
              <w:pStyle w:val="TableText"/>
            </w:pPr>
            <w:r>
              <w:t>Prohibited</w:t>
            </w:r>
          </w:p>
        </w:tc>
        <w:tc>
          <w:tcPr>
            <w:tcW w:w="4410" w:type="dxa"/>
            <w:tcBorders>
              <w:top w:val="single" w:sz="4" w:space="0" w:color="auto"/>
              <w:left w:val="single" w:sz="4" w:space="0" w:color="auto"/>
              <w:bottom w:val="single" w:sz="4" w:space="0" w:color="auto"/>
              <w:right w:val="single" w:sz="4" w:space="0" w:color="auto"/>
            </w:tcBorders>
          </w:tcPr>
          <w:p w14:paraId="7861A3A9" w14:textId="77777777" w:rsidR="00D44012" w:rsidRPr="00B01FBF" w:rsidRDefault="00D44012" w:rsidP="001814C4">
            <w:pPr>
              <w:pStyle w:val="TableText"/>
            </w:pPr>
            <w:r>
              <w:t>Prohibited</w:t>
            </w:r>
          </w:p>
        </w:tc>
      </w:tr>
      <w:tr w:rsidR="00D44012" w:rsidRPr="00B01FBF" w14:paraId="27FE438D" w14:textId="77777777" w:rsidTr="001814C4">
        <w:tc>
          <w:tcPr>
            <w:tcW w:w="1975" w:type="dxa"/>
            <w:tcBorders>
              <w:top w:val="single" w:sz="4" w:space="0" w:color="auto"/>
              <w:left w:val="single" w:sz="4" w:space="0" w:color="auto"/>
              <w:bottom w:val="single" w:sz="4" w:space="0" w:color="auto"/>
              <w:right w:val="single" w:sz="4" w:space="0" w:color="auto"/>
            </w:tcBorders>
          </w:tcPr>
          <w:p w14:paraId="5F8CFF76" w14:textId="77777777" w:rsidR="00D44012" w:rsidRPr="00B01FBF" w:rsidRDefault="00D44012" w:rsidP="001814C4">
            <w:pPr>
              <w:pStyle w:val="TableText"/>
              <w:keepNext/>
              <w:keepLines/>
            </w:pPr>
            <w:r>
              <w:t>0x02</w:t>
            </w:r>
          </w:p>
        </w:tc>
        <w:tc>
          <w:tcPr>
            <w:tcW w:w="2430" w:type="dxa"/>
            <w:tcBorders>
              <w:top w:val="single" w:sz="4" w:space="0" w:color="auto"/>
              <w:left w:val="single" w:sz="4" w:space="0" w:color="auto"/>
              <w:bottom w:val="single" w:sz="4" w:space="0" w:color="auto"/>
              <w:right w:val="single" w:sz="4" w:space="0" w:color="auto"/>
            </w:tcBorders>
          </w:tcPr>
          <w:p w14:paraId="3F31481B" w14:textId="77777777" w:rsidR="00D44012" w:rsidRPr="00B01FBF" w:rsidRDefault="00D44012" w:rsidP="001814C4">
            <w:pPr>
              <w:pStyle w:val="TableText"/>
            </w:pPr>
            <w:r w:rsidRPr="00B63FD9">
              <w:t>Fail</w:t>
            </w:r>
          </w:p>
        </w:tc>
        <w:tc>
          <w:tcPr>
            <w:tcW w:w="4410" w:type="dxa"/>
            <w:tcBorders>
              <w:top w:val="single" w:sz="4" w:space="0" w:color="auto"/>
              <w:left w:val="single" w:sz="4" w:space="0" w:color="auto"/>
              <w:bottom w:val="single" w:sz="4" w:space="0" w:color="auto"/>
              <w:right w:val="single" w:sz="4" w:space="0" w:color="auto"/>
            </w:tcBorders>
          </w:tcPr>
          <w:p w14:paraId="60A7FF69" w14:textId="07CBD851" w:rsidR="00D44012" w:rsidRPr="00B01FBF" w:rsidRDefault="00D44012" w:rsidP="001814C4">
            <w:pPr>
              <w:pStyle w:val="TableText"/>
            </w:pPr>
            <w:r w:rsidRPr="00B63FD9">
              <w:t xml:space="preserve">The provisioning </w:t>
            </w:r>
            <w:r w:rsidR="00243535" w:rsidRPr="00243535">
              <w:t xml:space="preserve">or </w:t>
            </w:r>
            <w:r w:rsidR="00476D26">
              <w:t>D</w:t>
            </w:r>
            <w:r w:rsidR="00243535" w:rsidRPr="00243535">
              <w:t xml:space="preserve">evice </w:t>
            </w:r>
            <w:r w:rsidR="00476D26">
              <w:t>K</w:t>
            </w:r>
            <w:r w:rsidR="00243535" w:rsidRPr="00243535">
              <w:t xml:space="preserve">ey </w:t>
            </w:r>
            <w:r w:rsidR="00974CA8">
              <w:t>Refresh procedure</w:t>
            </w:r>
            <w:r w:rsidR="00974CA8" w:rsidDel="006A68B7">
              <w:t xml:space="preserve"> </w:t>
            </w:r>
            <w:r w:rsidRPr="00B63FD9">
              <w:t>failed</w:t>
            </w:r>
            <w:r>
              <w:t>.</w:t>
            </w:r>
          </w:p>
        </w:tc>
      </w:tr>
      <w:tr w:rsidR="00D44012" w:rsidRPr="00B01FBF" w14:paraId="73E4D775" w14:textId="77777777" w:rsidTr="001814C4">
        <w:tc>
          <w:tcPr>
            <w:tcW w:w="1975" w:type="dxa"/>
            <w:tcBorders>
              <w:top w:val="single" w:sz="4" w:space="0" w:color="auto"/>
              <w:left w:val="single" w:sz="4" w:space="0" w:color="auto"/>
              <w:bottom w:val="single" w:sz="4" w:space="0" w:color="auto"/>
              <w:right w:val="single" w:sz="4" w:space="0" w:color="auto"/>
            </w:tcBorders>
          </w:tcPr>
          <w:p w14:paraId="60723AFB" w14:textId="77777777" w:rsidR="00D44012" w:rsidRDefault="00D44012" w:rsidP="001814C4">
            <w:pPr>
              <w:pStyle w:val="TableText"/>
              <w:keepNext/>
              <w:keepLines/>
            </w:pPr>
            <w:r w:rsidRPr="00B63FD9">
              <w:t>0x03–0xFF</w:t>
            </w:r>
          </w:p>
        </w:tc>
        <w:tc>
          <w:tcPr>
            <w:tcW w:w="2430" w:type="dxa"/>
            <w:tcBorders>
              <w:top w:val="single" w:sz="4" w:space="0" w:color="auto"/>
              <w:left w:val="single" w:sz="4" w:space="0" w:color="auto"/>
              <w:bottom w:val="single" w:sz="4" w:space="0" w:color="auto"/>
              <w:right w:val="single" w:sz="4" w:space="0" w:color="auto"/>
            </w:tcBorders>
          </w:tcPr>
          <w:p w14:paraId="194DA952" w14:textId="32365ECA" w:rsidR="00D44012" w:rsidRPr="00B63FD9" w:rsidRDefault="00A36A9B" w:rsidP="001814C4">
            <w:pPr>
              <w:pStyle w:val="TableText"/>
            </w:pPr>
            <w:r>
              <w:t>RFU</w:t>
            </w:r>
          </w:p>
        </w:tc>
        <w:tc>
          <w:tcPr>
            <w:tcW w:w="4410" w:type="dxa"/>
            <w:tcBorders>
              <w:top w:val="single" w:sz="4" w:space="0" w:color="auto"/>
              <w:left w:val="single" w:sz="4" w:space="0" w:color="auto"/>
              <w:bottom w:val="single" w:sz="4" w:space="0" w:color="auto"/>
              <w:right w:val="single" w:sz="4" w:space="0" w:color="auto"/>
            </w:tcBorders>
          </w:tcPr>
          <w:p w14:paraId="5365651C" w14:textId="6ADF2A2C" w:rsidR="00D44012" w:rsidRPr="00B63FD9" w:rsidRDefault="00A36A9B" w:rsidP="001814C4">
            <w:pPr>
              <w:pStyle w:val="TableText"/>
              <w:keepNext/>
            </w:pPr>
            <w:r>
              <w:t>Reserved for Future Use</w:t>
            </w:r>
          </w:p>
        </w:tc>
      </w:tr>
    </w:tbl>
    <w:p w14:paraId="2D2AA01C" w14:textId="3A87FA11" w:rsidR="00D44012" w:rsidRPr="00225617" w:rsidRDefault="00D44012" w:rsidP="00D44012">
      <w:pPr>
        <w:pStyle w:val="a6"/>
      </w:pPr>
      <w:bookmarkStart w:id="1524" w:name="_Ref521689773"/>
      <w:r>
        <w:t xml:space="preserve">Table </w:t>
      </w:r>
      <w:ins w:id="1525" w:author="Piotr Winiarczyk" w:date="2018-11-10T17:37:00Z">
        <w:r w:rsidR="00F7192C">
          <w:fldChar w:fldCharType="begin"/>
        </w:r>
        <w:r w:rsidR="00F7192C">
          <w:instrText xml:space="preserve"> STYLEREF 1 \s </w:instrText>
        </w:r>
      </w:ins>
      <w:r w:rsidR="00F7192C">
        <w:fldChar w:fldCharType="separate"/>
      </w:r>
      <w:r w:rsidR="00F7192C">
        <w:rPr>
          <w:noProof/>
        </w:rPr>
        <w:t>4</w:t>
      </w:r>
      <w:ins w:id="1526"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1527" w:author="Piotr Winiarczyk" w:date="2018-11-10T17:37:00Z">
        <w:r w:rsidR="00F7192C">
          <w:rPr>
            <w:noProof/>
          </w:rPr>
          <w:t>15</w:t>
        </w:r>
        <w:r w:rsidR="00F7192C">
          <w:fldChar w:fldCharType="end"/>
        </w:r>
      </w:ins>
      <w:del w:id="1528"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15</w:delText>
        </w:r>
        <w:r w:rsidR="005E70B5" w:rsidDel="00F7192C">
          <w:rPr>
            <w:noProof/>
          </w:rPr>
          <w:fldChar w:fldCharType="end"/>
        </w:r>
      </w:del>
      <w:bookmarkEnd w:id="1524"/>
      <w:r>
        <w:t>:</w:t>
      </w:r>
      <w:r w:rsidRPr="001B4999">
        <w:t xml:space="preserve"> </w:t>
      </w:r>
      <w:r>
        <w:t>Reason field values</w:t>
      </w:r>
      <w:r w:rsidR="00C96A5C">
        <w:t xml:space="preserve"> for a Remote Provisioning Link Close message</w:t>
      </w:r>
    </w:p>
    <w:p w14:paraId="574D2EB5" w14:textId="77777777" w:rsidR="00D44012" w:rsidRDefault="00D44012" w:rsidP="00D44012">
      <w:pPr>
        <w:pStyle w:val="40"/>
      </w:pPr>
      <w:bookmarkStart w:id="1529" w:name="_Ref521736927"/>
      <w:bookmarkStart w:id="1530" w:name="_Ref521740272"/>
      <w:bookmarkStart w:id="1531" w:name="_Toc527039233"/>
      <w:r w:rsidRPr="008460DD">
        <w:lastRenderedPageBreak/>
        <w:t xml:space="preserve">Remote Provisioning </w:t>
      </w:r>
      <w:r>
        <w:t>Link Status</w:t>
      </w:r>
      <w:bookmarkEnd w:id="1529"/>
      <w:bookmarkEnd w:id="1530"/>
      <w:bookmarkEnd w:id="1531"/>
    </w:p>
    <w:p w14:paraId="4705BC1B" w14:textId="6DFEE462" w:rsidR="00D44012" w:rsidRDefault="00D44012" w:rsidP="00D44012">
      <w:pPr>
        <w:pStyle w:val="a2"/>
      </w:pPr>
      <w:r>
        <w:t xml:space="preserve">The </w:t>
      </w:r>
      <w:r w:rsidRPr="002757F6">
        <w:t xml:space="preserve">Remote Provisioning </w:t>
      </w:r>
      <w:r>
        <w:t>Link</w:t>
      </w:r>
      <w:r w:rsidRPr="008460DD">
        <w:t xml:space="preserve"> </w:t>
      </w:r>
      <w:r>
        <w:t xml:space="preserve">Status message is an unacknowledged message used </w:t>
      </w:r>
      <w:r w:rsidR="00505586" w:rsidRPr="00505586">
        <w:t xml:space="preserve">by the Remote Provisioning </w:t>
      </w:r>
      <w:r w:rsidR="00505586">
        <w:t>Server</w:t>
      </w:r>
      <w:r w:rsidR="00505586" w:rsidRPr="00505586">
        <w:t xml:space="preserve"> </w:t>
      </w:r>
      <w:r>
        <w:t xml:space="preserve">to acknowledge </w:t>
      </w:r>
      <w:r w:rsidR="00EC1EC8">
        <w:t xml:space="preserve">a </w:t>
      </w:r>
      <w:r w:rsidR="00D87679" w:rsidRPr="00D87679">
        <w:t>Remote Provisioning Link Get</w:t>
      </w:r>
      <w:r w:rsidR="00D87679">
        <w:t xml:space="preserve"> message, </w:t>
      </w:r>
      <w:r w:rsidR="00EC1EC8">
        <w:t xml:space="preserve">a </w:t>
      </w:r>
      <w:r w:rsidRPr="00B67197">
        <w:t xml:space="preserve">Remote Provisioning Link Open </w:t>
      </w:r>
      <w:r>
        <w:t>message</w:t>
      </w:r>
      <w:r w:rsidR="00DC63D1">
        <w:t>,</w:t>
      </w:r>
      <w:r>
        <w:t xml:space="preserve"> or </w:t>
      </w:r>
      <w:r w:rsidR="00EC1EC8">
        <w:t xml:space="preserve">a </w:t>
      </w:r>
      <w:r w:rsidRPr="00B67197">
        <w:t xml:space="preserve">Remote Provisioning Link </w:t>
      </w:r>
      <w:r>
        <w:t>Close</w:t>
      </w:r>
      <w:r w:rsidRPr="00B67197">
        <w:t xml:space="preserve"> </w:t>
      </w:r>
      <w:r>
        <w:t>message.</w:t>
      </w:r>
    </w:p>
    <w:p w14:paraId="420E364B" w14:textId="5CDCDA4B" w:rsidR="00D44012" w:rsidRPr="003F2A85" w:rsidRDefault="00D44012" w:rsidP="00D44012">
      <w:pPr>
        <w:pStyle w:val="a2"/>
      </w:pPr>
      <w:r w:rsidRPr="003F2A85">
        <w:t xml:space="preserve">The structure of the message is defined in </w:t>
      </w:r>
      <w:r w:rsidR="00DB6177" w:rsidRPr="00DB6177">
        <w:rPr>
          <w:rStyle w:val="DocumentHyperlink"/>
        </w:rPr>
        <w:fldChar w:fldCharType="begin"/>
      </w:r>
      <w:r w:rsidR="00DB6177" w:rsidRPr="00DB6177">
        <w:rPr>
          <w:rStyle w:val="DocumentHyperlink"/>
        </w:rPr>
        <w:instrText xml:space="preserve"> REF _Ref521689838 \h </w:instrText>
      </w:r>
      <w:r w:rsidR="00DB6177">
        <w:rPr>
          <w:rStyle w:val="DocumentHyperlink"/>
        </w:rPr>
        <w:instrText xml:space="preserve"> \* MERGEFORMAT </w:instrText>
      </w:r>
      <w:r w:rsidR="00DB6177" w:rsidRPr="00DB6177">
        <w:rPr>
          <w:rStyle w:val="DocumentHyperlink"/>
        </w:rPr>
      </w:r>
      <w:r w:rsidR="00DB6177" w:rsidRPr="00DB6177">
        <w:rPr>
          <w:rStyle w:val="DocumentHyperlink"/>
        </w:rPr>
        <w:fldChar w:fldCharType="separate"/>
      </w:r>
      <w:r w:rsidR="00A60C92" w:rsidRPr="00CC2745">
        <w:rPr>
          <w:rStyle w:val="DocumentHyperlink"/>
        </w:rPr>
        <w:t>Table 4.16</w:t>
      </w:r>
      <w:r w:rsidR="00DB6177" w:rsidRPr="00DB6177">
        <w:rPr>
          <w:rStyle w:val="DocumentHyperlink"/>
        </w:rPr>
        <w:fldChar w:fldCharType="end"/>
      </w:r>
      <w:r w:rsidR="00DB6177" w:rsidRPr="00DB6177">
        <w:t>.</w:t>
      </w:r>
    </w:p>
    <w:tbl>
      <w:tblPr>
        <w:tblStyle w:val="af2"/>
        <w:tblW w:w="8815" w:type="dxa"/>
        <w:tblLook w:val="04A0" w:firstRow="1" w:lastRow="0" w:firstColumn="1" w:lastColumn="0" w:noHBand="0" w:noVBand="1"/>
      </w:tblPr>
      <w:tblGrid>
        <w:gridCol w:w="1975"/>
        <w:gridCol w:w="1710"/>
        <w:gridCol w:w="5130"/>
      </w:tblGrid>
      <w:tr w:rsidR="00D44012" w:rsidRPr="001D64AD" w14:paraId="7698CA19" w14:textId="77777777" w:rsidTr="001814C4">
        <w:trPr>
          <w:tblHeader/>
        </w:trPr>
        <w:tc>
          <w:tcPr>
            <w:tcW w:w="1975" w:type="dxa"/>
            <w:shd w:val="clear" w:color="auto" w:fill="F2F2F2" w:themeFill="background1" w:themeFillShade="F2"/>
          </w:tcPr>
          <w:p w14:paraId="3645B6F6" w14:textId="77777777" w:rsidR="00D44012" w:rsidRPr="001D64AD" w:rsidRDefault="00D44012" w:rsidP="001814C4">
            <w:pPr>
              <w:pStyle w:val="Tableheading0"/>
              <w:keepNext/>
              <w:keepLines/>
            </w:pPr>
            <w:r w:rsidRPr="001D64AD">
              <w:t>Field</w:t>
            </w:r>
          </w:p>
        </w:tc>
        <w:tc>
          <w:tcPr>
            <w:tcW w:w="1710" w:type="dxa"/>
            <w:shd w:val="clear" w:color="auto" w:fill="F2F2F2" w:themeFill="background1" w:themeFillShade="F2"/>
          </w:tcPr>
          <w:p w14:paraId="2B88BB6F" w14:textId="77777777" w:rsidR="00D44012" w:rsidRPr="001D64AD" w:rsidRDefault="00D44012" w:rsidP="001814C4">
            <w:pPr>
              <w:pStyle w:val="Tableheading0"/>
              <w:keepNext/>
              <w:keepLines/>
            </w:pPr>
            <w:r w:rsidRPr="001D64AD">
              <w:t>Size</w:t>
            </w:r>
            <w:r w:rsidRPr="001D64AD">
              <w:br/>
              <w:t>(</w:t>
            </w:r>
            <w:r>
              <w:t>octets</w:t>
            </w:r>
            <w:r w:rsidRPr="001D64AD">
              <w:t>)</w:t>
            </w:r>
          </w:p>
        </w:tc>
        <w:tc>
          <w:tcPr>
            <w:tcW w:w="5130" w:type="dxa"/>
            <w:shd w:val="clear" w:color="auto" w:fill="F2F2F2" w:themeFill="background1" w:themeFillShade="F2"/>
          </w:tcPr>
          <w:p w14:paraId="378B506A" w14:textId="77777777" w:rsidR="00D44012" w:rsidRPr="001D64AD" w:rsidRDefault="00D44012" w:rsidP="001814C4">
            <w:pPr>
              <w:pStyle w:val="Tableheading0"/>
              <w:keepNext/>
              <w:keepLines/>
            </w:pPr>
            <w:r w:rsidRPr="001D64AD">
              <w:t>Notes</w:t>
            </w:r>
          </w:p>
        </w:tc>
      </w:tr>
      <w:tr w:rsidR="00D44012" w:rsidRPr="001D64AD" w14:paraId="3611B54A" w14:textId="77777777" w:rsidTr="001814C4">
        <w:tc>
          <w:tcPr>
            <w:tcW w:w="1975" w:type="dxa"/>
            <w:shd w:val="clear" w:color="auto" w:fill="FFFFFF" w:themeFill="background1"/>
          </w:tcPr>
          <w:p w14:paraId="5E8E07E2" w14:textId="77777777" w:rsidR="00D44012" w:rsidRPr="001D64AD" w:rsidRDefault="00D44012" w:rsidP="001814C4">
            <w:pPr>
              <w:pStyle w:val="TableText"/>
              <w:keepNext/>
              <w:keepLines/>
            </w:pPr>
            <w:r>
              <w:t>Status</w:t>
            </w:r>
          </w:p>
        </w:tc>
        <w:tc>
          <w:tcPr>
            <w:tcW w:w="1710" w:type="dxa"/>
            <w:shd w:val="clear" w:color="auto" w:fill="FFFFFF" w:themeFill="background1"/>
          </w:tcPr>
          <w:p w14:paraId="09D14B09" w14:textId="77777777" w:rsidR="00D44012" w:rsidRPr="001D64AD" w:rsidRDefault="00D44012" w:rsidP="001814C4">
            <w:pPr>
              <w:pStyle w:val="TableText"/>
            </w:pPr>
            <w:r>
              <w:t>1</w:t>
            </w:r>
          </w:p>
        </w:tc>
        <w:tc>
          <w:tcPr>
            <w:tcW w:w="5130" w:type="dxa"/>
            <w:shd w:val="clear" w:color="auto" w:fill="FFFFFF" w:themeFill="background1"/>
          </w:tcPr>
          <w:p w14:paraId="3D385B42" w14:textId="77777777" w:rsidR="00D44012" w:rsidRPr="001D64AD" w:rsidRDefault="00D44012" w:rsidP="001814C4">
            <w:pPr>
              <w:pStyle w:val="TableText"/>
              <w:keepNext/>
            </w:pPr>
            <w:r w:rsidRPr="00B063AE">
              <w:t>Status for the requesting message</w:t>
            </w:r>
          </w:p>
        </w:tc>
      </w:tr>
      <w:tr w:rsidR="009817EE" w:rsidRPr="001D64AD" w14:paraId="08FB83A5" w14:textId="77777777" w:rsidTr="001814C4">
        <w:tc>
          <w:tcPr>
            <w:tcW w:w="1975" w:type="dxa"/>
            <w:shd w:val="clear" w:color="auto" w:fill="FFFFFF" w:themeFill="background1"/>
          </w:tcPr>
          <w:p w14:paraId="5891AD4E" w14:textId="2839400F" w:rsidR="009817EE" w:rsidRDefault="009817EE" w:rsidP="009817EE">
            <w:pPr>
              <w:pStyle w:val="TableText"/>
              <w:keepNext/>
              <w:keepLines/>
            </w:pPr>
            <w:r w:rsidRPr="00F642A2">
              <w:t>RPState</w:t>
            </w:r>
          </w:p>
        </w:tc>
        <w:tc>
          <w:tcPr>
            <w:tcW w:w="1710" w:type="dxa"/>
            <w:shd w:val="clear" w:color="auto" w:fill="FFFFFF" w:themeFill="background1"/>
          </w:tcPr>
          <w:p w14:paraId="67B25E14" w14:textId="375B44D5" w:rsidR="009817EE" w:rsidRDefault="009817EE" w:rsidP="009817EE">
            <w:pPr>
              <w:pStyle w:val="TableText"/>
            </w:pPr>
            <w:r>
              <w:t>1</w:t>
            </w:r>
          </w:p>
        </w:tc>
        <w:tc>
          <w:tcPr>
            <w:tcW w:w="5130" w:type="dxa"/>
            <w:shd w:val="clear" w:color="auto" w:fill="FFFFFF" w:themeFill="background1"/>
          </w:tcPr>
          <w:p w14:paraId="40D00FD0" w14:textId="07AC3B9E" w:rsidR="009817EE" w:rsidRPr="00B063AE" w:rsidRDefault="009817EE" w:rsidP="009817EE">
            <w:pPr>
              <w:pStyle w:val="TableText"/>
              <w:keepNext/>
            </w:pPr>
            <w:r w:rsidRPr="000025F4">
              <w:t xml:space="preserve">Remote Provisioning </w:t>
            </w:r>
            <w:ins w:id="1532" w:author="Piotr Winiarczyk" w:date="2018-11-02T08:26:00Z">
              <w:r w:rsidR="00C81828">
                <w:t xml:space="preserve">Link </w:t>
              </w:r>
            </w:ins>
            <w:r>
              <w:t>state</w:t>
            </w:r>
          </w:p>
        </w:tc>
      </w:tr>
    </w:tbl>
    <w:p w14:paraId="6064A834" w14:textId="1D543FB5" w:rsidR="00D44012" w:rsidRDefault="00D44012" w:rsidP="00D44012">
      <w:pPr>
        <w:pStyle w:val="a6"/>
      </w:pPr>
      <w:bookmarkStart w:id="1533" w:name="_Ref521689838"/>
      <w:r>
        <w:t xml:space="preserve">Table </w:t>
      </w:r>
      <w:ins w:id="1534" w:author="Piotr Winiarczyk" w:date="2018-11-10T17:37:00Z">
        <w:r w:rsidR="00F7192C">
          <w:fldChar w:fldCharType="begin"/>
        </w:r>
        <w:r w:rsidR="00F7192C">
          <w:instrText xml:space="preserve"> STYLEREF 1 \s </w:instrText>
        </w:r>
      </w:ins>
      <w:r w:rsidR="00F7192C">
        <w:fldChar w:fldCharType="separate"/>
      </w:r>
      <w:r w:rsidR="00F7192C">
        <w:rPr>
          <w:noProof/>
        </w:rPr>
        <w:t>4</w:t>
      </w:r>
      <w:ins w:id="1535"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1536" w:author="Piotr Winiarczyk" w:date="2018-11-10T17:37:00Z">
        <w:r w:rsidR="00F7192C">
          <w:rPr>
            <w:noProof/>
          </w:rPr>
          <w:t>16</w:t>
        </w:r>
        <w:r w:rsidR="00F7192C">
          <w:fldChar w:fldCharType="end"/>
        </w:r>
      </w:ins>
      <w:del w:id="1537"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16</w:delText>
        </w:r>
        <w:r w:rsidR="005E70B5" w:rsidDel="00F7192C">
          <w:rPr>
            <w:noProof/>
          </w:rPr>
          <w:fldChar w:fldCharType="end"/>
        </w:r>
      </w:del>
      <w:bookmarkEnd w:id="1533"/>
      <w:r>
        <w:t>:</w:t>
      </w:r>
      <w:r w:rsidRPr="001B4999">
        <w:t xml:space="preserve"> </w:t>
      </w:r>
      <w:r w:rsidRPr="002757F6">
        <w:t xml:space="preserve">Remote Provisioning </w:t>
      </w:r>
      <w:r>
        <w:t>Link</w:t>
      </w:r>
      <w:r w:rsidRPr="008460DD">
        <w:t xml:space="preserve"> </w:t>
      </w:r>
      <w:r>
        <w:t xml:space="preserve">Status </w:t>
      </w:r>
      <w:r w:rsidR="00505586">
        <w:t>message fields</w:t>
      </w:r>
    </w:p>
    <w:p w14:paraId="1095C84E" w14:textId="1206844B" w:rsidR="00D44012" w:rsidRDefault="00D44012" w:rsidP="00D44012">
      <w:r>
        <w:t xml:space="preserve">The Status field </w:t>
      </w:r>
      <w:r w:rsidRPr="00412CE9">
        <w:t>identifies</w:t>
      </w:r>
      <w:r>
        <w:t xml:space="preserve"> the </w:t>
      </w:r>
      <w:r w:rsidR="000A12A2">
        <w:t>status of the processing of the message from the client</w:t>
      </w:r>
      <w:r w:rsidR="00DC63D1">
        <w:t>,</w:t>
      </w:r>
      <w:r w:rsidR="000A12A2">
        <w:t xml:space="preserve"> </w:t>
      </w:r>
      <w:r>
        <w:t xml:space="preserve">as defined in </w:t>
      </w:r>
      <w:r w:rsidRPr="00A93313">
        <w:rPr>
          <w:rStyle w:val="DocumentHyperlink"/>
        </w:rPr>
        <w:fldChar w:fldCharType="begin"/>
      </w:r>
      <w:r w:rsidRPr="00A93313">
        <w:rPr>
          <w:rStyle w:val="DocumentHyperlink"/>
        </w:rPr>
        <w:instrText xml:space="preserve"> REF _Ref511720185 \h </w:instrText>
      </w:r>
      <w:r>
        <w:rPr>
          <w:rStyle w:val="DocumentHyperlink"/>
        </w:rPr>
        <w:instrText xml:space="preserve"> \* MERGEFORMAT </w:instrText>
      </w:r>
      <w:r w:rsidRPr="00A93313">
        <w:rPr>
          <w:rStyle w:val="DocumentHyperlink"/>
        </w:rPr>
      </w:r>
      <w:r w:rsidRPr="00A93313">
        <w:rPr>
          <w:rStyle w:val="DocumentHyperlink"/>
        </w:rPr>
        <w:fldChar w:fldCharType="separate"/>
      </w:r>
      <w:r w:rsidR="00A60C92" w:rsidRPr="00CC2745">
        <w:rPr>
          <w:rStyle w:val="DocumentHyperlink"/>
        </w:rPr>
        <w:t>Table 4.22</w:t>
      </w:r>
      <w:r w:rsidRPr="00A93313">
        <w:rPr>
          <w:rStyle w:val="DocumentHyperlink"/>
        </w:rPr>
        <w:fldChar w:fldCharType="end"/>
      </w:r>
      <w:r>
        <w:t>.</w:t>
      </w:r>
    </w:p>
    <w:p w14:paraId="289AC11A" w14:textId="4C8097A1" w:rsidR="00416C8F" w:rsidRPr="00B63FD9" w:rsidRDefault="0050291E" w:rsidP="00416C8F">
      <w:pPr>
        <w:pStyle w:val="a2"/>
      </w:pPr>
      <w:r>
        <w:t xml:space="preserve">The </w:t>
      </w:r>
      <w:r w:rsidRPr="00F642A2">
        <w:t xml:space="preserve">RPState </w:t>
      </w:r>
      <w:r>
        <w:t xml:space="preserve">field </w:t>
      </w:r>
      <w:r w:rsidRPr="00412CE9">
        <w:t>identifies</w:t>
      </w:r>
      <w:r>
        <w:t xml:space="preserve"> the </w:t>
      </w:r>
      <w:r w:rsidRPr="000025F4">
        <w:t xml:space="preserve">Remote Provisioning </w:t>
      </w:r>
      <w:ins w:id="1538" w:author="Piotr Winiarczyk" w:date="2018-11-02T08:26:00Z">
        <w:r w:rsidR="00C81828">
          <w:t xml:space="preserve">Link </w:t>
        </w:r>
      </w:ins>
      <w:r>
        <w:t>state</w:t>
      </w:r>
      <w:r w:rsidR="00EC1EC8">
        <w:t xml:space="preserve"> (see </w:t>
      </w:r>
      <w:r w:rsidR="00EC1EC8" w:rsidRPr="00CC2745">
        <w:rPr>
          <w:rStyle w:val="DocumentHyperlink"/>
        </w:rPr>
        <w:fldChar w:fldCharType="begin"/>
      </w:r>
      <w:r w:rsidR="00EC1EC8" w:rsidRPr="00CC2745">
        <w:rPr>
          <w:rStyle w:val="DocumentHyperlink"/>
        </w:rPr>
        <w:instrText xml:space="preserve"> REF _Ref521823503 \h </w:instrText>
      </w:r>
      <w:r w:rsidR="00EC1EC8">
        <w:rPr>
          <w:rStyle w:val="DocumentHyperlink"/>
        </w:rPr>
        <w:instrText xml:space="preserve"> \* MERGEFORMAT </w:instrText>
      </w:r>
      <w:r w:rsidR="00EC1EC8" w:rsidRPr="00CC2745">
        <w:rPr>
          <w:rStyle w:val="DocumentHyperlink"/>
        </w:rPr>
      </w:r>
      <w:r w:rsidR="00EC1EC8" w:rsidRPr="00CC2745">
        <w:rPr>
          <w:rStyle w:val="DocumentHyperlink"/>
        </w:rPr>
        <w:fldChar w:fldCharType="separate"/>
      </w:r>
      <w:r w:rsidR="00EC1EC8" w:rsidRPr="00CC2745">
        <w:rPr>
          <w:rStyle w:val="DocumentHyperlink"/>
        </w:rPr>
        <w:t>Tab</w:t>
      </w:r>
      <w:r w:rsidR="00EC1EC8" w:rsidRPr="00CC2745">
        <w:rPr>
          <w:rStyle w:val="DocumentHyperlink"/>
        </w:rPr>
        <w:t>l</w:t>
      </w:r>
      <w:r w:rsidR="00EC1EC8" w:rsidRPr="00CC2745">
        <w:rPr>
          <w:rStyle w:val="DocumentHyperlink"/>
        </w:rPr>
        <w:t>e</w:t>
      </w:r>
      <w:r w:rsidR="00EC1EC8" w:rsidRPr="00CC2745">
        <w:rPr>
          <w:rStyle w:val="DocumentHyperlink"/>
        </w:rPr>
        <w:t xml:space="preserve"> </w:t>
      </w:r>
      <w:r w:rsidR="00EC1EC8" w:rsidRPr="00CC2745">
        <w:rPr>
          <w:rStyle w:val="DocumentHyperlink"/>
        </w:rPr>
        <w:t>4.4</w:t>
      </w:r>
      <w:r w:rsidR="00EC1EC8" w:rsidRPr="00CC2745">
        <w:rPr>
          <w:rStyle w:val="DocumentHyperlink"/>
        </w:rPr>
        <w:fldChar w:fldCharType="end"/>
      </w:r>
      <w:r w:rsidR="00EC1EC8">
        <w:t>)</w:t>
      </w:r>
      <w:r w:rsidR="00416C8F">
        <w:t>.</w:t>
      </w:r>
    </w:p>
    <w:p w14:paraId="5D322403" w14:textId="77777777" w:rsidR="00D44012" w:rsidRDefault="00D44012" w:rsidP="00D44012">
      <w:pPr>
        <w:pStyle w:val="40"/>
      </w:pPr>
      <w:bookmarkStart w:id="1539" w:name="_Ref521737563"/>
      <w:bookmarkStart w:id="1540" w:name="_Ref521752477"/>
      <w:bookmarkStart w:id="1541" w:name="_Toc527039234"/>
      <w:r w:rsidRPr="008460DD">
        <w:t xml:space="preserve">Remote Provisioning </w:t>
      </w:r>
      <w:r>
        <w:t>Link Report</w:t>
      </w:r>
      <w:bookmarkEnd w:id="1539"/>
      <w:bookmarkEnd w:id="1540"/>
      <w:bookmarkEnd w:id="1541"/>
    </w:p>
    <w:p w14:paraId="679C7276" w14:textId="13AAB8F7" w:rsidR="00D44012" w:rsidRDefault="00D44012" w:rsidP="00D44012">
      <w:pPr>
        <w:pStyle w:val="a2"/>
      </w:pPr>
      <w:r>
        <w:t xml:space="preserve">The </w:t>
      </w:r>
      <w:r w:rsidRPr="002757F6">
        <w:t xml:space="preserve">Remote Provisioning </w:t>
      </w:r>
      <w:r>
        <w:t>Link</w:t>
      </w:r>
      <w:r w:rsidRPr="008460DD">
        <w:t xml:space="preserve"> </w:t>
      </w:r>
      <w:r>
        <w:t xml:space="preserve">Report message is an unacknowledged message used </w:t>
      </w:r>
      <w:r w:rsidR="00505586" w:rsidRPr="00505586">
        <w:t xml:space="preserve">by the Remote Provisioning </w:t>
      </w:r>
      <w:r w:rsidR="00505586">
        <w:t>Server</w:t>
      </w:r>
      <w:r w:rsidR="00505586" w:rsidRPr="00505586">
        <w:t xml:space="preserve"> </w:t>
      </w:r>
      <w:r>
        <w:t xml:space="preserve">to report the </w:t>
      </w:r>
      <w:r w:rsidR="00065A3C">
        <w:t>stat</w:t>
      </w:r>
      <w:r w:rsidR="00243535">
        <w:t>e change</w:t>
      </w:r>
      <w:r w:rsidR="00065A3C">
        <w:t xml:space="preserve"> of a </w:t>
      </w:r>
      <w:r>
        <w:t xml:space="preserve">provisioning bearer link </w:t>
      </w:r>
      <w:r w:rsidR="00065A3C">
        <w:t xml:space="preserve">or </w:t>
      </w:r>
      <w:r w:rsidR="00065A3C" w:rsidRPr="002E2F51">
        <w:t xml:space="preserve">the </w:t>
      </w:r>
      <w:r w:rsidR="00137E47">
        <w:t>Device Key Refresh Interface</w:t>
      </w:r>
      <w:r>
        <w:t>.</w:t>
      </w:r>
    </w:p>
    <w:p w14:paraId="77DFFDDE" w14:textId="230D568D" w:rsidR="00D44012" w:rsidRPr="003F2A85" w:rsidRDefault="00D44012" w:rsidP="00D44012">
      <w:pPr>
        <w:pStyle w:val="a2"/>
      </w:pPr>
      <w:r w:rsidRPr="003F2A85">
        <w:t>The structure of the message is defined in</w:t>
      </w:r>
      <w:r w:rsidR="00896A6B">
        <w:rPr>
          <w:rStyle w:val="DocumentHyperlink"/>
        </w:rPr>
        <w:t xml:space="preserve"> </w:t>
      </w:r>
      <w:r w:rsidR="00896A6B" w:rsidRPr="00CE0EB2">
        <w:rPr>
          <w:rStyle w:val="DocumentHyperlink"/>
        </w:rPr>
        <w:fldChar w:fldCharType="begin"/>
      </w:r>
      <w:r w:rsidR="00896A6B" w:rsidRPr="00603A57">
        <w:rPr>
          <w:rStyle w:val="DocumentHyperlink"/>
        </w:rPr>
        <w:instrText xml:space="preserve"> REF _Ref521749976 \h </w:instrText>
      </w:r>
      <w:r w:rsidR="00DB6177">
        <w:rPr>
          <w:rStyle w:val="DocumentHyperlink"/>
        </w:rPr>
        <w:instrText xml:space="preserve"> \* MERGEFORMAT </w:instrText>
      </w:r>
      <w:r w:rsidR="00896A6B" w:rsidRPr="00CE0EB2">
        <w:rPr>
          <w:rStyle w:val="DocumentHyperlink"/>
        </w:rPr>
      </w:r>
      <w:r w:rsidR="00896A6B" w:rsidRPr="00CE0EB2">
        <w:rPr>
          <w:rStyle w:val="DocumentHyperlink"/>
        </w:rPr>
        <w:fldChar w:fldCharType="separate"/>
      </w:r>
      <w:r w:rsidR="00A60C92" w:rsidRPr="00CC2745">
        <w:rPr>
          <w:rStyle w:val="DocumentHyperlink"/>
        </w:rPr>
        <w:t>Table 4.17</w:t>
      </w:r>
      <w:r w:rsidR="00896A6B" w:rsidRPr="00CE0EB2">
        <w:rPr>
          <w:rStyle w:val="DocumentHyperlink"/>
        </w:rPr>
        <w:fldChar w:fldCharType="end"/>
      </w:r>
      <w:r w:rsidRPr="003F2A85">
        <w:t>.</w:t>
      </w:r>
    </w:p>
    <w:tbl>
      <w:tblPr>
        <w:tblStyle w:val="af2"/>
        <w:tblW w:w="9535" w:type="dxa"/>
        <w:tblLook w:val="04A0" w:firstRow="1" w:lastRow="0" w:firstColumn="1" w:lastColumn="0" w:noHBand="0" w:noVBand="1"/>
      </w:tblPr>
      <w:tblGrid>
        <w:gridCol w:w="2155"/>
        <w:gridCol w:w="1232"/>
        <w:gridCol w:w="6148"/>
      </w:tblGrid>
      <w:tr w:rsidR="00D44012" w:rsidRPr="001D64AD" w14:paraId="0BD40B58" w14:textId="77777777" w:rsidTr="0050291E">
        <w:trPr>
          <w:tblHeader/>
        </w:trPr>
        <w:tc>
          <w:tcPr>
            <w:tcW w:w="2155" w:type="dxa"/>
            <w:shd w:val="clear" w:color="auto" w:fill="F2F2F2" w:themeFill="background1" w:themeFillShade="F2"/>
          </w:tcPr>
          <w:p w14:paraId="671B2827" w14:textId="77777777" w:rsidR="00D44012" w:rsidRPr="001D64AD" w:rsidRDefault="00D44012" w:rsidP="001814C4">
            <w:pPr>
              <w:pStyle w:val="Tableheading0"/>
              <w:keepNext/>
              <w:keepLines/>
            </w:pPr>
            <w:r w:rsidRPr="001D64AD">
              <w:t>Field</w:t>
            </w:r>
          </w:p>
        </w:tc>
        <w:tc>
          <w:tcPr>
            <w:tcW w:w="1232" w:type="dxa"/>
            <w:shd w:val="clear" w:color="auto" w:fill="F2F2F2" w:themeFill="background1" w:themeFillShade="F2"/>
          </w:tcPr>
          <w:p w14:paraId="17E05FC6" w14:textId="77777777" w:rsidR="00D44012" w:rsidRPr="001D64AD" w:rsidRDefault="00D44012" w:rsidP="001814C4">
            <w:pPr>
              <w:pStyle w:val="Tableheading0"/>
              <w:keepNext/>
              <w:keepLines/>
            </w:pPr>
            <w:r w:rsidRPr="001D64AD">
              <w:t>Size</w:t>
            </w:r>
            <w:r w:rsidRPr="001D64AD">
              <w:br/>
              <w:t>(</w:t>
            </w:r>
            <w:r>
              <w:t>octets</w:t>
            </w:r>
            <w:r w:rsidRPr="001D64AD">
              <w:t>)</w:t>
            </w:r>
          </w:p>
        </w:tc>
        <w:tc>
          <w:tcPr>
            <w:tcW w:w="6148" w:type="dxa"/>
            <w:shd w:val="clear" w:color="auto" w:fill="F2F2F2" w:themeFill="background1" w:themeFillShade="F2"/>
          </w:tcPr>
          <w:p w14:paraId="15C6EF39" w14:textId="77777777" w:rsidR="00D44012" w:rsidRPr="001D64AD" w:rsidRDefault="00D44012" w:rsidP="001814C4">
            <w:pPr>
              <w:pStyle w:val="Tableheading0"/>
              <w:keepNext/>
              <w:keepLines/>
            </w:pPr>
            <w:r w:rsidRPr="001D64AD">
              <w:t>Notes</w:t>
            </w:r>
          </w:p>
        </w:tc>
      </w:tr>
      <w:tr w:rsidR="00D44012" w:rsidRPr="001D64AD" w14:paraId="3BBEA04A" w14:textId="77777777" w:rsidTr="0050291E">
        <w:tc>
          <w:tcPr>
            <w:tcW w:w="2155" w:type="dxa"/>
            <w:shd w:val="clear" w:color="auto" w:fill="FFFFFF" w:themeFill="background1"/>
          </w:tcPr>
          <w:p w14:paraId="60C3D3D5" w14:textId="37E1D9A4" w:rsidR="00D44012" w:rsidRPr="001D64AD" w:rsidRDefault="00D44012" w:rsidP="001814C4">
            <w:pPr>
              <w:pStyle w:val="TableText"/>
              <w:keepNext/>
              <w:keepLines/>
            </w:pPr>
            <w:r>
              <w:t>Status</w:t>
            </w:r>
          </w:p>
        </w:tc>
        <w:tc>
          <w:tcPr>
            <w:tcW w:w="1232" w:type="dxa"/>
            <w:shd w:val="clear" w:color="auto" w:fill="FFFFFF" w:themeFill="background1"/>
          </w:tcPr>
          <w:p w14:paraId="53A27A4E" w14:textId="77777777" w:rsidR="00D44012" w:rsidRPr="001D64AD" w:rsidRDefault="00D44012" w:rsidP="001814C4">
            <w:pPr>
              <w:pStyle w:val="TableText"/>
            </w:pPr>
            <w:r>
              <w:t>1</w:t>
            </w:r>
          </w:p>
        </w:tc>
        <w:tc>
          <w:tcPr>
            <w:tcW w:w="6148" w:type="dxa"/>
            <w:shd w:val="clear" w:color="auto" w:fill="FFFFFF" w:themeFill="background1"/>
          </w:tcPr>
          <w:p w14:paraId="1B3AD9B4" w14:textId="4774ADCB" w:rsidR="00D44012" w:rsidRPr="001D64AD" w:rsidRDefault="00D44012" w:rsidP="001814C4">
            <w:pPr>
              <w:pStyle w:val="TableText"/>
              <w:keepNext/>
            </w:pPr>
            <w:r w:rsidRPr="00B063AE">
              <w:t xml:space="preserve">Status </w:t>
            </w:r>
            <w:r>
              <w:t>of</w:t>
            </w:r>
            <w:r w:rsidRPr="00B063AE">
              <w:t xml:space="preserve"> the </w:t>
            </w:r>
            <w:r>
              <w:t>provisioning bearer</w:t>
            </w:r>
            <w:r w:rsidR="00243535">
              <w:t xml:space="preserve"> or the Device Key Refresh Interface</w:t>
            </w:r>
          </w:p>
        </w:tc>
      </w:tr>
      <w:tr w:rsidR="0050291E" w:rsidRPr="001D64AD" w14:paraId="36D1C7B4" w14:textId="77777777" w:rsidTr="0050291E">
        <w:tc>
          <w:tcPr>
            <w:tcW w:w="2155" w:type="dxa"/>
            <w:shd w:val="clear" w:color="auto" w:fill="FFFFFF" w:themeFill="background1"/>
          </w:tcPr>
          <w:p w14:paraId="6E0C6C2E" w14:textId="4538A9AA" w:rsidR="0050291E" w:rsidRDefault="0050291E" w:rsidP="0050291E">
            <w:pPr>
              <w:pStyle w:val="TableText"/>
              <w:keepNext/>
              <w:keepLines/>
            </w:pPr>
            <w:r w:rsidRPr="00F642A2">
              <w:t>RPState</w:t>
            </w:r>
          </w:p>
        </w:tc>
        <w:tc>
          <w:tcPr>
            <w:tcW w:w="1232" w:type="dxa"/>
            <w:shd w:val="clear" w:color="auto" w:fill="FFFFFF" w:themeFill="background1"/>
          </w:tcPr>
          <w:p w14:paraId="6D9F22DC" w14:textId="29D1AB69" w:rsidR="0050291E" w:rsidRDefault="0050291E" w:rsidP="0050291E">
            <w:pPr>
              <w:pStyle w:val="TableText"/>
            </w:pPr>
            <w:r>
              <w:t>1</w:t>
            </w:r>
          </w:p>
        </w:tc>
        <w:tc>
          <w:tcPr>
            <w:tcW w:w="6148" w:type="dxa"/>
            <w:shd w:val="clear" w:color="auto" w:fill="FFFFFF" w:themeFill="background1"/>
          </w:tcPr>
          <w:p w14:paraId="0D093F65" w14:textId="7B3889C5" w:rsidR="0050291E" w:rsidRPr="00B063AE" w:rsidRDefault="0050291E" w:rsidP="0050291E">
            <w:pPr>
              <w:pStyle w:val="TableText"/>
              <w:keepNext/>
            </w:pPr>
            <w:r w:rsidRPr="000025F4">
              <w:t xml:space="preserve">Remote Provisioning </w:t>
            </w:r>
            <w:ins w:id="1542" w:author="Piotr Winiarczyk" w:date="2018-11-02T08:26:00Z">
              <w:r w:rsidR="00C81828">
                <w:t xml:space="preserve">Link </w:t>
              </w:r>
            </w:ins>
            <w:r>
              <w:t>state</w:t>
            </w:r>
          </w:p>
        </w:tc>
      </w:tr>
      <w:tr w:rsidR="0050291E" w:rsidRPr="001D64AD" w14:paraId="0AF236C2" w14:textId="77777777" w:rsidTr="0050291E">
        <w:tc>
          <w:tcPr>
            <w:tcW w:w="2155" w:type="dxa"/>
            <w:shd w:val="clear" w:color="auto" w:fill="FFFFFF" w:themeFill="background1"/>
          </w:tcPr>
          <w:p w14:paraId="1B17FED1" w14:textId="77777777" w:rsidR="0050291E" w:rsidRDefault="0050291E" w:rsidP="0050291E">
            <w:pPr>
              <w:pStyle w:val="TableText"/>
              <w:keepNext/>
              <w:keepLines/>
            </w:pPr>
            <w:r>
              <w:t>Reason</w:t>
            </w:r>
          </w:p>
        </w:tc>
        <w:tc>
          <w:tcPr>
            <w:tcW w:w="1232" w:type="dxa"/>
            <w:shd w:val="clear" w:color="auto" w:fill="FFFFFF" w:themeFill="background1"/>
          </w:tcPr>
          <w:p w14:paraId="029759CB" w14:textId="77777777" w:rsidR="0050291E" w:rsidRDefault="0050291E" w:rsidP="0050291E">
            <w:pPr>
              <w:pStyle w:val="TableText"/>
            </w:pPr>
            <w:r>
              <w:t>1</w:t>
            </w:r>
          </w:p>
        </w:tc>
        <w:tc>
          <w:tcPr>
            <w:tcW w:w="6148" w:type="dxa"/>
            <w:shd w:val="clear" w:color="auto" w:fill="FFFFFF" w:themeFill="background1"/>
          </w:tcPr>
          <w:p w14:paraId="035C6743" w14:textId="51BE2894" w:rsidR="0050291E" w:rsidRPr="00B063AE" w:rsidRDefault="0050291E" w:rsidP="0050291E">
            <w:pPr>
              <w:pStyle w:val="TableText"/>
              <w:keepNext/>
            </w:pPr>
            <w:r>
              <w:t xml:space="preserve">Link close </w:t>
            </w:r>
            <w:r w:rsidR="00DC63D1">
              <w:t>R</w:t>
            </w:r>
            <w:r>
              <w:t>eason code (Optional)</w:t>
            </w:r>
          </w:p>
        </w:tc>
      </w:tr>
    </w:tbl>
    <w:p w14:paraId="092B6A8A" w14:textId="1F718E6D" w:rsidR="00D44012" w:rsidRDefault="00D44012" w:rsidP="00D44012">
      <w:pPr>
        <w:pStyle w:val="a6"/>
      </w:pPr>
      <w:bookmarkStart w:id="1543" w:name="_Ref521749976"/>
      <w:r>
        <w:t xml:space="preserve">Table </w:t>
      </w:r>
      <w:ins w:id="1544" w:author="Piotr Winiarczyk" w:date="2018-11-10T17:37:00Z">
        <w:r w:rsidR="00F7192C">
          <w:fldChar w:fldCharType="begin"/>
        </w:r>
        <w:r w:rsidR="00F7192C">
          <w:instrText xml:space="preserve"> STYLEREF 1 \s </w:instrText>
        </w:r>
      </w:ins>
      <w:r w:rsidR="00F7192C">
        <w:fldChar w:fldCharType="separate"/>
      </w:r>
      <w:r w:rsidR="00F7192C">
        <w:rPr>
          <w:noProof/>
        </w:rPr>
        <w:t>4</w:t>
      </w:r>
      <w:ins w:id="1545"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1546" w:author="Piotr Winiarczyk" w:date="2018-11-10T17:37:00Z">
        <w:r w:rsidR="00F7192C">
          <w:rPr>
            <w:noProof/>
          </w:rPr>
          <w:t>17</w:t>
        </w:r>
        <w:r w:rsidR="00F7192C">
          <w:fldChar w:fldCharType="end"/>
        </w:r>
      </w:ins>
      <w:del w:id="1547"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17</w:delText>
        </w:r>
        <w:r w:rsidR="005E70B5" w:rsidDel="00F7192C">
          <w:rPr>
            <w:noProof/>
          </w:rPr>
          <w:fldChar w:fldCharType="end"/>
        </w:r>
      </w:del>
      <w:bookmarkEnd w:id="1543"/>
      <w:r>
        <w:t>:</w:t>
      </w:r>
      <w:r w:rsidRPr="001B4999">
        <w:t xml:space="preserve"> Remote Provisioning Link Report</w:t>
      </w:r>
      <w:r>
        <w:t xml:space="preserve"> </w:t>
      </w:r>
      <w:r w:rsidR="00505586">
        <w:t>message fields</w:t>
      </w:r>
    </w:p>
    <w:p w14:paraId="61A2F1F2" w14:textId="30D8FC2B" w:rsidR="00D44012" w:rsidRDefault="00D44012" w:rsidP="00D44012">
      <w:r>
        <w:t xml:space="preserve">The Status field </w:t>
      </w:r>
      <w:r w:rsidRPr="00412CE9">
        <w:t>identifies</w:t>
      </w:r>
      <w:r>
        <w:t xml:space="preserve"> the</w:t>
      </w:r>
      <w:r w:rsidRPr="00B82DD2">
        <w:t xml:space="preserve"> </w:t>
      </w:r>
      <w:r>
        <w:t xml:space="preserve">provisioning bearer status as defined in </w:t>
      </w:r>
      <w:r w:rsidRPr="00A93313">
        <w:rPr>
          <w:rStyle w:val="DocumentHyperlink"/>
        </w:rPr>
        <w:fldChar w:fldCharType="begin"/>
      </w:r>
      <w:r w:rsidRPr="00A93313">
        <w:rPr>
          <w:rStyle w:val="DocumentHyperlink"/>
        </w:rPr>
        <w:instrText xml:space="preserve"> REF _Ref511720185 \h </w:instrText>
      </w:r>
      <w:r>
        <w:rPr>
          <w:rStyle w:val="DocumentHyperlink"/>
        </w:rPr>
        <w:instrText xml:space="preserve"> \* MERGEFORMAT </w:instrText>
      </w:r>
      <w:r w:rsidRPr="00A93313">
        <w:rPr>
          <w:rStyle w:val="DocumentHyperlink"/>
        </w:rPr>
      </w:r>
      <w:r w:rsidRPr="00A93313">
        <w:rPr>
          <w:rStyle w:val="DocumentHyperlink"/>
        </w:rPr>
        <w:fldChar w:fldCharType="separate"/>
      </w:r>
      <w:r w:rsidR="00A60C92" w:rsidRPr="00CC2745">
        <w:rPr>
          <w:rStyle w:val="DocumentHyperlink"/>
        </w:rPr>
        <w:t>Table 4.22</w:t>
      </w:r>
      <w:r w:rsidRPr="00A93313">
        <w:rPr>
          <w:rStyle w:val="DocumentHyperlink"/>
        </w:rPr>
        <w:fldChar w:fldCharType="end"/>
      </w:r>
      <w:r>
        <w:t>.</w:t>
      </w:r>
    </w:p>
    <w:p w14:paraId="0856C715" w14:textId="4935BCC0" w:rsidR="0050291E" w:rsidRPr="001B4999" w:rsidRDefault="0050291E" w:rsidP="00D44012">
      <w:r>
        <w:t xml:space="preserve">The </w:t>
      </w:r>
      <w:r w:rsidRPr="00F642A2">
        <w:t xml:space="preserve">RPState </w:t>
      </w:r>
      <w:r>
        <w:t xml:space="preserve">field </w:t>
      </w:r>
      <w:r w:rsidRPr="00412CE9">
        <w:t>identifies</w:t>
      </w:r>
      <w:r>
        <w:t xml:space="preserve"> the </w:t>
      </w:r>
      <w:r w:rsidRPr="000025F4">
        <w:t xml:space="preserve">Remote Provisioning </w:t>
      </w:r>
      <w:ins w:id="1548" w:author="Piotr Winiarczyk" w:date="2018-11-02T08:26:00Z">
        <w:r w:rsidR="00C81828">
          <w:t xml:space="preserve">Link </w:t>
        </w:r>
      </w:ins>
      <w:r>
        <w:t>state.</w:t>
      </w:r>
    </w:p>
    <w:p w14:paraId="4328C498" w14:textId="264B3F2B" w:rsidR="00D44012" w:rsidRDefault="00D44012" w:rsidP="00D44012">
      <w:r w:rsidRPr="00A40685">
        <w:rPr>
          <w:rStyle w:val="Char2"/>
        </w:rPr>
        <w:t>If present, the Reason field identifies the reason for the provisioning link close</w:t>
      </w:r>
      <w:ins w:id="1549" w:author="Piotr Winiarczyk" w:date="2018-10-31T17:20:00Z">
        <w:r w:rsidR="00BE377E">
          <w:rPr>
            <w:rStyle w:val="Char2"/>
          </w:rPr>
          <w:t xml:space="preserve"> as defined in</w:t>
        </w:r>
        <w:r w:rsidR="00BE377E" w:rsidRPr="00A40685">
          <w:rPr>
            <w:rStyle w:val="Char2"/>
          </w:rPr>
          <w:t xml:space="preserve"> </w:t>
        </w:r>
        <w:r w:rsidR="00BE377E" w:rsidRPr="00CE0EB2">
          <w:rPr>
            <w:rStyle w:val="DocumentHyperlink"/>
          </w:rPr>
          <w:fldChar w:fldCharType="begin"/>
        </w:r>
        <w:r w:rsidR="00BE377E" w:rsidRPr="00603A57">
          <w:rPr>
            <w:rStyle w:val="DocumentHyperlink"/>
          </w:rPr>
          <w:instrText xml:space="preserve"> REF _Ref521735898 \h </w:instrText>
        </w:r>
        <w:r w:rsidR="00BE377E">
          <w:rPr>
            <w:rStyle w:val="DocumentHyperlink"/>
          </w:rPr>
          <w:instrText xml:space="preserve"> \* MERGEFORMAT </w:instrText>
        </w:r>
      </w:ins>
      <w:r w:rsidR="00BE377E" w:rsidRPr="00CE0EB2">
        <w:rPr>
          <w:rStyle w:val="DocumentHyperlink"/>
        </w:rPr>
      </w:r>
      <w:ins w:id="1550" w:author="Piotr Winiarczyk" w:date="2018-10-31T17:20:00Z">
        <w:r w:rsidR="00BE377E" w:rsidRPr="00CE0EB2">
          <w:rPr>
            <w:rStyle w:val="DocumentHyperlink"/>
          </w:rPr>
          <w:fldChar w:fldCharType="separate"/>
        </w:r>
        <w:r w:rsidR="00BE377E" w:rsidRPr="00CC2745">
          <w:rPr>
            <w:rStyle w:val="DocumentHyperlink"/>
          </w:rPr>
          <w:t xml:space="preserve">Table </w:t>
        </w:r>
        <w:r w:rsidR="00BE377E">
          <w:rPr>
            <w:rStyle w:val="DocumentHyperlink"/>
          </w:rPr>
          <w:t>5.12</w:t>
        </w:r>
        <w:r w:rsidR="00BE377E" w:rsidRPr="00CE0EB2">
          <w:rPr>
            <w:rStyle w:val="DocumentHyperlink"/>
          </w:rPr>
          <w:fldChar w:fldCharType="end"/>
        </w:r>
      </w:ins>
      <w:r w:rsidRPr="00A40685">
        <w:rPr>
          <w:rStyle w:val="Char2"/>
        </w:rPr>
        <w:t xml:space="preserve">. The field may be present only when Status is </w:t>
      </w:r>
      <w:r w:rsidR="00C95B16">
        <w:rPr>
          <w:rStyle w:val="Char2"/>
        </w:rPr>
        <w:t>either</w:t>
      </w:r>
      <w:r w:rsidRPr="00A40685">
        <w:rPr>
          <w:rStyle w:val="Char2"/>
        </w:rPr>
        <w:t xml:space="preserve"> Link Closed by Device or Link Closed by Server and the </w:t>
      </w:r>
      <w:r w:rsidR="00C95B16">
        <w:rPr>
          <w:rStyle w:val="Char2"/>
        </w:rPr>
        <w:t>p</w:t>
      </w:r>
      <w:r w:rsidRPr="00A40685">
        <w:rPr>
          <w:rStyle w:val="Char2"/>
        </w:rPr>
        <w:t xml:space="preserve">rovisioning </w:t>
      </w:r>
      <w:r w:rsidR="00C95B16">
        <w:rPr>
          <w:rStyle w:val="Char2"/>
        </w:rPr>
        <w:t>b</w:t>
      </w:r>
      <w:r w:rsidRPr="00A40685">
        <w:rPr>
          <w:rStyle w:val="Char2"/>
        </w:rPr>
        <w:t>earer provides a Reason code.</w:t>
      </w:r>
      <w:del w:id="1551" w:author="Piotr Winiarczyk" w:date="2018-10-31T17:20:00Z">
        <w:r w:rsidRPr="00A40685" w:rsidDel="00BE377E">
          <w:rPr>
            <w:rStyle w:val="Char2"/>
          </w:rPr>
          <w:delText xml:space="preserve"> The Reason codes are defined in</w:delText>
        </w:r>
        <w:r w:rsidR="00821F7C" w:rsidRPr="00A40685" w:rsidDel="00BE377E">
          <w:rPr>
            <w:rStyle w:val="Char2"/>
          </w:rPr>
          <w:delText xml:space="preserve"> </w:delText>
        </w:r>
        <w:r w:rsidR="00821F7C" w:rsidRPr="00CE0EB2" w:rsidDel="00BE377E">
          <w:rPr>
            <w:rStyle w:val="DocumentHyperlink"/>
          </w:rPr>
          <w:fldChar w:fldCharType="begin"/>
        </w:r>
        <w:r w:rsidR="00821F7C" w:rsidRPr="00603A57" w:rsidDel="00BE377E">
          <w:rPr>
            <w:rStyle w:val="DocumentHyperlink"/>
          </w:rPr>
          <w:delInstrText xml:space="preserve"> REF _Ref521735898 \h </w:delInstrText>
        </w:r>
        <w:r w:rsidR="00A40685" w:rsidDel="00BE377E">
          <w:rPr>
            <w:rStyle w:val="DocumentHyperlink"/>
          </w:rPr>
          <w:delInstrText xml:space="preserve"> \* MERGEFORMAT </w:delInstrText>
        </w:r>
        <w:r w:rsidR="00821F7C" w:rsidRPr="00CE0EB2" w:rsidDel="00BE377E">
          <w:rPr>
            <w:rStyle w:val="DocumentHyperlink"/>
          </w:rPr>
        </w:r>
        <w:r w:rsidR="00821F7C" w:rsidRPr="00CE0EB2" w:rsidDel="00BE377E">
          <w:rPr>
            <w:rStyle w:val="DocumentHyperlink"/>
          </w:rPr>
          <w:fldChar w:fldCharType="separate"/>
        </w:r>
        <w:r w:rsidR="00A60C92" w:rsidRPr="00CC2745" w:rsidDel="00BE377E">
          <w:rPr>
            <w:rStyle w:val="DocumentHyperlink"/>
          </w:rPr>
          <w:delText xml:space="preserve">Table </w:delText>
        </w:r>
      </w:del>
      <w:del w:id="1552" w:author="Piotr Winiarczyk" w:date="2018-10-31T17:18:00Z">
        <w:r w:rsidR="00A60C92" w:rsidRPr="00CC2745" w:rsidDel="007B783D">
          <w:rPr>
            <w:rStyle w:val="DocumentHyperlink"/>
          </w:rPr>
          <w:delText>4.18</w:delText>
        </w:r>
      </w:del>
      <w:del w:id="1553" w:author="Piotr Winiarczyk" w:date="2018-10-31T17:20:00Z">
        <w:r w:rsidR="00821F7C" w:rsidRPr="00CE0EB2" w:rsidDel="00BE377E">
          <w:rPr>
            <w:rStyle w:val="DocumentHyperlink"/>
          </w:rPr>
          <w:fldChar w:fldCharType="end"/>
        </w:r>
        <w:r w:rsidDel="00BE377E">
          <w:delText>.</w:delText>
        </w:r>
      </w:del>
    </w:p>
    <w:tbl>
      <w:tblPr>
        <w:tblStyle w:val="af2"/>
        <w:tblW w:w="9576" w:type="dxa"/>
        <w:tblLook w:val="04A0" w:firstRow="1" w:lastRow="0" w:firstColumn="1" w:lastColumn="0" w:noHBand="0" w:noVBand="1"/>
      </w:tblPr>
      <w:tblGrid>
        <w:gridCol w:w="1535"/>
        <w:gridCol w:w="2259"/>
        <w:gridCol w:w="5782"/>
      </w:tblGrid>
      <w:tr w:rsidR="00D44012" w:rsidRPr="002217FE" w:rsidDel="007B783D" w14:paraId="3E8CE292" w14:textId="37882DB6" w:rsidTr="001814C4">
        <w:trPr>
          <w:tblHeader/>
          <w:del w:id="1554" w:author="Piotr Winiarczyk" w:date="2018-10-31T17:18:00Z"/>
        </w:trPr>
        <w:tc>
          <w:tcPr>
            <w:tcW w:w="1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E0AD729" w14:textId="35548F75" w:rsidR="00D44012" w:rsidRPr="002217FE" w:rsidDel="007B783D" w:rsidRDefault="00D44012" w:rsidP="001814C4">
            <w:pPr>
              <w:pStyle w:val="Tableheading0"/>
              <w:keepNext/>
              <w:keepLines/>
              <w:rPr>
                <w:del w:id="1555" w:author="Piotr Winiarczyk" w:date="2018-10-31T17:18:00Z"/>
              </w:rPr>
            </w:pPr>
            <w:del w:id="1556" w:author="Piotr Winiarczyk" w:date="2018-10-31T17:18:00Z">
              <w:r w:rsidDel="007B783D">
                <w:delText>Reason</w:delText>
              </w:r>
              <w:r w:rsidRPr="002217FE" w:rsidDel="007B783D">
                <w:delText xml:space="preserve"> Code</w:delText>
              </w:r>
            </w:del>
          </w:p>
        </w:tc>
        <w:tc>
          <w:tcPr>
            <w:tcW w:w="22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0ECEE80" w14:textId="72C423E0" w:rsidR="00D44012" w:rsidRPr="002217FE" w:rsidDel="007B783D" w:rsidRDefault="00D44012" w:rsidP="001814C4">
            <w:pPr>
              <w:pStyle w:val="Tableheading0"/>
              <w:keepNext/>
              <w:keepLines/>
              <w:rPr>
                <w:del w:id="1557" w:author="Piotr Winiarczyk" w:date="2018-10-31T17:18:00Z"/>
              </w:rPr>
            </w:pPr>
            <w:del w:id="1558" w:author="Piotr Winiarczyk" w:date="2018-10-31T17:18:00Z">
              <w:r w:rsidDel="007B783D">
                <w:delText>Reason</w:delText>
              </w:r>
              <w:r w:rsidRPr="002217FE" w:rsidDel="007B783D">
                <w:delText xml:space="preserve"> Code Name</w:delText>
              </w:r>
            </w:del>
          </w:p>
        </w:tc>
        <w:tc>
          <w:tcPr>
            <w:tcW w:w="57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C867D97" w14:textId="69172235" w:rsidR="00D44012" w:rsidRPr="002217FE" w:rsidDel="007B783D" w:rsidRDefault="00D44012" w:rsidP="001814C4">
            <w:pPr>
              <w:pStyle w:val="Tableheading0"/>
              <w:keepNext/>
              <w:keepLines/>
              <w:rPr>
                <w:del w:id="1559" w:author="Piotr Winiarczyk" w:date="2018-10-31T17:18:00Z"/>
              </w:rPr>
            </w:pPr>
            <w:del w:id="1560" w:author="Piotr Winiarczyk" w:date="2018-10-31T17:18:00Z">
              <w:r w:rsidDel="007B783D">
                <w:delText>Notes</w:delText>
              </w:r>
            </w:del>
          </w:p>
        </w:tc>
      </w:tr>
      <w:tr w:rsidR="00D44012" w:rsidRPr="00B01FBF" w:rsidDel="007B783D" w14:paraId="7CCA327B" w14:textId="26FC1F7D" w:rsidTr="001814C4">
        <w:trPr>
          <w:del w:id="1561" w:author="Piotr Winiarczyk" w:date="2018-10-31T17:18:00Z"/>
        </w:trPr>
        <w:tc>
          <w:tcPr>
            <w:tcW w:w="1535" w:type="dxa"/>
            <w:tcBorders>
              <w:top w:val="single" w:sz="4" w:space="0" w:color="auto"/>
              <w:left w:val="single" w:sz="4" w:space="0" w:color="auto"/>
              <w:bottom w:val="single" w:sz="4" w:space="0" w:color="auto"/>
              <w:right w:val="single" w:sz="4" w:space="0" w:color="auto"/>
            </w:tcBorders>
          </w:tcPr>
          <w:p w14:paraId="3DDCD747" w14:textId="7E4E6C84" w:rsidR="00D44012" w:rsidRPr="00B01FBF" w:rsidDel="007B783D" w:rsidRDefault="00D44012" w:rsidP="001814C4">
            <w:pPr>
              <w:pStyle w:val="TableText"/>
              <w:keepNext/>
              <w:keepLines/>
              <w:rPr>
                <w:del w:id="1562" w:author="Piotr Winiarczyk" w:date="2018-10-31T17:18:00Z"/>
              </w:rPr>
            </w:pPr>
            <w:del w:id="1563" w:author="Piotr Winiarczyk" w:date="2018-10-31T17:18:00Z">
              <w:r w:rsidRPr="00B01FBF" w:rsidDel="007B783D">
                <w:delText>0x00</w:delText>
              </w:r>
            </w:del>
          </w:p>
        </w:tc>
        <w:tc>
          <w:tcPr>
            <w:tcW w:w="2259" w:type="dxa"/>
            <w:tcBorders>
              <w:top w:val="single" w:sz="4" w:space="0" w:color="auto"/>
              <w:left w:val="single" w:sz="4" w:space="0" w:color="auto"/>
              <w:bottom w:val="single" w:sz="4" w:space="0" w:color="auto"/>
              <w:right w:val="single" w:sz="4" w:space="0" w:color="auto"/>
            </w:tcBorders>
          </w:tcPr>
          <w:p w14:paraId="5C3B8945" w14:textId="76E0BC62" w:rsidR="00D44012" w:rsidRPr="00B01FBF" w:rsidDel="007B783D" w:rsidRDefault="00D44012" w:rsidP="001814C4">
            <w:pPr>
              <w:pStyle w:val="TableText"/>
              <w:rPr>
                <w:del w:id="1564" w:author="Piotr Winiarczyk" w:date="2018-10-31T17:18:00Z"/>
              </w:rPr>
            </w:pPr>
            <w:del w:id="1565" w:author="Piotr Winiarczyk" w:date="2018-10-31T17:18:00Z">
              <w:r w:rsidDel="007B783D">
                <w:delText>Success</w:delText>
              </w:r>
            </w:del>
          </w:p>
        </w:tc>
        <w:tc>
          <w:tcPr>
            <w:tcW w:w="5782" w:type="dxa"/>
            <w:tcBorders>
              <w:top w:val="single" w:sz="4" w:space="0" w:color="auto"/>
              <w:left w:val="single" w:sz="4" w:space="0" w:color="auto"/>
              <w:bottom w:val="single" w:sz="4" w:space="0" w:color="auto"/>
              <w:right w:val="single" w:sz="4" w:space="0" w:color="auto"/>
            </w:tcBorders>
          </w:tcPr>
          <w:p w14:paraId="730E0B08" w14:textId="39CDCB46" w:rsidR="00D44012" w:rsidRPr="00B01FBF" w:rsidDel="007B783D" w:rsidRDefault="00D44012" w:rsidP="001814C4">
            <w:pPr>
              <w:pStyle w:val="TableText"/>
              <w:rPr>
                <w:del w:id="1566" w:author="Piotr Winiarczyk" w:date="2018-10-31T17:18:00Z"/>
              </w:rPr>
            </w:pPr>
            <w:del w:id="1567" w:author="Piotr Winiarczyk" w:date="2018-10-31T17:18:00Z">
              <w:r w:rsidRPr="00B63FD9" w:rsidDel="007B783D">
                <w:delText xml:space="preserve">The </w:delText>
              </w:r>
              <w:r w:rsidDel="007B783D">
                <w:delText>operation</w:delText>
              </w:r>
              <w:r w:rsidRPr="00B63FD9" w:rsidDel="007B783D">
                <w:delText xml:space="preserve"> </w:delText>
              </w:r>
              <w:r w:rsidDel="007B783D">
                <w:delText>completed</w:delText>
              </w:r>
              <w:r w:rsidRPr="00B63FD9" w:rsidDel="007B783D">
                <w:delText xml:space="preserve"> successful</w:delText>
              </w:r>
              <w:r w:rsidDel="007B783D">
                <w:delText>ly.</w:delText>
              </w:r>
            </w:del>
          </w:p>
        </w:tc>
      </w:tr>
      <w:tr w:rsidR="00D44012" w:rsidRPr="00B01FBF" w:rsidDel="007B783D" w14:paraId="5C7DFA2A" w14:textId="217F8286" w:rsidTr="001814C4">
        <w:trPr>
          <w:del w:id="1568" w:author="Piotr Winiarczyk" w:date="2018-10-31T17:18:00Z"/>
        </w:trPr>
        <w:tc>
          <w:tcPr>
            <w:tcW w:w="1535" w:type="dxa"/>
            <w:tcBorders>
              <w:top w:val="single" w:sz="4" w:space="0" w:color="auto"/>
              <w:left w:val="single" w:sz="4" w:space="0" w:color="auto"/>
              <w:bottom w:val="single" w:sz="4" w:space="0" w:color="auto"/>
              <w:right w:val="single" w:sz="4" w:space="0" w:color="auto"/>
            </w:tcBorders>
          </w:tcPr>
          <w:p w14:paraId="73FF8D32" w14:textId="37091BE4" w:rsidR="00D44012" w:rsidRPr="00B01FBF" w:rsidDel="007B783D" w:rsidRDefault="00D44012" w:rsidP="001814C4">
            <w:pPr>
              <w:pStyle w:val="TableText"/>
              <w:rPr>
                <w:del w:id="1569" w:author="Piotr Winiarczyk" w:date="2018-10-31T17:18:00Z"/>
              </w:rPr>
            </w:pPr>
            <w:del w:id="1570" w:author="Piotr Winiarczyk" w:date="2018-10-31T17:18:00Z">
              <w:r w:rsidRPr="00B01FBF" w:rsidDel="007B783D">
                <w:delText>0x0</w:delText>
              </w:r>
              <w:r w:rsidDel="007B783D">
                <w:delText>1</w:delText>
              </w:r>
            </w:del>
          </w:p>
        </w:tc>
        <w:tc>
          <w:tcPr>
            <w:tcW w:w="2259" w:type="dxa"/>
            <w:tcBorders>
              <w:top w:val="single" w:sz="4" w:space="0" w:color="auto"/>
              <w:left w:val="single" w:sz="4" w:space="0" w:color="auto"/>
              <w:bottom w:val="single" w:sz="4" w:space="0" w:color="auto"/>
              <w:right w:val="single" w:sz="4" w:space="0" w:color="auto"/>
            </w:tcBorders>
          </w:tcPr>
          <w:p w14:paraId="2DD8A263" w14:textId="061F6FD8" w:rsidR="00D44012" w:rsidRPr="00B01FBF" w:rsidDel="007B783D" w:rsidRDefault="00D44012" w:rsidP="001814C4">
            <w:pPr>
              <w:pStyle w:val="TableText"/>
              <w:rPr>
                <w:del w:id="1571" w:author="Piotr Winiarczyk" w:date="2018-10-31T17:18:00Z"/>
              </w:rPr>
            </w:pPr>
            <w:del w:id="1572" w:author="Piotr Winiarczyk" w:date="2018-10-31T17:18:00Z">
              <w:r w:rsidRPr="00B63FD9" w:rsidDel="007B783D">
                <w:delText>Timeout</w:delText>
              </w:r>
            </w:del>
          </w:p>
        </w:tc>
        <w:tc>
          <w:tcPr>
            <w:tcW w:w="5782" w:type="dxa"/>
            <w:tcBorders>
              <w:top w:val="single" w:sz="4" w:space="0" w:color="auto"/>
              <w:left w:val="single" w:sz="4" w:space="0" w:color="auto"/>
              <w:bottom w:val="single" w:sz="4" w:space="0" w:color="auto"/>
              <w:right w:val="single" w:sz="4" w:space="0" w:color="auto"/>
            </w:tcBorders>
          </w:tcPr>
          <w:p w14:paraId="6ADA871B" w14:textId="482729E8" w:rsidR="00D44012" w:rsidRPr="00B01FBF" w:rsidDel="007B783D" w:rsidRDefault="00D44012" w:rsidP="001814C4">
            <w:pPr>
              <w:pStyle w:val="TableText"/>
              <w:rPr>
                <w:del w:id="1573" w:author="Piotr Winiarczyk" w:date="2018-10-31T17:18:00Z"/>
              </w:rPr>
            </w:pPr>
            <w:del w:id="1574" w:author="Piotr Winiarczyk" w:date="2018-10-31T17:18:00Z">
              <w:r w:rsidRPr="00B63FD9" w:rsidDel="007B783D">
                <w:delText>The provisioning transaction timed out</w:delText>
              </w:r>
              <w:r w:rsidDel="007B783D">
                <w:delText>.</w:delText>
              </w:r>
            </w:del>
          </w:p>
        </w:tc>
      </w:tr>
      <w:tr w:rsidR="00D44012" w:rsidRPr="00B01FBF" w:rsidDel="007B783D" w14:paraId="171C0891" w14:textId="078AFF6B" w:rsidTr="001814C4">
        <w:trPr>
          <w:del w:id="1575" w:author="Piotr Winiarczyk" w:date="2018-10-31T17:18:00Z"/>
        </w:trPr>
        <w:tc>
          <w:tcPr>
            <w:tcW w:w="1535" w:type="dxa"/>
            <w:tcBorders>
              <w:top w:val="single" w:sz="4" w:space="0" w:color="auto"/>
              <w:left w:val="single" w:sz="4" w:space="0" w:color="auto"/>
              <w:bottom w:val="single" w:sz="4" w:space="0" w:color="auto"/>
              <w:right w:val="single" w:sz="4" w:space="0" w:color="auto"/>
            </w:tcBorders>
          </w:tcPr>
          <w:p w14:paraId="67F2F1B3" w14:textId="43AE1417" w:rsidR="00D44012" w:rsidRPr="00B01FBF" w:rsidDel="007B783D" w:rsidRDefault="00D44012" w:rsidP="001814C4">
            <w:pPr>
              <w:pStyle w:val="TableText"/>
              <w:keepNext/>
              <w:keepLines/>
              <w:rPr>
                <w:del w:id="1576" w:author="Piotr Winiarczyk" w:date="2018-10-31T17:18:00Z"/>
              </w:rPr>
            </w:pPr>
            <w:del w:id="1577" w:author="Piotr Winiarczyk" w:date="2018-10-31T17:18:00Z">
              <w:r w:rsidDel="007B783D">
                <w:delText>0x02</w:delText>
              </w:r>
            </w:del>
          </w:p>
        </w:tc>
        <w:tc>
          <w:tcPr>
            <w:tcW w:w="2259" w:type="dxa"/>
            <w:tcBorders>
              <w:top w:val="single" w:sz="4" w:space="0" w:color="auto"/>
              <w:left w:val="single" w:sz="4" w:space="0" w:color="auto"/>
              <w:bottom w:val="single" w:sz="4" w:space="0" w:color="auto"/>
              <w:right w:val="single" w:sz="4" w:space="0" w:color="auto"/>
            </w:tcBorders>
          </w:tcPr>
          <w:p w14:paraId="6E2F5510" w14:textId="6D89190D" w:rsidR="00D44012" w:rsidRPr="00B01FBF" w:rsidDel="007B783D" w:rsidRDefault="00D44012" w:rsidP="001814C4">
            <w:pPr>
              <w:pStyle w:val="TableText"/>
              <w:rPr>
                <w:del w:id="1578" w:author="Piotr Winiarczyk" w:date="2018-10-31T17:18:00Z"/>
              </w:rPr>
            </w:pPr>
            <w:del w:id="1579" w:author="Piotr Winiarczyk" w:date="2018-10-31T17:18:00Z">
              <w:r w:rsidRPr="00B63FD9" w:rsidDel="007B783D">
                <w:delText>Fail</w:delText>
              </w:r>
            </w:del>
          </w:p>
        </w:tc>
        <w:tc>
          <w:tcPr>
            <w:tcW w:w="5782" w:type="dxa"/>
            <w:tcBorders>
              <w:top w:val="single" w:sz="4" w:space="0" w:color="auto"/>
              <w:left w:val="single" w:sz="4" w:space="0" w:color="auto"/>
              <w:bottom w:val="single" w:sz="4" w:space="0" w:color="auto"/>
              <w:right w:val="single" w:sz="4" w:space="0" w:color="auto"/>
            </w:tcBorders>
          </w:tcPr>
          <w:p w14:paraId="28DF3C60" w14:textId="064B0853" w:rsidR="00D44012" w:rsidRPr="00B01FBF" w:rsidDel="007B783D" w:rsidRDefault="00DC63D1" w:rsidP="001814C4">
            <w:pPr>
              <w:pStyle w:val="TableText"/>
              <w:rPr>
                <w:del w:id="1580" w:author="Piotr Winiarczyk" w:date="2018-10-31T17:18:00Z"/>
              </w:rPr>
            </w:pPr>
            <w:del w:id="1581" w:author="Piotr Winiarczyk" w:date="2018-10-31T17:18:00Z">
              <w:r w:rsidDel="007B783D">
                <w:delText>P</w:delText>
              </w:r>
              <w:r w:rsidR="00D44012" w:rsidRPr="00B63FD9" w:rsidDel="007B783D">
                <w:delText>rovisioning failed</w:delText>
              </w:r>
              <w:r w:rsidR="00D44012" w:rsidDel="007B783D">
                <w:delText>.</w:delText>
              </w:r>
            </w:del>
          </w:p>
        </w:tc>
      </w:tr>
      <w:tr w:rsidR="00D44012" w:rsidRPr="00B01FBF" w:rsidDel="007B783D" w14:paraId="52D75E5D" w14:textId="2083B552" w:rsidTr="001814C4">
        <w:trPr>
          <w:del w:id="1582" w:author="Piotr Winiarczyk" w:date="2018-10-31T17:18:00Z"/>
        </w:trPr>
        <w:tc>
          <w:tcPr>
            <w:tcW w:w="1535" w:type="dxa"/>
            <w:tcBorders>
              <w:top w:val="single" w:sz="4" w:space="0" w:color="auto"/>
              <w:left w:val="single" w:sz="4" w:space="0" w:color="auto"/>
              <w:bottom w:val="single" w:sz="4" w:space="0" w:color="auto"/>
              <w:right w:val="single" w:sz="4" w:space="0" w:color="auto"/>
            </w:tcBorders>
          </w:tcPr>
          <w:p w14:paraId="2981666A" w14:textId="04E01F1C" w:rsidR="00D44012" w:rsidDel="007B783D" w:rsidRDefault="00D44012" w:rsidP="001814C4">
            <w:pPr>
              <w:pStyle w:val="TableText"/>
              <w:keepNext/>
              <w:keepLines/>
              <w:rPr>
                <w:del w:id="1583" w:author="Piotr Winiarczyk" w:date="2018-10-31T17:18:00Z"/>
              </w:rPr>
            </w:pPr>
            <w:del w:id="1584" w:author="Piotr Winiarczyk" w:date="2018-10-31T17:18:00Z">
              <w:r w:rsidRPr="00B63FD9" w:rsidDel="007B783D">
                <w:delText>0x03–0xFF</w:delText>
              </w:r>
            </w:del>
          </w:p>
        </w:tc>
        <w:tc>
          <w:tcPr>
            <w:tcW w:w="2259" w:type="dxa"/>
            <w:tcBorders>
              <w:top w:val="single" w:sz="4" w:space="0" w:color="auto"/>
              <w:left w:val="single" w:sz="4" w:space="0" w:color="auto"/>
              <w:bottom w:val="single" w:sz="4" w:space="0" w:color="auto"/>
              <w:right w:val="single" w:sz="4" w:space="0" w:color="auto"/>
            </w:tcBorders>
          </w:tcPr>
          <w:p w14:paraId="6442ABC6" w14:textId="5EC332BC" w:rsidR="00D44012" w:rsidRPr="00B63FD9" w:rsidDel="007B783D" w:rsidRDefault="00A36A9B" w:rsidP="001814C4">
            <w:pPr>
              <w:pStyle w:val="TableText"/>
              <w:rPr>
                <w:del w:id="1585" w:author="Piotr Winiarczyk" w:date="2018-10-31T17:18:00Z"/>
              </w:rPr>
            </w:pPr>
            <w:del w:id="1586" w:author="Piotr Winiarczyk" w:date="2018-10-31T17:18:00Z">
              <w:r w:rsidDel="007B783D">
                <w:delText>RFU</w:delText>
              </w:r>
            </w:del>
          </w:p>
        </w:tc>
        <w:tc>
          <w:tcPr>
            <w:tcW w:w="5782" w:type="dxa"/>
            <w:tcBorders>
              <w:top w:val="single" w:sz="4" w:space="0" w:color="auto"/>
              <w:left w:val="single" w:sz="4" w:space="0" w:color="auto"/>
              <w:bottom w:val="single" w:sz="4" w:space="0" w:color="auto"/>
              <w:right w:val="single" w:sz="4" w:space="0" w:color="auto"/>
            </w:tcBorders>
          </w:tcPr>
          <w:p w14:paraId="6CC4BEC4" w14:textId="15EC2CE9" w:rsidR="00D44012" w:rsidRPr="00B63FD9" w:rsidDel="007B783D" w:rsidRDefault="00A36A9B" w:rsidP="001814C4">
            <w:pPr>
              <w:pStyle w:val="TableText"/>
              <w:keepNext/>
              <w:rPr>
                <w:del w:id="1587" w:author="Piotr Winiarczyk" w:date="2018-10-31T17:18:00Z"/>
              </w:rPr>
            </w:pPr>
            <w:del w:id="1588" w:author="Piotr Winiarczyk" w:date="2018-10-31T17:18:00Z">
              <w:r w:rsidDel="007B783D">
                <w:delText>Reserved for F</w:delText>
              </w:r>
              <w:r w:rsidR="00D44012" w:rsidRPr="00B63FD9" w:rsidDel="007B783D">
                <w:delText>uture</w:delText>
              </w:r>
              <w:r w:rsidDel="007B783D">
                <w:delText xml:space="preserve"> Use</w:delText>
              </w:r>
            </w:del>
          </w:p>
        </w:tc>
      </w:tr>
    </w:tbl>
    <w:p w14:paraId="2B4BE4B0" w14:textId="46E3AF06" w:rsidR="00D44012" w:rsidDel="007B783D" w:rsidRDefault="00D44012" w:rsidP="00D44012">
      <w:pPr>
        <w:pStyle w:val="a6"/>
        <w:rPr>
          <w:del w:id="1589" w:author="Piotr Winiarczyk" w:date="2018-10-31T17:18:00Z"/>
        </w:rPr>
      </w:pPr>
      <w:bookmarkStart w:id="1590" w:name="_Ref521735898"/>
      <w:del w:id="1591" w:author="Piotr Winiarczyk" w:date="2018-10-31T17:18:00Z">
        <w:r w:rsidDel="007B783D">
          <w:delText xml:space="preserve">Table </w:delText>
        </w:r>
        <w:r w:rsidR="005E70B5" w:rsidDel="007B783D">
          <w:rPr>
            <w:noProof/>
          </w:rPr>
          <w:fldChar w:fldCharType="begin"/>
        </w:r>
        <w:r w:rsidR="005E70B5" w:rsidDel="007B783D">
          <w:rPr>
            <w:noProof/>
          </w:rPr>
          <w:delInstrText xml:space="preserve"> STYLEREF 1 \s </w:delInstrText>
        </w:r>
        <w:r w:rsidR="005E70B5" w:rsidDel="007B783D">
          <w:rPr>
            <w:noProof/>
          </w:rPr>
          <w:fldChar w:fldCharType="separate"/>
        </w:r>
        <w:r w:rsidR="00A60C92" w:rsidDel="007B783D">
          <w:rPr>
            <w:noProof/>
          </w:rPr>
          <w:delText>4</w:delText>
        </w:r>
        <w:r w:rsidR="005E70B5" w:rsidDel="007B783D">
          <w:rPr>
            <w:noProof/>
          </w:rPr>
          <w:fldChar w:fldCharType="end"/>
        </w:r>
        <w:r w:rsidR="007F4E90" w:rsidDel="007B783D">
          <w:delText>.</w:delText>
        </w:r>
        <w:r w:rsidR="005E70B5" w:rsidDel="007B783D">
          <w:rPr>
            <w:noProof/>
          </w:rPr>
          <w:fldChar w:fldCharType="begin"/>
        </w:r>
        <w:r w:rsidR="005E70B5" w:rsidDel="007B783D">
          <w:rPr>
            <w:noProof/>
          </w:rPr>
          <w:delInstrText xml:space="preserve"> SEQ Table \* ARABIC \s 1 </w:delInstrText>
        </w:r>
        <w:r w:rsidR="005E70B5" w:rsidDel="007B783D">
          <w:rPr>
            <w:noProof/>
          </w:rPr>
          <w:fldChar w:fldCharType="separate"/>
        </w:r>
        <w:r w:rsidR="00A60C92" w:rsidDel="007B783D">
          <w:rPr>
            <w:noProof/>
          </w:rPr>
          <w:delText>18</w:delText>
        </w:r>
        <w:r w:rsidR="005E70B5" w:rsidDel="007B783D">
          <w:rPr>
            <w:noProof/>
          </w:rPr>
          <w:fldChar w:fldCharType="end"/>
        </w:r>
        <w:bookmarkEnd w:id="1590"/>
        <w:r w:rsidDel="007B783D">
          <w:delText>:</w:delText>
        </w:r>
        <w:r w:rsidRPr="001B4999" w:rsidDel="007B783D">
          <w:delText xml:space="preserve"> </w:delText>
        </w:r>
        <w:r w:rsidDel="007B783D">
          <w:delText>Reason field values</w:delText>
        </w:r>
        <w:r w:rsidR="00F56AA0" w:rsidDel="007B783D">
          <w:delText xml:space="preserve"> </w:delText>
        </w:r>
        <w:r w:rsidR="00476D26" w:rsidDel="007B783D">
          <w:delText>for a</w:delText>
        </w:r>
        <w:r w:rsidR="00F56AA0" w:rsidDel="007B783D">
          <w:delText xml:space="preserve"> </w:delText>
        </w:r>
        <w:r w:rsidR="00476D26" w:rsidRPr="00476D26" w:rsidDel="007B783D">
          <w:delText>Remote Provisioning Link Report message</w:delText>
        </w:r>
      </w:del>
    </w:p>
    <w:p w14:paraId="1990F1AE" w14:textId="77777777" w:rsidR="00D44012" w:rsidRDefault="00D44012" w:rsidP="00D44012">
      <w:pPr>
        <w:pStyle w:val="40"/>
      </w:pPr>
      <w:bookmarkStart w:id="1592" w:name="_Toc527039235"/>
      <w:r w:rsidRPr="008460DD">
        <w:lastRenderedPageBreak/>
        <w:t xml:space="preserve">Remote Provisioning </w:t>
      </w:r>
      <w:r>
        <w:t xml:space="preserve">PDU </w:t>
      </w:r>
      <w:commentRangeStart w:id="1593"/>
      <w:commentRangeStart w:id="1594"/>
      <w:commentRangeStart w:id="1595"/>
      <w:commentRangeStart w:id="1596"/>
      <w:r>
        <w:t>Send</w:t>
      </w:r>
      <w:bookmarkEnd w:id="1592"/>
      <w:commentRangeEnd w:id="1593"/>
      <w:r w:rsidR="00096B5A">
        <w:rPr>
          <w:rStyle w:val="af4"/>
          <w:rFonts w:asciiTheme="minorHAnsi" w:eastAsiaTheme="minorEastAsia" w:hAnsiTheme="minorHAnsi" w:cstheme="minorBidi"/>
          <w:b w:val="0"/>
          <w:iCs w:val="0"/>
          <w:color w:val="auto"/>
        </w:rPr>
        <w:commentReference w:id="1593"/>
      </w:r>
      <w:commentRangeEnd w:id="1594"/>
      <w:r w:rsidR="00D36ADA">
        <w:rPr>
          <w:rStyle w:val="af4"/>
          <w:rFonts w:asciiTheme="minorHAnsi" w:eastAsiaTheme="minorEastAsia" w:hAnsiTheme="minorHAnsi" w:cstheme="minorBidi"/>
          <w:b w:val="0"/>
          <w:iCs w:val="0"/>
          <w:color w:val="auto"/>
        </w:rPr>
        <w:commentReference w:id="1594"/>
      </w:r>
      <w:commentRangeEnd w:id="1595"/>
      <w:r w:rsidR="00D81C4B">
        <w:rPr>
          <w:rStyle w:val="af4"/>
          <w:rFonts w:asciiTheme="minorHAnsi" w:eastAsiaTheme="minorEastAsia" w:hAnsiTheme="minorHAnsi" w:cstheme="minorBidi"/>
          <w:b w:val="0"/>
          <w:iCs w:val="0"/>
          <w:color w:val="auto"/>
        </w:rPr>
        <w:commentReference w:id="1595"/>
      </w:r>
      <w:commentRangeEnd w:id="1596"/>
      <w:r w:rsidR="00EC6B99">
        <w:rPr>
          <w:rStyle w:val="af4"/>
          <w:rFonts w:asciiTheme="minorHAnsi" w:eastAsiaTheme="minorEastAsia" w:hAnsiTheme="minorHAnsi" w:cstheme="minorBidi"/>
          <w:b w:val="0"/>
          <w:iCs w:val="0"/>
          <w:color w:val="auto"/>
        </w:rPr>
        <w:commentReference w:id="1596"/>
      </w:r>
    </w:p>
    <w:p w14:paraId="69EB47CB" w14:textId="77777777" w:rsidR="00EC6B99" w:rsidRDefault="00D44012" w:rsidP="00D44012">
      <w:pPr>
        <w:pStyle w:val="a2"/>
        <w:rPr>
          <w:ins w:id="1597" w:author="Piotr Winiarczyk" w:date="2018-11-08T19:04:00Z"/>
        </w:rPr>
      </w:pPr>
      <w:r>
        <w:t xml:space="preserve">The </w:t>
      </w:r>
      <w:r w:rsidRPr="00F823B8">
        <w:t xml:space="preserve">Remote Provisioning </w:t>
      </w:r>
      <w:r w:rsidRPr="00415C18">
        <w:t xml:space="preserve">PDU Send </w:t>
      </w:r>
      <w:r>
        <w:t>message</w:t>
      </w:r>
      <w:r w:rsidRPr="00304E0D">
        <w:t xml:space="preserve"> </w:t>
      </w:r>
      <w:r>
        <w:t xml:space="preserve">is an </w:t>
      </w:r>
      <w:ins w:id="1598" w:author="Piotr Winiarczyk" w:date="2018-10-31T17:46:00Z">
        <w:r w:rsidR="00D36ADA">
          <w:t>un</w:t>
        </w:r>
      </w:ins>
      <w:commentRangeStart w:id="1599"/>
      <w:commentRangeStart w:id="1600"/>
      <w:commentRangeStart w:id="1601"/>
      <w:commentRangeStart w:id="1602"/>
      <w:r>
        <w:t xml:space="preserve">acknowledged </w:t>
      </w:r>
      <w:commentRangeEnd w:id="1599"/>
      <w:r w:rsidR="008659EF">
        <w:rPr>
          <w:rStyle w:val="af4"/>
        </w:rPr>
        <w:commentReference w:id="1599"/>
      </w:r>
      <w:commentRangeEnd w:id="1600"/>
      <w:r w:rsidR="00BB14E6">
        <w:rPr>
          <w:rStyle w:val="af4"/>
        </w:rPr>
        <w:commentReference w:id="1600"/>
      </w:r>
      <w:commentRangeEnd w:id="1601"/>
      <w:r w:rsidR="00096B5A">
        <w:rPr>
          <w:rStyle w:val="af4"/>
        </w:rPr>
        <w:commentReference w:id="1601"/>
      </w:r>
      <w:commentRangeEnd w:id="1602"/>
      <w:r w:rsidR="00D36ADA">
        <w:rPr>
          <w:rStyle w:val="af4"/>
        </w:rPr>
        <w:commentReference w:id="1602"/>
      </w:r>
      <w:r>
        <w:t xml:space="preserve">message used </w:t>
      </w:r>
      <w:r w:rsidR="00505586" w:rsidRPr="00505586">
        <w:t xml:space="preserve">by the Remote Provisioning Client </w:t>
      </w:r>
      <w:r>
        <w:t xml:space="preserve">to deliver the </w:t>
      </w:r>
      <w:r w:rsidRPr="002757F6">
        <w:t xml:space="preserve">Provisioning </w:t>
      </w:r>
      <w:r>
        <w:t>PDU to an</w:t>
      </w:r>
      <w:r w:rsidRPr="009B4FB1">
        <w:t xml:space="preserve"> unprovisioned device or </w:t>
      </w:r>
      <w:r>
        <w:t xml:space="preserve">to </w:t>
      </w:r>
      <w:r w:rsidR="00065A3C">
        <w:t xml:space="preserve">the </w:t>
      </w:r>
      <w:r w:rsidR="00DF1C38">
        <w:t>Device Key Refresh</w:t>
      </w:r>
      <w:r w:rsidR="00065A3C" w:rsidRPr="002E2F51">
        <w:t xml:space="preserve"> Interface</w:t>
      </w:r>
      <w:r w:rsidRPr="009B4FB1">
        <w:t>.</w:t>
      </w:r>
      <w:ins w:id="1603" w:author="Piotr Winiarczyk" w:date="2018-11-08T18:51:00Z">
        <w:r w:rsidR="000F1935">
          <w:t xml:space="preserve"> </w:t>
        </w:r>
      </w:ins>
    </w:p>
    <w:p w14:paraId="68946D76" w14:textId="055DFA63" w:rsidR="00D44012" w:rsidRDefault="000F1935" w:rsidP="00D44012">
      <w:pPr>
        <w:pStyle w:val="a2"/>
      </w:pPr>
      <w:ins w:id="1604" w:author="Piotr Winiarczyk" w:date="2018-11-08T18:51:00Z">
        <w:r>
          <w:t xml:space="preserve">The </w:t>
        </w:r>
        <w:r w:rsidRPr="00F823B8">
          <w:t xml:space="preserve">Remote Provisioning </w:t>
        </w:r>
        <w:r w:rsidRPr="00415C18">
          <w:t xml:space="preserve">PDU Send </w:t>
        </w:r>
        <w:r>
          <w:t xml:space="preserve">message should be </w:t>
        </w:r>
      </w:ins>
      <w:ins w:id="1605" w:author="Piotr Winiarczyk" w:date="2018-11-08T19:01:00Z">
        <w:r w:rsidR="00EC6B99">
          <w:t>sent as a Segmented Access message</w:t>
        </w:r>
      </w:ins>
      <w:ins w:id="1606" w:author="Piotr Winiarczyk" w:date="2018-11-08T19:06:00Z">
        <w:r w:rsidR="00EC6B99">
          <w:t>.</w:t>
        </w:r>
      </w:ins>
      <w:ins w:id="1607" w:author="Piotr Winiarczyk" w:date="2018-11-08T19:04:00Z">
        <w:r w:rsidR="00EC6B99">
          <w:t xml:space="preserve"> </w:t>
        </w:r>
      </w:ins>
      <w:ins w:id="1608" w:author="Piotr Winiarczyk" w:date="2018-11-08T19:06:00Z">
        <w:r w:rsidR="00EC6B99">
          <w:t>A</w:t>
        </w:r>
      </w:ins>
      <w:ins w:id="1609" w:author="Piotr Winiarczyk" w:date="2018-11-08T19:04:00Z">
        <w:r w:rsidR="00EC6B99">
          <w:t>lternatively</w:t>
        </w:r>
      </w:ins>
      <w:ins w:id="1610" w:author="Piotr Winiarczyk" w:date="2018-11-08T19:06:00Z">
        <w:r w:rsidR="00EC6B99">
          <w:t>,</w:t>
        </w:r>
      </w:ins>
      <w:ins w:id="1611" w:author="Piotr Winiarczyk" w:date="2018-11-08T19:04:00Z">
        <w:r w:rsidR="00EC6B99">
          <w:t xml:space="preserve"> the Remote Provisioning Client needs to </w:t>
        </w:r>
      </w:ins>
      <w:ins w:id="1612" w:author="Piotr Winiarczyk" w:date="2018-11-08T19:05:00Z">
        <w:r w:rsidR="00EC6B99">
          <w:t xml:space="preserve">keep track of </w:t>
        </w:r>
        <w:r w:rsidR="00EC6B99" w:rsidRPr="002757F6">
          <w:t xml:space="preserve">Remote Provisioning </w:t>
        </w:r>
        <w:r w:rsidR="00EC6B99" w:rsidRPr="00C23937">
          <w:t>PDU</w:t>
        </w:r>
        <w:r w:rsidR="00EC6B99">
          <w:t xml:space="preserve"> Outbound</w:t>
        </w:r>
        <w:r w:rsidR="00EC6B99" w:rsidRPr="00C23937">
          <w:t xml:space="preserve"> Report </w:t>
        </w:r>
        <w:r w:rsidR="00EC6B99">
          <w:t xml:space="preserve">messages and may need to retry sending </w:t>
        </w:r>
      </w:ins>
      <w:ins w:id="1613" w:author="Piotr Winiarczyk" w:date="2018-11-08T19:06:00Z">
        <w:r w:rsidR="00EC6B99" w:rsidRPr="00F823B8">
          <w:t xml:space="preserve">Remote Provisioning </w:t>
        </w:r>
        <w:r w:rsidR="00EC6B99" w:rsidRPr="00415C18">
          <w:t xml:space="preserve">PDU Send </w:t>
        </w:r>
        <w:r w:rsidR="00EC6B99">
          <w:t>message.</w:t>
        </w:r>
      </w:ins>
    </w:p>
    <w:p w14:paraId="21382C20" w14:textId="577141FB" w:rsidR="00D44012" w:rsidRDefault="00D44012" w:rsidP="00D44012">
      <w:pPr>
        <w:pStyle w:val="a2"/>
      </w:pPr>
      <w:del w:id="1614" w:author="Piotr Winiarczyk" w:date="2018-10-31T17:32:00Z">
        <w:r w:rsidDel="00B93A38">
          <w:delText xml:space="preserve">The </w:delText>
        </w:r>
      </w:del>
      <w:ins w:id="1615" w:author="Piotr Winiarczyk" w:date="2018-10-31T17:44:00Z">
        <w:r w:rsidR="00D36ADA">
          <w:t>When the Remote Provisioni</w:t>
        </w:r>
      </w:ins>
      <w:ins w:id="1616" w:author="Piotr Winiarczyk" w:date="2018-11-08T19:02:00Z">
        <w:r w:rsidR="00EC6B99">
          <w:t>n</w:t>
        </w:r>
      </w:ins>
      <w:ins w:id="1617" w:author="Piotr Winiarczyk" w:date="2018-10-31T17:44:00Z">
        <w:r w:rsidR="00D36ADA">
          <w:t>g server receives</w:t>
        </w:r>
      </w:ins>
      <w:ins w:id="1618" w:author="Piotr Winiarczyk" w:date="2018-10-31T17:32:00Z">
        <w:r w:rsidR="00B93A38">
          <w:t xml:space="preserve"> </w:t>
        </w:r>
      </w:ins>
      <w:del w:id="1619" w:author="Piotr Winiarczyk" w:date="2018-10-31T17:33:00Z">
        <w:r w:rsidDel="00B93A38">
          <w:delText xml:space="preserve">response to </w:delText>
        </w:r>
      </w:del>
      <w:r>
        <w:t xml:space="preserve">a </w:t>
      </w:r>
      <w:r w:rsidRPr="002757F6">
        <w:t xml:space="preserve">Remote Provisioning </w:t>
      </w:r>
      <w:r w:rsidRPr="00415C18">
        <w:t xml:space="preserve">PDU Send </w:t>
      </w:r>
      <w:r>
        <w:t>message</w:t>
      </w:r>
      <w:ins w:id="1620" w:author="Piotr Winiarczyk" w:date="2018-10-31T17:43:00Z">
        <w:r w:rsidR="00D36ADA">
          <w:t xml:space="preserve">, the server attempts to deliver </w:t>
        </w:r>
      </w:ins>
      <w:ins w:id="1621" w:author="Piotr Winiarczyk" w:date="2018-10-31T17:45:00Z">
        <w:r w:rsidR="00D36ADA">
          <w:t xml:space="preserve">a </w:t>
        </w:r>
      </w:ins>
      <w:ins w:id="1622" w:author="Piotr Winiarczyk" w:date="2018-10-31T17:43:00Z">
        <w:r w:rsidR="00D36ADA">
          <w:t>Provisioning PDU. I</w:t>
        </w:r>
      </w:ins>
      <w:ins w:id="1623" w:author="Piotr Winiarczyk" w:date="2018-10-31T17:39:00Z">
        <w:r w:rsidR="00B93A38">
          <w:t xml:space="preserve">f </w:t>
        </w:r>
      </w:ins>
      <w:ins w:id="1624" w:author="Piotr Winiarczyk" w:date="2018-10-31T17:33:00Z">
        <w:r w:rsidR="00B93A38">
          <w:t xml:space="preserve">the Provisioning </w:t>
        </w:r>
      </w:ins>
      <w:ins w:id="1625" w:author="Piotr Winiarczyk" w:date="2018-10-31T17:41:00Z">
        <w:r w:rsidR="00D36ADA">
          <w:t>PDU</w:t>
        </w:r>
      </w:ins>
      <w:ins w:id="1626" w:author="Piotr Winiarczyk" w:date="2018-10-31T17:39:00Z">
        <w:r w:rsidR="00B93A38">
          <w:t xml:space="preserve"> </w:t>
        </w:r>
      </w:ins>
      <w:ins w:id="1627" w:author="Piotr Winiarczyk" w:date="2018-10-31T17:40:00Z">
        <w:r w:rsidR="00D36ADA">
          <w:t>is delivered</w:t>
        </w:r>
      </w:ins>
      <w:ins w:id="1628" w:author="Piotr Winiarczyk" w:date="2018-10-31T17:41:00Z">
        <w:r w:rsidR="00D36ADA">
          <w:t>,</w:t>
        </w:r>
      </w:ins>
      <w:ins w:id="1629" w:author="Piotr Winiarczyk" w:date="2018-10-31T17:40:00Z">
        <w:r w:rsidR="00B93A38">
          <w:t xml:space="preserve"> the </w:t>
        </w:r>
      </w:ins>
      <w:ins w:id="1630" w:author="Piotr Winiarczyk" w:date="2018-10-31T17:41:00Z">
        <w:r w:rsidR="00D36ADA">
          <w:t>Remote Provisioning Server sends</w:t>
        </w:r>
      </w:ins>
      <w:ins w:id="1631" w:author="Piotr Winiarczyk" w:date="2018-10-31T17:39:00Z">
        <w:r w:rsidR="00B93A38">
          <w:t xml:space="preserve"> </w:t>
        </w:r>
      </w:ins>
      <w:del w:id="1632" w:author="Piotr Winiarczyk" w:date="2018-10-31T17:33:00Z">
        <w:r w:rsidDel="00B93A38">
          <w:delText xml:space="preserve"> is </w:delText>
        </w:r>
      </w:del>
      <w:r>
        <w:t xml:space="preserve">a </w:t>
      </w:r>
      <w:r w:rsidRPr="002757F6">
        <w:t xml:space="preserve">Remote Provisioning </w:t>
      </w:r>
      <w:r>
        <w:t>PDU</w:t>
      </w:r>
      <w:r w:rsidRPr="008460DD">
        <w:t xml:space="preserve"> </w:t>
      </w:r>
      <w:r w:rsidR="00827D4C">
        <w:t xml:space="preserve">Outbound Report </w:t>
      </w:r>
      <w:r>
        <w:t>message</w:t>
      </w:r>
      <w:r w:rsidR="00DC63D1">
        <w:t xml:space="preserve"> (see Section </w:t>
      </w:r>
      <w:r w:rsidR="00DC63D1" w:rsidRPr="00095D96">
        <w:rPr>
          <w:rStyle w:val="DocumentHyperlink"/>
        </w:rPr>
        <w:fldChar w:fldCharType="begin"/>
      </w:r>
      <w:r w:rsidR="00DC63D1" w:rsidRPr="00095D96">
        <w:rPr>
          <w:rStyle w:val="DocumentHyperlink"/>
        </w:rPr>
        <w:instrText xml:space="preserve"> REF _Ref521820642 \r \h </w:instrText>
      </w:r>
      <w:r w:rsidR="00DC63D1">
        <w:rPr>
          <w:rStyle w:val="DocumentHyperlink"/>
        </w:rPr>
        <w:instrText xml:space="preserve"> \* MERGEFORMAT </w:instrText>
      </w:r>
      <w:r w:rsidR="00DC63D1" w:rsidRPr="00095D96">
        <w:rPr>
          <w:rStyle w:val="DocumentHyperlink"/>
        </w:rPr>
      </w:r>
      <w:r w:rsidR="00DC63D1" w:rsidRPr="00095D96">
        <w:rPr>
          <w:rStyle w:val="DocumentHyperlink"/>
        </w:rPr>
        <w:fldChar w:fldCharType="separate"/>
      </w:r>
      <w:r w:rsidR="00A60C92">
        <w:rPr>
          <w:rStyle w:val="DocumentHyperlink"/>
        </w:rPr>
        <w:t>4.3.4.16</w:t>
      </w:r>
      <w:r w:rsidR="00DC63D1" w:rsidRPr="00095D96">
        <w:rPr>
          <w:rStyle w:val="DocumentHyperlink"/>
        </w:rPr>
        <w:fldChar w:fldCharType="end"/>
      </w:r>
      <w:r w:rsidR="00DC63D1">
        <w:t>)</w:t>
      </w:r>
      <w:ins w:id="1633" w:author="Piotr Winiarczyk" w:date="2018-10-31T17:36:00Z">
        <w:r w:rsidR="00B93A38">
          <w:t>.</w:t>
        </w:r>
      </w:ins>
      <w:ins w:id="1634" w:author="Piotr Winiarczyk" w:date="2018-10-31T17:33:00Z">
        <w:r w:rsidR="00B93A38">
          <w:t xml:space="preserve"> </w:t>
        </w:r>
      </w:ins>
      <w:ins w:id="1635" w:author="Piotr Winiarczyk" w:date="2018-10-31T17:36:00Z">
        <w:r w:rsidR="00B93A38">
          <w:t>If</w:t>
        </w:r>
      </w:ins>
      <w:ins w:id="1636" w:author="Piotr Winiarczyk" w:date="2018-10-31T17:38:00Z">
        <w:r w:rsidR="00B93A38">
          <w:t xml:space="preserve"> </w:t>
        </w:r>
      </w:ins>
      <w:ins w:id="1637" w:author="Piotr Winiarczyk" w:date="2018-10-31T17:41:00Z">
        <w:r w:rsidR="00D36ADA">
          <w:t xml:space="preserve">the </w:t>
        </w:r>
      </w:ins>
      <w:ins w:id="1638" w:author="Piotr Winiarczyk" w:date="2018-10-31T17:38:00Z">
        <w:r w:rsidR="00B93A38">
          <w:t>Remote Provisioning Server fails to deliver</w:t>
        </w:r>
      </w:ins>
      <w:ins w:id="1639" w:author="Piotr Winiarczyk" w:date="2018-10-31T17:45:00Z">
        <w:r w:rsidR="00D36ADA">
          <w:t xml:space="preserve"> the</w:t>
        </w:r>
      </w:ins>
      <w:ins w:id="1640" w:author="Piotr Winiarczyk" w:date="2018-10-31T17:38:00Z">
        <w:r w:rsidR="00B93A38">
          <w:t xml:space="preserve"> Provisioning PDU, the </w:t>
        </w:r>
      </w:ins>
      <w:ins w:id="1641" w:author="Piotr Winiarczyk" w:date="2018-10-31T17:34:00Z">
        <w:r w:rsidR="00B93A38" w:rsidRPr="002757F6">
          <w:t xml:space="preserve">Remote Provisioning </w:t>
        </w:r>
        <w:r w:rsidR="00B93A38">
          <w:t>Link Report message</w:t>
        </w:r>
      </w:ins>
      <w:ins w:id="1642" w:author="Piotr Winiarczyk" w:date="2018-10-31T17:42:00Z">
        <w:r w:rsidR="00D36ADA">
          <w:t xml:space="preserve"> is </w:t>
        </w:r>
      </w:ins>
      <w:ins w:id="1643" w:author="Piotr Winiarczyk" w:date="2018-10-31T17:45:00Z">
        <w:r w:rsidR="00D36ADA">
          <w:t>sent</w:t>
        </w:r>
      </w:ins>
      <w:ins w:id="1644" w:author="Piotr Winiarczyk" w:date="2018-10-31T17:48:00Z">
        <w:r w:rsidR="00D36ADA">
          <w:t xml:space="preserve"> (see Section </w:t>
        </w:r>
        <w:r w:rsidR="00D36ADA" w:rsidRPr="00D36ADA">
          <w:rPr>
            <w:rStyle w:val="DocumentHyperlink"/>
            <w:rPrChange w:id="1645" w:author="Piotr Winiarczyk" w:date="2018-10-31T17:48:00Z">
              <w:rPr/>
            </w:rPrChange>
          </w:rPr>
          <w:t>4.3.4.14</w:t>
        </w:r>
        <w:r w:rsidR="00D36ADA">
          <w:t>)</w:t>
        </w:r>
      </w:ins>
      <w:r>
        <w:t>.</w:t>
      </w:r>
      <w:r w:rsidR="00AD30EF">
        <w:t xml:space="preserve"> </w:t>
      </w:r>
    </w:p>
    <w:p w14:paraId="03017C74" w14:textId="4526A178" w:rsidR="00D44012" w:rsidRPr="003F2A85" w:rsidRDefault="00D44012" w:rsidP="00D44012">
      <w:pPr>
        <w:pStyle w:val="a2"/>
      </w:pPr>
      <w:r w:rsidRPr="003F2A85">
        <w:t xml:space="preserve">The structure of the </w:t>
      </w:r>
      <w:r>
        <w:t xml:space="preserve">Remote Provisioning PDU Send </w:t>
      </w:r>
      <w:r w:rsidRPr="003F2A85">
        <w:t>message is defined in</w:t>
      </w:r>
      <w:r w:rsidR="003E761E">
        <w:rPr>
          <w:rStyle w:val="DocumentHyperlink"/>
        </w:rPr>
        <w:t xml:space="preserve"> </w:t>
      </w:r>
      <w:r w:rsidR="003E761E" w:rsidRPr="00CE0EB2">
        <w:rPr>
          <w:rStyle w:val="DocumentHyperlink"/>
        </w:rPr>
        <w:fldChar w:fldCharType="begin"/>
      </w:r>
      <w:r w:rsidR="003E761E" w:rsidRPr="00603A57">
        <w:rPr>
          <w:rStyle w:val="DocumentHyperlink"/>
        </w:rPr>
        <w:instrText xml:space="preserve"> REF _Ref521735921 \h </w:instrText>
      </w:r>
      <w:r w:rsidR="00A40685">
        <w:rPr>
          <w:rStyle w:val="DocumentHyperlink"/>
        </w:rPr>
        <w:instrText xml:space="preserve"> \* MERGEFORMAT </w:instrText>
      </w:r>
      <w:r w:rsidR="003E761E" w:rsidRPr="00CE0EB2">
        <w:rPr>
          <w:rStyle w:val="DocumentHyperlink"/>
        </w:rPr>
      </w:r>
      <w:r w:rsidR="003E761E" w:rsidRPr="00CE0EB2">
        <w:rPr>
          <w:rStyle w:val="DocumentHyperlink"/>
        </w:rPr>
        <w:fldChar w:fldCharType="separate"/>
      </w:r>
      <w:r w:rsidR="00A60C92" w:rsidRPr="00CC2745">
        <w:rPr>
          <w:rStyle w:val="DocumentHyperlink"/>
        </w:rPr>
        <w:t>Table 4.19</w:t>
      </w:r>
      <w:r w:rsidR="003E761E" w:rsidRPr="00CE0EB2">
        <w:rPr>
          <w:rStyle w:val="DocumentHyperlink"/>
        </w:rPr>
        <w:fldChar w:fldCharType="end"/>
      </w:r>
      <w:r w:rsidRPr="003F2A85">
        <w:t>.</w:t>
      </w:r>
    </w:p>
    <w:tbl>
      <w:tblPr>
        <w:tblStyle w:val="af2"/>
        <w:tblW w:w="9535" w:type="dxa"/>
        <w:tblLook w:val="04A0" w:firstRow="1" w:lastRow="0" w:firstColumn="1" w:lastColumn="0" w:noHBand="0" w:noVBand="1"/>
      </w:tblPr>
      <w:tblGrid>
        <w:gridCol w:w="2229"/>
        <w:gridCol w:w="1686"/>
        <w:gridCol w:w="5620"/>
      </w:tblGrid>
      <w:tr w:rsidR="00D44012" w:rsidRPr="001D64AD" w14:paraId="0812E1DE" w14:textId="77777777" w:rsidTr="001814C4">
        <w:trPr>
          <w:tblHeader/>
        </w:trPr>
        <w:tc>
          <w:tcPr>
            <w:tcW w:w="2065" w:type="dxa"/>
            <w:shd w:val="clear" w:color="auto" w:fill="F2F2F2" w:themeFill="background1" w:themeFillShade="F2"/>
          </w:tcPr>
          <w:p w14:paraId="6B1023C9" w14:textId="77777777" w:rsidR="00D44012" w:rsidRPr="001D64AD" w:rsidRDefault="00D44012" w:rsidP="001814C4">
            <w:pPr>
              <w:pStyle w:val="Tableheading0"/>
              <w:keepNext/>
              <w:keepLines/>
            </w:pPr>
            <w:r w:rsidRPr="001D64AD">
              <w:t>Field</w:t>
            </w:r>
          </w:p>
        </w:tc>
        <w:tc>
          <w:tcPr>
            <w:tcW w:w="1710" w:type="dxa"/>
            <w:shd w:val="clear" w:color="auto" w:fill="F2F2F2" w:themeFill="background1" w:themeFillShade="F2"/>
          </w:tcPr>
          <w:p w14:paraId="6539D852" w14:textId="77777777" w:rsidR="00D44012" w:rsidRPr="001D64AD" w:rsidRDefault="00D44012" w:rsidP="001814C4">
            <w:pPr>
              <w:pStyle w:val="Tableheading0"/>
              <w:keepNext/>
              <w:keepLines/>
            </w:pPr>
            <w:r w:rsidRPr="001D64AD">
              <w:t>Size</w:t>
            </w:r>
            <w:r w:rsidRPr="001D64AD">
              <w:br/>
              <w:t>(</w:t>
            </w:r>
            <w:r>
              <w:t>octets</w:t>
            </w:r>
            <w:r w:rsidRPr="001D64AD">
              <w:t>)</w:t>
            </w:r>
          </w:p>
        </w:tc>
        <w:tc>
          <w:tcPr>
            <w:tcW w:w="5760" w:type="dxa"/>
            <w:shd w:val="clear" w:color="auto" w:fill="F2F2F2" w:themeFill="background1" w:themeFillShade="F2"/>
          </w:tcPr>
          <w:p w14:paraId="772CADC2" w14:textId="77777777" w:rsidR="00D44012" w:rsidRPr="001D64AD" w:rsidRDefault="00D44012" w:rsidP="001814C4">
            <w:pPr>
              <w:pStyle w:val="Tableheading0"/>
              <w:keepNext/>
              <w:keepLines/>
            </w:pPr>
            <w:r w:rsidRPr="001D64AD">
              <w:t>Notes</w:t>
            </w:r>
          </w:p>
        </w:tc>
      </w:tr>
      <w:tr w:rsidR="00445BDD" w:rsidRPr="001D64AD" w14:paraId="5B80434D" w14:textId="77777777" w:rsidTr="00256CC8">
        <w:trPr>
          <w:tblHeader/>
        </w:trPr>
        <w:tc>
          <w:tcPr>
            <w:tcW w:w="2065" w:type="dxa"/>
            <w:shd w:val="clear" w:color="auto" w:fill="auto"/>
          </w:tcPr>
          <w:p w14:paraId="2FCDFC0B" w14:textId="246551DB" w:rsidR="00445BDD" w:rsidRPr="001D64AD" w:rsidRDefault="00445BDD" w:rsidP="00256CC8">
            <w:pPr>
              <w:pStyle w:val="TableText"/>
            </w:pPr>
            <w:r>
              <w:t>OutboundPDUNumber</w:t>
            </w:r>
          </w:p>
        </w:tc>
        <w:tc>
          <w:tcPr>
            <w:tcW w:w="1710" w:type="dxa"/>
            <w:shd w:val="clear" w:color="auto" w:fill="auto"/>
          </w:tcPr>
          <w:p w14:paraId="0C4B0565" w14:textId="5E01FD92" w:rsidR="00445BDD" w:rsidRPr="001D64AD" w:rsidRDefault="00445BDD" w:rsidP="00256CC8">
            <w:pPr>
              <w:pStyle w:val="TableText"/>
            </w:pPr>
            <w:r>
              <w:t>1</w:t>
            </w:r>
          </w:p>
        </w:tc>
        <w:tc>
          <w:tcPr>
            <w:tcW w:w="5760" w:type="dxa"/>
            <w:shd w:val="clear" w:color="auto" w:fill="auto"/>
          </w:tcPr>
          <w:p w14:paraId="351AAD89" w14:textId="4A6CEB31" w:rsidR="00445BDD" w:rsidRPr="001D64AD" w:rsidRDefault="00910957" w:rsidP="00256CC8">
            <w:pPr>
              <w:pStyle w:val="TableText"/>
            </w:pPr>
            <w:r>
              <w:t>Provisioning PDU identification number</w:t>
            </w:r>
          </w:p>
        </w:tc>
      </w:tr>
      <w:tr w:rsidR="00445BDD" w:rsidRPr="001D64AD" w14:paraId="0D0B847E" w14:textId="77777777" w:rsidTr="001814C4">
        <w:tc>
          <w:tcPr>
            <w:tcW w:w="2065" w:type="dxa"/>
            <w:shd w:val="clear" w:color="auto" w:fill="FFFFFF" w:themeFill="background1"/>
          </w:tcPr>
          <w:p w14:paraId="576FB4D3" w14:textId="77777777" w:rsidR="00445BDD" w:rsidRPr="001D64AD" w:rsidRDefault="00445BDD" w:rsidP="00445BDD">
            <w:pPr>
              <w:pStyle w:val="TableText"/>
              <w:keepNext/>
              <w:keepLines/>
            </w:pPr>
            <w:r>
              <w:t>ProvisioningPDU</w:t>
            </w:r>
          </w:p>
        </w:tc>
        <w:tc>
          <w:tcPr>
            <w:tcW w:w="1710" w:type="dxa"/>
            <w:shd w:val="clear" w:color="auto" w:fill="FFFFFF" w:themeFill="background1"/>
          </w:tcPr>
          <w:p w14:paraId="7378DED0" w14:textId="77777777" w:rsidR="00445BDD" w:rsidRPr="001D64AD" w:rsidRDefault="00445BDD" w:rsidP="00445BDD">
            <w:pPr>
              <w:pStyle w:val="TableText"/>
            </w:pPr>
            <w:r>
              <w:t>variable</w:t>
            </w:r>
          </w:p>
        </w:tc>
        <w:tc>
          <w:tcPr>
            <w:tcW w:w="5760" w:type="dxa"/>
            <w:shd w:val="clear" w:color="auto" w:fill="FFFFFF" w:themeFill="background1"/>
          </w:tcPr>
          <w:p w14:paraId="7F08BB6F" w14:textId="77777777" w:rsidR="00445BDD" w:rsidRPr="001D64AD" w:rsidRDefault="00445BDD" w:rsidP="00445BDD">
            <w:pPr>
              <w:pStyle w:val="TableText"/>
              <w:keepNext/>
            </w:pPr>
            <w:r>
              <w:t>Provisioning PDU</w:t>
            </w:r>
          </w:p>
        </w:tc>
      </w:tr>
    </w:tbl>
    <w:p w14:paraId="0DE6904C" w14:textId="2CA7296E" w:rsidR="00D44012" w:rsidRDefault="00D44012" w:rsidP="00D44012">
      <w:pPr>
        <w:pStyle w:val="a6"/>
      </w:pPr>
      <w:bookmarkStart w:id="1646" w:name="_Ref521735921"/>
      <w:r>
        <w:t xml:space="preserve">Table </w:t>
      </w:r>
      <w:ins w:id="1647" w:author="Piotr Winiarczyk" w:date="2018-11-10T17:37:00Z">
        <w:r w:rsidR="00F7192C">
          <w:fldChar w:fldCharType="begin"/>
        </w:r>
        <w:r w:rsidR="00F7192C">
          <w:instrText xml:space="preserve"> STYLEREF 1 \s </w:instrText>
        </w:r>
      </w:ins>
      <w:r w:rsidR="00F7192C">
        <w:fldChar w:fldCharType="separate"/>
      </w:r>
      <w:r w:rsidR="00F7192C">
        <w:rPr>
          <w:noProof/>
        </w:rPr>
        <w:t>4</w:t>
      </w:r>
      <w:ins w:id="1648"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1649" w:author="Piotr Winiarczyk" w:date="2018-11-10T17:37:00Z">
        <w:r w:rsidR="00F7192C">
          <w:rPr>
            <w:noProof/>
          </w:rPr>
          <w:t>18</w:t>
        </w:r>
        <w:r w:rsidR="00F7192C">
          <w:fldChar w:fldCharType="end"/>
        </w:r>
      </w:ins>
      <w:del w:id="1650"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19</w:delText>
        </w:r>
        <w:r w:rsidR="005E70B5" w:rsidDel="00F7192C">
          <w:rPr>
            <w:noProof/>
          </w:rPr>
          <w:fldChar w:fldCharType="end"/>
        </w:r>
      </w:del>
      <w:bookmarkEnd w:id="1646"/>
      <w:r>
        <w:t xml:space="preserve">: </w:t>
      </w:r>
      <w:r w:rsidRPr="00F823B8">
        <w:t xml:space="preserve">Remote Provisioning </w:t>
      </w:r>
      <w:r w:rsidRPr="00415C18">
        <w:t xml:space="preserve">PDU Send </w:t>
      </w:r>
      <w:r w:rsidR="00505586">
        <w:t>message fields</w:t>
      </w:r>
    </w:p>
    <w:p w14:paraId="2D1EEE1B" w14:textId="46D2599B" w:rsidR="00445BDD" w:rsidRDefault="00445BDD" w:rsidP="00D44012">
      <w:r>
        <w:t>The OutboundPDUNumber</w:t>
      </w:r>
      <w:r w:rsidRPr="00445BDD">
        <w:t xml:space="preserve"> </w:t>
      </w:r>
      <w:r>
        <w:t xml:space="preserve">field </w:t>
      </w:r>
      <w:r w:rsidRPr="00412CE9">
        <w:t>identifies</w:t>
      </w:r>
      <w:r>
        <w:t xml:space="preserve"> </w:t>
      </w:r>
      <w:r w:rsidR="00910957">
        <w:t xml:space="preserve">the identification </w:t>
      </w:r>
      <w:r>
        <w:t>number of the Provisioning PDU</w:t>
      </w:r>
      <w:r w:rsidR="00910957">
        <w:t xml:space="preserve"> set in the ProvisioningPDU field</w:t>
      </w:r>
      <w:r w:rsidR="00A31B1C">
        <w:t>.</w:t>
      </w:r>
    </w:p>
    <w:p w14:paraId="613A61C3" w14:textId="30709EBB" w:rsidR="00D44012" w:rsidRPr="00415C18" w:rsidRDefault="00D44012" w:rsidP="00D44012">
      <w:r>
        <w:t xml:space="preserve">The ProvisioningPDU field </w:t>
      </w:r>
      <w:r w:rsidRPr="00412CE9">
        <w:t>identifies</w:t>
      </w:r>
      <w:r>
        <w:t xml:space="preserve"> the Provisioning PDU that </w:t>
      </w:r>
      <w:r w:rsidR="00C42FEE">
        <w:t xml:space="preserve">either </w:t>
      </w:r>
      <w:r>
        <w:t xml:space="preserve">will be sent </w:t>
      </w:r>
      <w:r w:rsidRPr="009B4FB1">
        <w:t xml:space="preserve">to </w:t>
      </w:r>
      <w:r>
        <w:t>an</w:t>
      </w:r>
      <w:r w:rsidRPr="009B4FB1">
        <w:t xml:space="preserve"> unprovisioned device or </w:t>
      </w:r>
      <w:r w:rsidR="00C42FEE">
        <w:t xml:space="preserve">will be </w:t>
      </w:r>
      <w:r w:rsidR="00707F84">
        <w:t xml:space="preserve">processed locally if </w:t>
      </w:r>
      <w:r w:rsidR="00DC63D1">
        <w:t xml:space="preserve">the </w:t>
      </w:r>
      <w:r w:rsidR="00707F84">
        <w:t xml:space="preserve">Device Key Refresh procedure is </w:t>
      </w:r>
      <w:r w:rsidR="00476D26">
        <w:t>in progress</w:t>
      </w:r>
      <w:r w:rsidRPr="009B4FB1">
        <w:t>.</w:t>
      </w:r>
    </w:p>
    <w:p w14:paraId="1E267899" w14:textId="77777777" w:rsidR="00D44012" w:rsidRDefault="00D44012" w:rsidP="00D44012">
      <w:pPr>
        <w:pStyle w:val="40"/>
      </w:pPr>
      <w:bookmarkStart w:id="1651" w:name="_Toc525130910"/>
      <w:bookmarkStart w:id="1652" w:name="_Toc525725967"/>
      <w:bookmarkStart w:id="1653" w:name="_Toc525989676"/>
      <w:bookmarkStart w:id="1654" w:name="_Toc526158764"/>
      <w:bookmarkStart w:id="1655" w:name="_Toc525130911"/>
      <w:bookmarkStart w:id="1656" w:name="_Toc525725968"/>
      <w:bookmarkStart w:id="1657" w:name="_Toc525989677"/>
      <w:bookmarkStart w:id="1658" w:name="_Toc526158765"/>
      <w:bookmarkStart w:id="1659" w:name="_Ref521820642"/>
      <w:bookmarkStart w:id="1660" w:name="_Toc527039236"/>
      <w:bookmarkEnd w:id="1651"/>
      <w:bookmarkEnd w:id="1652"/>
      <w:bookmarkEnd w:id="1653"/>
      <w:bookmarkEnd w:id="1654"/>
      <w:bookmarkEnd w:id="1655"/>
      <w:bookmarkEnd w:id="1656"/>
      <w:bookmarkEnd w:id="1657"/>
      <w:bookmarkEnd w:id="1658"/>
      <w:r w:rsidRPr="008460DD">
        <w:t xml:space="preserve">Remote Provisioning </w:t>
      </w:r>
      <w:r>
        <w:t>PDU Outbound Report</w:t>
      </w:r>
      <w:bookmarkEnd w:id="1659"/>
      <w:bookmarkEnd w:id="1660"/>
    </w:p>
    <w:p w14:paraId="44ED4E6A" w14:textId="10A3EF5D" w:rsidR="00D44012" w:rsidRDefault="00D44012" w:rsidP="00D44012">
      <w:pPr>
        <w:pStyle w:val="a2"/>
      </w:pPr>
      <w:r>
        <w:t xml:space="preserve">The </w:t>
      </w:r>
      <w:r w:rsidRPr="002757F6">
        <w:t xml:space="preserve">Remote Provisioning </w:t>
      </w:r>
      <w:r w:rsidRPr="00C23937">
        <w:t>PDU</w:t>
      </w:r>
      <w:r>
        <w:t xml:space="preserve"> Outbound</w:t>
      </w:r>
      <w:r w:rsidRPr="00C23937">
        <w:t xml:space="preserve"> Report </w:t>
      </w:r>
      <w:r>
        <w:t xml:space="preserve">message is an unacknowledged message used </w:t>
      </w:r>
      <w:r w:rsidR="00505586" w:rsidRPr="00505586">
        <w:t xml:space="preserve">by the Remote Provisioning </w:t>
      </w:r>
      <w:r w:rsidR="00505586">
        <w:t>Server</w:t>
      </w:r>
      <w:r w:rsidR="00505586" w:rsidRPr="00505586">
        <w:t xml:space="preserve"> </w:t>
      </w:r>
      <w:r>
        <w:t xml:space="preserve">to report </w:t>
      </w:r>
      <w:r w:rsidR="00DC63D1">
        <w:t>completion</w:t>
      </w:r>
      <w:r w:rsidR="000A12A2">
        <w:t xml:space="preserve"> of the delivery</w:t>
      </w:r>
      <w:r>
        <w:t xml:space="preserve"> of the Provisioning PDU</w:t>
      </w:r>
      <w:r w:rsidR="00032F45">
        <w:t>s</w:t>
      </w:r>
      <w:r>
        <w:t xml:space="preserve"> </w:t>
      </w:r>
      <w:r w:rsidR="00032F45">
        <w:t xml:space="preserve">that </w:t>
      </w:r>
      <w:r>
        <w:t xml:space="preserve">the Remote Provisioning Server </w:t>
      </w:r>
      <w:r w:rsidR="00032F45">
        <w:t xml:space="preserve">either sends </w:t>
      </w:r>
      <w:r>
        <w:t xml:space="preserve">to a device </w:t>
      </w:r>
      <w:r w:rsidR="00EC1EC8">
        <w:t xml:space="preserve">that is </w:t>
      </w:r>
      <w:r>
        <w:t xml:space="preserve">being </w:t>
      </w:r>
      <w:r w:rsidRPr="00A44936">
        <w:t>provisioned</w:t>
      </w:r>
      <w:r w:rsidR="00065A3C">
        <w:t xml:space="preserve"> or </w:t>
      </w:r>
      <w:r w:rsidR="003E761E">
        <w:t>processe</w:t>
      </w:r>
      <w:r w:rsidR="00032F45">
        <w:t>s</w:t>
      </w:r>
      <w:r w:rsidR="003E761E">
        <w:t xml:space="preserve"> locally during the Device Key Refresh procedure</w:t>
      </w:r>
      <w:r>
        <w:t>.</w:t>
      </w:r>
    </w:p>
    <w:p w14:paraId="5EE60143" w14:textId="332F582E" w:rsidR="00D44012" w:rsidRPr="003F2A85" w:rsidRDefault="00D44012" w:rsidP="00D44012">
      <w:pPr>
        <w:pStyle w:val="a2"/>
      </w:pPr>
      <w:r w:rsidRPr="003F2A85">
        <w:t>The structure of the message is defined in</w:t>
      </w:r>
      <w:r w:rsidR="006127BE">
        <w:rPr>
          <w:rStyle w:val="DocumentHyperlink"/>
        </w:rPr>
        <w:t xml:space="preserve"> </w:t>
      </w:r>
      <w:r w:rsidR="006127BE" w:rsidRPr="00CE0EB2">
        <w:rPr>
          <w:rStyle w:val="DocumentHyperlink"/>
        </w:rPr>
        <w:fldChar w:fldCharType="begin"/>
      </w:r>
      <w:r w:rsidR="006127BE" w:rsidRPr="00603A57">
        <w:rPr>
          <w:rStyle w:val="DocumentHyperlink"/>
        </w:rPr>
        <w:instrText xml:space="preserve"> REF _Ref521781553 \h </w:instrText>
      </w:r>
      <w:r w:rsidR="00A40685">
        <w:rPr>
          <w:rStyle w:val="DocumentHyperlink"/>
        </w:rPr>
        <w:instrText xml:space="preserve"> \* MERGEFORMAT </w:instrText>
      </w:r>
      <w:r w:rsidR="006127BE" w:rsidRPr="00CE0EB2">
        <w:rPr>
          <w:rStyle w:val="DocumentHyperlink"/>
        </w:rPr>
      </w:r>
      <w:r w:rsidR="006127BE" w:rsidRPr="00CE0EB2">
        <w:rPr>
          <w:rStyle w:val="DocumentHyperlink"/>
        </w:rPr>
        <w:fldChar w:fldCharType="separate"/>
      </w:r>
      <w:r w:rsidR="00A60C92" w:rsidRPr="00CC2745">
        <w:rPr>
          <w:rStyle w:val="DocumentHyperlink"/>
        </w:rPr>
        <w:t>Table 4.20</w:t>
      </w:r>
      <w:r w:rsidR="006127BE" w:rsidRPr="00CE0EB2">
        <w:rPr>
          <w:rStyle w:val="DocumentHyperlink"/>
        </w:rPr>
        <w:fldChar w:fldCharType="end"/>
      </w:r>
      <w:r w:rsidRPr="003F2A85">
        <w:t>.</w:t>
      </w:r>
    </w:p>
    <w:tbl>
      <w:tblPr>
        <w:tblStyle w:val="af2"/>
        <w:tblW w:w="9445" w:type="dxa"/>
        <w:tblLook w:val="04A0" w:firstRow="1" w:lastRow="0" w:firstColumn="1" w:lastColumn="0" w:noHBand="0" w:noVBand="1"/>
      </w:tblPr>
      <w:tblGrid>
        <w:gridCol w:w="2695"/>
        <w:gridCol w:w="1620"/>
        <w:gridCol w:w="5130"/>
      </w:tblGrid>
      <w:tr w:rsidR="00D44012" w:rsidRPr="001D64AD" w14:paraId="13EB483B" w14:textId="77777777" w:rsidTr="001814C4">
        <w:trPr>
          <w:tblHeader/>
        </w:trPr>
        <w:tc>
          <w:tcPr>
            <w:tcW w:w="2695" w:type="dxa"/>
            <w:shd w:val="clear" w:color="auto" w:fill="F2F2F2" w:themeFill="background1" w:themeFillShade="F2"/>
          </w:tcPr>
          <w:p w14:paraId="38CB4F7E" w14:textId="77777777" w:rsidR="00D44012" w:rsidRPr="001D64AD" w:rsidRDefault="00D44012" w:rsidP="001814C4">
            <w:pPr>
              <w:pStyle w:val="Tableheading0"/>
              <w:keepNext/>
              <w:keepLines/>
            </w:pPr>
            <w:r w:rsidRPr="001D64AD">
              <w:t>Field</w:t>
            </w:r>
          </w:p>
        </w:tc>
        <w:tc>
          <w:tcPr>
            <w:tcW w:w="1620" w:type="dxa"/>
            <w:shd w:val="clear" w:color="auto" w:fill="F2F2F2" w:themeFill="background1" w:themeFillShade="F2"/>
          </w:tcPr>
          <w:p w14:paraId="6AB55AAE" w14:textId="77777777" w:rsidR="00D44012" w:rsidRPr="001D64AD" w:rsidRDefault="00D44012" w:rsidP="001814C4">
            <w:pPr>
              <w:pStyle w:val="Tableheading0"/>
              <w:keepNext/>
              <w:keepLines/>
            </w:pPr>
            <w:r w:rsidRPr="001D64AD">
              <w:t>Size</w:t>
            </w:r>
            <w:r w:rsidRPr="001D64AD">
              <w:br/>
              <w:t>(</w:t>
            </w:r>
            <w:r>
              <w:t>octets</w:t>
            </w:r>
            <w:r w:rsidRPr="001D64AD">
              <w:t>)</w:t>
            </w:r>
          </w:p>
        </w:tc>
        <w:tc>
          <w:tcPr>
            <w:tcW w:w="5130" w:type="dxa"/>
            <w:shd w:val="clear" w:color="auto" w:fill="F2F2F2" w:themeFill="background1" w:themeFillShade="F2"/>
          </w:tcPr>
          <w:p w14:paraId="4A64B11B" w14:textId="77777777" w:rsidR="00D44012" w:rsidRPr="001D64AD" w:rsidRDefault="00D44012" w:rsidP="001814C4">
            <w:pPr>
              <w:pStyle w:val="Tableheading0"/>
              <w:keepNext/>
              <w:keepLines/>
            </w:pPr>
            <w:r w:rsidRPr="001D64AD">
              <w:t>Notes</w:t>
            </w:r>
          </w:p>
        </w:tc>
      </w:tr>
      <w:tr w:rsidR="00D44012" w:rsidRPr="001D64AD" w14:paraId="05EA349A" w14:textId="77777777" w:rsidTr="001814C4">
        <w:tc>
          <w:tcPr>
            <w:tcW w:w="2695" w:type="dxa"/>
            <w:shd w:val="clear" w:color="auto" w:fill="FFFFFF" w:themeFill="background1"/>
          </w:tcPr>
          <w:p w14:paraId="0D2B05BE" w14:textId="77777777" w:rsidR="00D44012" w:rsidRDefault="00D44012" w:rsidP="001814C4">
            <w:pPr>
              <w:pStyle w:val="TableText"/>
              <w:keepNext/>
              <w:keepLines/>
            </w:pPr>
            <w:r>
              <w:t>OutboundPDUNumber</w:t>
            </w:r>
          </w:p>
        </w:tc>
        <w:tc>
          <w:tcPr>
            <w:tcW w:w="1620" w:type="dxa"/>
            <w:shd w:val="clear" w:color="auto" w:fill="FFFFFF" w:themeFill="background1"/>
          </w:tcPr>
          <w:p w14:paraId="468806F1" w14:textId="77777777" w:rsidR="00D44012" w:rsidRDefault="00D44012" w:rsidP="001814C4">
            <w:pPr>
              <w:pStyle w:val="TableText"/>
            </w:pPr>
            <w:r>
              <w:t>1</w:t>
            </w:r>
          </w:p>
        </w:tc>
        <w:tc>
          <w:tcPr>
            <w:tcW w:w="5130" w:type="dxa"/>
            <w:shd w:val="clear" w:color="auto" w:fill="FFFFFF" w:themeFill="background1"/>
          </w:tcPr>
          <w:p w14:paraId="6B7F18E0" w14:textId="76F75906" w:rsidR="00D44012" w:rsidRDefault="00974CA8" w:rsidP="001814C4">
            <w:pPr>
              <w:pStyle w:val="TableText"/>
              <w:keepNext/>
            </w:pPr>
            <w:r w:rsidRPr="00207F98">
              <w:t xml:space="preserve">Remote Provisioning Outbound PDU </w:t>
            </w:r>
            <w:r>
              <w:t>Count</w:t>
            </w:r>
            <w:r w:rsidRPr="00207F98">
              <w:t xml:space="preserve"> </w:t>
            </w:r>
            <w:r>
              <w:t>s</w:t>
            </w:r>
            <w:r w:rsidRPr="00207F98">
              <w:t>tate</w:t>
            </w:r>
            <w:r>
              <w:t xml:space="preserve"> </w:t>
            </w:r>
          </w:p>
        </w:tc>
      </w:tr>
    </w:tbl>
    <w:p w14:paraId="04F0A8BA" w14:textId="066634CB" w:rsidR="00D44012" w:rsidRDefault="00D44012" w:rsidP="00D44012">
      <w:pPr>
        <w:pStyle w:val="a6"/>
      </w:pPr>
      <w:bookmarkStart w:id="1661" w:name="_Ref521781553"/>
      <w:r>
        <w:t xml:space="preserve">Table </w:t>
      </w:r>
      <w:ins w:id="1662" w:author="Piotr Winiarczyk" w:date="2018-11-10T17:37:00Z">
        <w:r w:rsidR="00F7192C">
          <w:fldChar w:fldCharType="begin"/>
        </w:r>
        <w:r w:rsidR="00F7192C">
          <w:instrText xml:space="preserve"> STYLEREF 1 \s </w:instrText>
        </w:r>
      </w:ins>
      <w:r w:rsidR="00F7192C">
        <w:fldChar w:fldCharType="separate"/>
      </w:r>
      <w:r w:rsidR="00F7192C">
        <w:rPr>
          <w:noProof/>
        </w:rPr>
        <w:t>4</w:t>
      </w:r>
      <w:ins w:id="1663"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1664" w:author="Piotr Winiarczyk" w:date="2018-11-10T17:37:00Z">
        <w:r w:rsidR="00F7192C">
          <w:rPr>
            <w:noProof/>
          </w:rPr>
          <w:t>19</w:t>
        </w:r>
        <w:r w:rsidR="00F7192C">
          <w:fldChar w:fldCharType="end"/>
        </w:r>
      </w:ins>
      <w:del w:id="1665"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20</w:delText>
        </w:r>
        <w:r w:rsidR="005E70B5" w:rsidDel="00F7192C">
          <w:rPr>
            <w:noProof/>
          </w:rPr>
          <w:fldChar w:fldCharType="end"/>
        </w:r>
      </w:del>
      <w:bookmarkEnd w:id="1661"/>
      <w:r>
        <w:t>:</w:t>
      </w:r>
      <w:r w:rsidRPr="00970E4E">
        <w:t xml:space="preserve"> </w:t>
      </w:r>
      <w:r w:rsidRPr="002757F6">
        <w:t xml:space="preserve">Remote Provisioning </w:t>
      </w:r>
      <w:r w:rsidRPr="00C23937">
        <w:t xml:space="preserve">PDU </w:t>
      </w:r>
      <w:r>
        <w:t xml:space="preserve">Outbound </w:t>
      </w:r>
      <w:r w:rsidRPr="00C23937">
        <w:t xml:space="preserve">Report </w:t>
      </w:r>
      <w:r>
        <w:t xml:space="preserve">message </w:t>
      </w:r>
      <w:r w:rsidR="00EC1EC8">
        <w:t>field</w:t>
      </w:r>
    </w:p>
    <w:p w14:paraId="6506FC9B" w14:textId="343D869A" w:rsidR="00D44012" w:rsidRDefault="00D44012" w:rsidP="00D44012">
      <w:r>
        <w:t xml:space="preserve">The OutboundPDUNumber field </w:t>
      </w:r>
      <w:r w:rsidR="00446390">
        <w:t>contains</w:t>
      </w:r>
      <w:r>
        <w:t xml:space="preserve"> the value of the </w:t>
      </w:r>
      <w:r w:rsidRPr="00207F98">
        <w:t xml:space="preserve">Remote Provisioning Outbound PDU </w:t>
      </w:r>
      <w:r>
        <w:t>Count</w:t>
      </w:r>
      <w:r w:rsidRPr="00207F98">
        <w:t xml:space="preserve"> </w:t>
      </w:r>
      <w:r>
        <w:t>s</w:t>
      </w:r>
      <w:r w:rsidRPr="00207F98">
        <w:t>tate</w:t>
      </w:r>
      <w:r>
        <w:t>.</w:t>
      </w:r>
    </w:p>
    <w:p w14:paraId="5815AD69" w14:textId="77777777" w:rsidR="00D44012" w:rsidRDefault="00D44012" w:rsidP="00D44012">
      <w:pPr>
        <w:pStyle w:val="40"/>
      </w:pPr>
      <w:bookmarkStart w:id="1666" w:name="_Toc527039237"/>
      <w:r w:rsidRPr="008460DD">
        <w:t xml:space="preserve">Remote Provisioning </w:t>
      </w:r>
      <w:r>
        <w:t>PDU Report</w:t>
      </w:r>
      <w:bookmarkEnd w:id="1666"/>
    </w:p>
    <w:p w14:paraId="52AA6C96" w14:textId="3761A42D" w:rsidR="00D44012" w:rsidRDefault="00D44012" w:rsidP="00D44012">
      <w:r>
        <w:t xml:space="preserve">The </w:t>
      </w:r>
      <w:r w:rsidRPr="002757F6">
        <w:t xml:space="preserve">Remote Provisioning </w:t>
      </w:r>
      <w:r w:rsidRPr="00C23937">
        <w:t>PDU</w:t>
      </w:r>
      <w:r>
        <w:t xml:space="preserve"> </w:t>
      </w:r>
      <w:r w:rsidRPr="00C23937">
        <w:t xml:space="preserve">Report </w:t>
      </w:r>
      <w:r>
        <w:t>message</w:t>
      </w:r>
      <w:r w:rsidRPr="00572C8A">
        <w:t xml:space="preserve"> </w:t>
      </w:r>
      <w:r>
        <w:t xml:space="preserve">is an unacknowledged message used </w:t>
      </w:r>
      <w:r w:rsidR="00505586" w:rsidRPr="00505586">
        <w:t xml:space="preserve">by the Remote Provisioning </w:t>
      </w:r>
      <w:r w:rsidR="00505586">
        <w:t>Server</w:t>
      </w:r>
      <w:r w:rsidR="00505586" w:rsidRPr="00505586">
        <w:t xml:space="preserve"> </w:t>
      </w:r>
      <w:r>
        <w:t xml:space="preserve">to report the Provisioning PDU </w:t>
      </w:r>
      <w:r w:rsidR="00FB03AE">
        <w:t xml:space="preserve">that either was </w:t>
      </w:r>
      <w:r w:rsidR="00432CA3">
        <w:t xml:space="preserve">received from the device being provisioned or </w:t>
      </w:r>
      <w:r w:rsidR="00FB03AE">
        <w:t xml:space="preserve">was </w:t>
      </w:r>
      <w:r w:rsidR="008801B5">
        <w:t>generated</w:t>
      </w:r>
      <w:r w:rsidR="008C1803">
        <w:t xml:space="preserve"> locally </w:t>
      </w:r>
      <w:r w:rsidR="00432CA3">
        <w:t>during the Device Key Refresh procedure</w:t>
      </w:r>
      <w:r>
        <w:t>.</w:t>
      </w:r>
    </w:p>
    <w:p w14:paraId="6F148F5B" w14:textId="70D8653C" w:rsidR="00D44012" w:rsidRPr="003F2A85" w:rsidRDefault="00D44012" w:rsidP="00D44012">
      <w:pPr>
        <w:pStyle w:val="a2"/>
      </w:pPr>
      <w:r w:rsidRPr="003F2A85">
        <w:t>The structure of the message is defined in</w:t>
      </w:r>
      <w:r w:rsidR="003E761E">
        <w:rPr>
          <w:rStyle w:val="DocumentHyperlink"/>
        </w:rPr>
        <w:t xml:space="preserve"> </w:t>
      </w:r>
      <w:r w:rsidR="003E761E" w:rsidRPr="00CE0EB2">
        <w:rPr>
          <w:rStyle w:val="DocumentHyperlink"/>
        </w:rPr>
        <w:fldChar w:fldCharType="begin"/>
      </w:r>
      <w:r w:rsidR="003E761E" w:rsidRPr="00603A57">
        <w:rPr>
          <w:rStyle w:val="DocumentHyperlink"/>
        </w:rPr>
        <w:instrText xml:space="preserve"> REF _Ref521736469 \h </w:instrText>
      </w:r>
      <w:r w:rsidR="00A40685">
        <w:rPr>
          <w:rStyle w:val="DocumentHyperlink"/>
        </w:rPr>
        <w:instrText xml:space="preserve"> \* MERGEFORMAT </w:instrText>
      </w:r>
      <w:r w:rsidR="003E761E" w:rsidRPr="00CE0EB2">
        <w:rPr>
          <w:rStyle w:val="DocumentHyperlink"/>
        </w:rPr>
      </w:r>
      <w:r w:rsidR="003E761E" w:rsidRPr="00CE0EB2">
        <w:rPr>
          <w:rStyle w:val="DocumentHyperlink"/>
        </w:rPr>
        <w:fldChar w:fldCharType="separate"/>
      </w:r>
      <w:r w:rsidR="00A60C92" w:rsidRPr="00CC2745">
        <w:rPr>
          <w:rStyle w:val="DocumentHyperlink"/>
        </w:rPr>
        <w:t>Table 4.21</w:t>
      </w:r>
      <w:r w:rsidR="003E761E" w:rsidRPr="00CE0EB2">
        <w:rPr>
          <w:rStyle w:val="DocumentHyperlink"/>
        </w:rPr>
        <w:fldChar w:fldCharType="end"/>
      </w:r>
      <w:r w:rsidRPr="003F2A85">
        <w:t>.</w:t>
      </w:r>
    </w:p>
    <w:tbl>
      <w:tblPr>
        <w:tblStyle w:val="af2"/>
        <w:tblW w:w="9355" w:type="dxa"/>
        <w:tblLook w:val="04A0" w:firstRow="1" w:lastRow="0" w:firstColumn="1" w:lastColumn="0" w:noHBand="0" w:noVBand="1"/>
      </w:tblPr>
      <w:tblGrid>
        <w:gridCol w:w="2605"/>
        <w:gridCol w:w="1710"/>
        <w:gridCol w:w="5040"/>
      </w:tblGrid>
      <w:tr w:rsidR="00D44012" w:rsidRPr="001D64AD" w14:paraId="5B6BE843" w14:textId="77777777" w:rsidTr="001814C4">
        <w:trPr>
          <w:tblHeader/>
        </w:trPr>
        <w:tc>
          <w:tcPr>
            <w:tcW w:w="2605" w:type="dxa"/>
            <w:shd w:val="clear" w:color="auto" w:fill="F2F2F2" w:themeFill="background1" w:themeFillShade="F2"/>
          </w:tcPr>
          <w:p w14:paraId="02CC803C" w14:textId="77777777" w:rsidR="00D44012" w:rsidRPr="001D64AD" w:rsidRDefault="00D44012" w:rsidP="001814C4">
            <w:pPr>
              <w:pStyle w:val="Tableheading0"/>
              <w:keepNext/>
              <w:keepLines/>
            </w:pPr>
            <w:r w:rsidRPr="001D64AD">
              <w:lastRenderedPageBreak/>
              <w:t>Field</w:t>
            </w:r>
          </w:p>
        </w:tc>
        <w:tc>
          <w:tcPr>
            <w:tcW w:w="1710" w:type="dxa"/>
            <w:shd w:val="clear" w:color="auto" w:fill="F2F2F2" w:themeFill="background1" w:themeFillShade="F2"/>
          </w:tcPr>
          <w:p w14:paraId="7A60401B" w14:textId="77777777" w:rsidR="00D44012" w:rsidRPr="001D64AD" w:rsidRDefault="00D44012" w:rsidP="001814C4">
            <w:pPr>
              <w:pStyle w:val="Tableheading0"/>
              <w:keepNext/>
              <w:keepLines/>
            </w:pPr>
            <w:r w:rsidRPr="001D64AD">
              <w:t>Size</w:t>
            </w:r>
            <w:r w:rsidRPr="001D64AD">
              <w:br/>
              <w:t>(</w:t>
            </w:r>
            <w:r>
              <w:t>octets</w:t>
            </w:r>
            <w:r w:rsidRPr="001D64AD">
              <w:t>)</w:t>
            </w:r>
          </w:p>
        </w:tc>
        <w:tc>
          <w:tcPr>
            <w:tcW w:w="5040" w:type="dxa"/>
            <w:shd w:val="clear" w:color="auto" w:fill="F2F2F2" w:themeFill="background1" w:themeFillShade="F2"/>
          </w:tcPr>
          <w:p w14:paraId="5988427F" w14:textId="77777777" w:rsidR="00D44012" w:rsidRPr="001D64AD" w:rsidRDefault="00D44012" w:rsidP="001814C4">
            <w:pPr>
              <w:pStyle w:val="Tableheading0"/>
              <w:keepNext/>
              <w:keepLines/>
            </w:pPr>
            <w:r w:rsidRPr="001D64AD">
              <w:t>Notes</w:t>
            </w:r>
          </w:p>
        </w:tc>
      </w:tr>
      <w:tr w:rsidR="00D44012" w:rsidRPr="001D64AD" w14:paraId="542E7450" w14:textId="77777777" w:rsidTr="001814C4">
        <w:tc>
          <w:tcPr>
            <w:tcW w:w="2605" w:type="dxa"/>
            <w:shd w:val="clear" w:color="auto" w:fill="FFFFFF" w:themeFill="background1"/>
          </w:tcPr>
          <w:p w14:paraId="55BA4248" w14:textId="77777777" w:rsidR="00D44012" w:rsidRDefault="00D44012" w:rsidP="001814C4">
            <w:pPr>
              <w:pStyle w:val="TableText"/>
              <w:keepNext/>
              <w:keepLines/>
            </w:pPr>
            <w:r>
              <w:t>InboundPDUNumber</w:t>
            </w:r>
          </w:p>
        </w:tc>
        <w:tc>
          <w:tcPr>
            <w:tcW w:w="1710" w:type="dxa"/>
            <w:shd w:val="clear" w:color="auto" w:fill="FFFFFF" w:themeFill="background1"/>
          </w:tcPr>
          <w:p w14:paraId="658DAC3B" w14:textId="77777777" w:rsidR="00D44012" w:rsidRDefault="00D44012" w:rsidP="001814C4">
            <w:pPr>
              <w:pStyle w:val="TableText"/>
            </w:pPr>
            <w:r>
              <w:t>1</w:t>
            </w:r>
          </w:p>
        </w:tc>
        <w:tc>
          <w:tcPr>
            <w:tcW w:w="5040" w:type="dxa"/>
            <w:shd w:val="clear" w:color="auto" w:fill="FFFFFF" w:themeFill="background1"/>
          </w:tcPr>
          <w:p w14:paraId="071538BE" w14:textId="77777777" w:rsidR="00D44012" w:rsidRDefault="00D44012" w:rsidP="001814C4">
            <w:pPr>
              <w:pStyle w:val="TableText"/>
              <w:keepNext/>
            </w:pPr>
            <w:r>
              <w:t>Number of received Provisioning PDUs</w:t>
            </w:r>
          </w:p>
        </w:tc>
      </w:tr>
      <w:tr w:rsidR="00D44012" w:rsidRPr="001D64AD" w14:paraId="49E8437F" w14:textId="77777777" w:rsidTr="001814C4">
        <w:tc>
          <w:tcPr>
            <w:tcW w:w="2605" w:type="dxa"/>
            <w:shd w:val="clear" w:color="auto" w:fill="FFFFFF" w:themeFill="background1"/>
          </w:tcPr>
          <w:p w14:paraId="1531101C" w14:textId="77777777" w:rsidR="00D44012" w:rsidRDefault="00D44012" w:rsidP="001814C4">
            <w:pPr>
              <w:pStyle w:val="TableText"/>
              <w:keepNext/>
              <w:keepLines/>
            </w:pPr>
            <w:r>
              <w:t>ProvisioningPDU</w:t>
            </w:r>
          </w:p>
        </w:tc>
        <w:tc>
          <w:tcPr>
            <w:tcW w:w="1710" w:type="dxa"/>
            <w:shd w:val="clear" w:color="auto" w:fill="FFFFFF" w:themeFill="background1"/>
          </w:tcPr>
          <w:p w14:paraId="1643BCFE" w14:textId="77777777" w:rsidR="00D44012" w:rsidRDefault="00D44012" w:rsidP="001814C4">
            <w:pPr>
              <w:pStyle w:val="TableText"/>
            </w:pPr>
            <w:r>
              <w:t>variable</w:t>
            </w:r>
          </w:p>
        </w:tc>
        <w:tc>
          <w:tcPr>
            <w:tcW w:w="5040" w:type="dxa"/>
            <w:shd w:val="clear" w:color="auto" w:fill="FFFFFF" w:themeFill="background1"/>
          </w:tcPr>
          <w:p w14:paraId="3FB6264E" w14:textId="77777777" w:rsidR="00D44012" w:rsidRDefault="00D44012" w:rsidP="001814C4">
            <w:pPr>
              <w:pStyle w:val="TableText"/>
              <w:keepNext/>
            </w:pPr>
            <w:r>
              <w:t>Provisioning PDU</w:t>
            </w:r>
          </w:p>
        </w:tc>
      </w:tr>
    </w:tbl>
    <w:p w14:paraId="6E722BB6" w14:textId="73A84B5A" w:rsidR="00D44012" w:rsidRDefault="00D44012" w:rsidP="00D44012">
      <w:pPr>
        <w:pStyle w:val="a6"/>
      </w:pPr>
      <w:bookmarkStart w:id="1667" w:name="_Ref521736469"/>
      <w:r>
        <w:t xml:space="preserve">Table </w:t>
      </w:r>
      <w:ins w:id="1668" w:author="Piotr Winiarczyk" w:date="2018-11-10T17:37:00Z">
        <w:r w:rsidR="00F7192C">
          <w:fldChar w:fldCharType="begin"/>
        </w:r>
        <w:r w:rsidR="00F7192C">
          <w:instrText xml:space="preserve"> STYLEREF 1 \s </w:instrText>
        </w:r>
      </w:ins>
      <w:r w:rsidR="00F7192C">
        <w:fldChar w:fldCharType="separate"/>
      </w:r>
      <w:r w:rsidR="00F7192C">
        <w:rPr>
          <w:noProof/>
        </w:rPr>
        <w:t>4</w:t>
      </w:r>
      <w:ins w:id="1669"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1670" w:author="Piotr Winiarczyk" w:date="2018-11-10T17:37:00Z">
        <w:r w:rsidR="00F7192C">
          <w:rPr>
            <w:noProof/>
          </w:rPr>
          <w:t>20</w:t>
        </w:r>
        <w:r w:rsidR="00F7192C">
          <w:fldChar w:fldCharType="end"/>
        </w:r>
      </w:ins>
      <w:del w:id="1671"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21</w:delText>
        </w:r>
        <w:r w:rsidR="005E70B5" w:rsidDel="00F7192C">
          <w:rPr>
            <w:noProof/>
          </w:rPr>
          <w:fldChar w:fldCharType="end"/>
        </w:r>
      </w:del>
      <w:bookmarkEnd w:id="1667"/>
      <w:r>
        <w:t>:</w:t>
      </w:r>
      <w:r w:rsidRPr="00970E4E">
        <w:t xml:space="preserve"> </w:t>
      </w:r>
      <w:r w:rsidRPr="002757F6">
        <w:t xml:space="preserve">Remote Provisioning </w:t>
      </w:r>
      <w:r w:rsidRPr="00C23937">
        <w:t xml:space="preserve">PDU Report </w:t>
      </w:r>
      <w:r w:rsidR="00505586">
        <w:t>message fields</w:t>
      </w:r>
    </w:p>
    <w:p w14:paraId="2D03D762" w14:textId="5AE59D16" w:rsidR="00D44012" w:rsidRDefault="00D44012" w:rsidP="00D44012">
      <w:r>
        <w:t xml:space="preserve">The InboundPDUNumber field </w:t>
      </w:r>
      <w:r w:rsidRPr="00412CE9">
        <w:t>identifies</w:t>
      </w:r>
      <w:r>
        <w:t xml:space="preserve"> the value of the </w:t>
      </w:r>
      <w:r w:rsidRPr="00207F98">
        <w:t xml:space="preserve">Remote Provisioning </w:t>
      </w:r>
      <w:r>
        <w:t>In</w:t>
      </w:r>
      <w:r w:rsidRPr="00207F98">
        <w:t xml:space="preserve">bound PDU </w:t>
      </w:r>
      <w:r>
        <w:t>Count</w:t>
      </w:r>
      <w:r w:rsidRPr="00207F98">
        <w:t xml:space="preserve"> </w:t>
      </w:r>
      <w:r>
        <w:t>s</w:t>
      </w:r>
      <w:r w:rsidRPr="00207F98">
        <w:t>tate</w:t>
      </w:r>
      <w:r w:rsidR="00FB03AE">
        <w:t xml:space="preserve"> (see Section </w:t>
      </w:r>
      <w:r w:rsidR="00FB03AE" w:rsidRPr="00EE123F">
        <w:rPr>
          <w:rStyle w:val="DocumentHyperlink"/>
        </w:rPr>
        <w:fldChar w:fldCharType="begin"/>
      </w:r>
      <w:r w:rsidR="00FB03AE" w:rsidRPr="00EE123F">
        <w:rPr>
          <w:rStyle w:val="DocumentHyperlink"/>
        </w:rPr>
        <w:instrText xml:space="preserve"> REF _Ref526946796 \r \h </w:instrText>
      </w:r>
      <w:r w:rsidR="00FB03AE">
        <w:rPr>
          <w:rStyle w:val="DocumentHyperlink"/>
        </w:rPr>
        <w:instrText xml:space="preserve"> \* MERGEFORMAT </w:instrText>
      </w:r>
      <w:r w:rsidR="00FB03AE" w:rsidRPr="00EE123F">
        <w:rPr>
          <w:rStyle w:val="DocumentHyperlink"/>
        </w:rPr>
      </w:r>
      <w:r w:rsidR="00FB03AE" w:rsidRPr="00EE123F">
        <w:rPr>
          <w:rStyle w:val="DocumentHyperlink"/>
        </w:rPr>
        <w:fldChar w:fldCharType="separate"/>
      </w:r>
      <w:r w:rsidR="00A60C92">
        <w:rPr>
          <w:rStyle w:val="DocumentHyperlink"/>
        </w:rPr>
        <w:t>4.2.24.6</w:t>
      </w:r>
      <w:r w:rsidR="00FB03AE" w:rsidRPr="00EE123F">
        <w:rPr>
          <w:rStyle w:val="DocumentHyperlink"/>
        </w:rPr>
        <w:fldChar w:fldCharType="end"/>
      </w:r>
      <w:r w:rsidR="00FB03AE">
        <w:t>)</w:t>
      </w:r>
      <w:r>
        <w:t>.</w:t>
      </w:r>
    </w:p>
    <w:p w14:paraId="076AA498" w14:textId="29300617" w:rsidR="00D44012" w:rsidRDefault="00D44012" w:rsidP="00D44012">
      <w:r>
        <w:t xml:space="preserve">The ProvisioningPDU field </w:t>
      </w:r>
      <w:r w:rsidRPr="00412CE9">
        <w:t>identifies</w:t>
      </w:r>
      <w:r>
        <w:t xml:space="preserve"> the Provisioning PDU that was send by an</w:t>
      </w:r>
      <w:r w:rsidRPr="009B4FB1">
        <w:t xml:space="preserve"> unprovisioned device or </w:t>
      </w:r>
      <w:r w:rsidR="00FB03AE">
        <w:t>generated locally during the Device Key Refresh procedure</w:t>
      </w:r>
      <w:r>
        <w:t>.</w:t>
      </w:r>
    </w:p>
    <w:p w14:paraId="13C2B5B5" w14:textId="7AB560B2" w:rsidR="00077265" w:rsidRDefault="00077265" w:rsidP="00F163B4">
      <w:pPr>
        <w:rPr>
          <w:rStyle w:val="InstructionalText"/>
        </w:rPr>
      </w:pPr>
      <w:r w:rsidRPr="00972B6B">
        <w:rPr>
          <w:rStyle w:val="InstructionalText"/>
        </w:rPr>
        <w:t>[</w:t>
      </w:r>
      <w:r>
        <w:rPr>
          <w:rStyle w:val="InstructionalText"/>
        </w:rPr>
        <w:t>End of insertion</w:t>
      </w:r>
      <w:r w:rsidRPr="00972B6B">
        <w:rPr>
          <w:rStyle w:val="InstructionalText"/>
        </w:rPr>
        <w:t>]</w:t>
      </w:r>
    </w:p>
    <w:p w14:paraId="1B4B96C2" w14:textId="32F429A3" w:rsidR="00077265" w:rsidRPr="000469FA" w:rsidRDefault="00077265" w:rsidP="00F163B4">
      <w:pPr>
        <w:rPr>
          <w:color w:val="008000"/>
        </w:rPr>
      </w:pPr>
      <w:r w:rsidRPr="00972B6B">
        <w:rPr>
          <w:rStyle w:val="InstructionalText"/>
        </w:rPr>
        <w:t>[</w:t>
      </w:r>
      <w:r>
        <w:rPr>
          <w:rStyle w:val="InstructionalText"/>
        </w:rPr>
        <w:t xml:space="preserve">The 4.3.4 </w:t>
      </w:r>
      <w:r w:rsidRPr="00077265">
        <w:rPr>
          <w:rStyle w:val="InstructionalText"/>
        </w:rPr>
        <w:t>Messages summary</w:t>
      </w:r>
      <w:r>
        <w:rPr>
          <w:rStyle w:val="InstructionalText"/>
        </w:rPr>
        <w:t xml:space="preserve"> section will become </w:t>
      </w:r>
      <w:r w:rsidRPr="00077265">
        <w:rPr>
          <w:rStyle w:val="InstructionalText"/>
        </w:rPr>
        <w:t>4.3.6</w:t>
      </w:r>
      <w:r>
        <w:rPr>
          <w:rStyle w:val="InstructionalText"/>
        </w:rPr>
        <w:t xml:space="preserve"> </w:t>
      </w:r>
      <w:r w:rsidRPr="00077265">
        <w:rPr>
          <w:rStyle w:val="InstructionalText"/>
        </w:rPr>
        <w:t>Messages summary</w:t>
      </w:r>
      <w:r>
        <w:rPr>
          <w:rStyle w:val="InstructionalText"/>
        </w:rPr>
        <w:t xml:space="preserve"> section.</w:t>
      </w:r>
      <w:r w:rsidRPr="00972B6B">
        <w:rPr>
          <w:rStyle w:val="InstructionalText"/>
        </w:rPr>
        <w:t>]</w:t>
      </w:r>
    </w:p>
    <w:p w14:paraId="039FA8D4" w14:textId="2B5EA132" w:rsidR="00F163B4" w:rsidRDefault="00F163B4" w:rsidP="00F163B4">
      <w:pPr>
        <w:pStyle w:val="3"/>
      </w:pPr>
      <w:bookmarkStart w:id="1672" w:name="_Toc527039238"/>
      <w:bookmarkEnd w:id="900"/>
      <w:r>
        <w:t>Messages summary</w:t>
      </w:r>
      <w:bookmarkEnd w:id="1672"/>
    </w:p>
    <w:p w14:paraId="5417900F" w14:textId="77777777" w:rsidR="00F163B4" w:rsidRDefault="00F163B4" w:rsidP="00F163B4">
      <w:pPr>
        <w:pStyle w:val="40"/>
        <w:spacing w:after="200" w:line="240" w:lineRule="atLeast"/>
        <w:ind w:left="1267" w:hanging="1267"/>
      </w:pPr>
      <w:bookmarkStart w:id="1673" w:name="_Toc527039239"/>
      <w:r w:rsidRPr="00197176">
        <w:t>Alphabetical summary of opcodes</w:t>
      </w:r>
      <w:bookmarkEnd w:id="1673"/>
    </w:p>
    <w:p w14:paraId="26FE6D43" w14:textId="77777777" w:rsidR="00F163B4" w:rsidRPr="00C519AF" w:rsidRDefault="00F163B4" w:rsidP="00F163B4">
      <w:pPr>
        <w:pStyle w:val="a2"/>
      </w:pPr>
      <w:r>
        <w:rPr>
          <w:rStyle w:val="InstructionalText"/>
        </w:rPr>
        <w:t xml:space="preserve">[Append the following rows to the bottom of the </w:t>
      </w:r>
      <w:r w:rsidRPr="00411924">
        <w:rPr>
          <w:rStyle w:val="InstructionalText"/>
        </w:rPr>
        <w:t>Table 4.106</w:t>
      </w:r>
      <w:r>
        <w:rPr>
          <w:rStyle w:val="InstructionalText"/>
        </w:rPr>
        <w:t>]</w:t>
      </w:r>
    </w:p>
    <w:tbl>
      <w:tblPr>
        <w:tblStyle w:val="af2"/>
        <w:tblW w:w="0" w:type="auto"/>
        <w:tblLook w:val="04A0" w:firstRow="1" w:lastRow="0" w:firstColumn="1" w:lastColumn="0" w:noHBand="0" w:noVBand="1"/>
      </w:tblPr>
      <w:tblGrid>
        <w:gridCol w:w="4520"/>
        <w:gridCol w:w="4496"/>
      </w:tblGrid>
      <w:tr w:rsidR="00F163B4" w:rsidRPr="000F00E8" w14:paraId="4A31B4CB" w14:textId="77777777" w:rsidTr="00077265">
        <w:trPr>
          <w:tblHeader/>
        </w:trPr>
        <w:tc>
          <w:tcPr>
            <w:tcW w:w="4679" w:type="dxa"/>
            <w:shd w:val="clear" w:color="auto" w:fill="F2F2F2" w:themeFill="background1" w:themeFillShade="F2"/>
          </w:tcPr>
          <w:p w14:paraId="09B266B4" w14:textId="77777777" w:rsidR="00F163B4" w:rsidRPr="002A6476" w:rsidRDefault="00F163B4" w:rsidP="00CF3814">
            <w:pPr>
              <w:pStyle w:val="Tableheading0"/>
            </w:pPr>
            <w:r w:rsidRPr="002A6476">
              <w:t>Message Name</w:t>
            </w:r>
          </w:p>
        </w:tc>
        <w:tc>
          <w:tcPr>
            <w:tcW w:w="4671" w:type="dxa"/>
            <w:shd w:val="clear" w:color="auto" w:fill="F2F2F2" w:themeFill="background1" w:themeFillShade="F2"/>
          </w:tcPr>
          <w:p w14:paraId="1C1AC62F" w14:textId="77777777" w:rsidR="00F163B4" w:rsidRPr="002A6476" w:rsidRDefault="00F163B4" w:rsidP="00CF3814">
            <w:pPr>
              <w:pStyle w:val="Tableheading0"/>
            </w:pPr>
            <w:r w:rsidRPr="002A6476">
              <w:t>Opcode</w:t>
            </w:r>
          </w:p>
        </w:tc>
      </w:tr>
      <w:tr w:rsidR="00E01E5F" w:rsidRPr="000F00E8" w14:paraId="75D3FF22" w14:textId="77777777" w:rsidTr="00696BB6">
        <w:tc>
          <w:tcPr>
            <w:tcW w:w="4679" w:type="dxa"/>
            <w:vAlign w:val="center"/>
          </w:tcPr>
          <w:p w14:paraId="21FD4CBD" w14:textId="3A8187EC" w:rsidR="00E01E5F" w:rsidRPr="0020040D" w:rsidRDefault="00E01E5F" w:rsidP="00E01E5F">
            <w:pPr>
              <w:pStyle w:val="TableText"/>
              <w:spacing w:before="40" w:after="40" w:line="276" w:lineRule="auto"/>
              <w:rPr>
                <w:rStyle w:val="ModifiedTextRed"/>
              </w:rPr>
            </w:pPr>
            <w:r w:rsidRPr="0020040D">
              <w:rPr>
                <w:rStyle w:val="ModifiedTextRed"/>
              </w:rPr>
              <w:t>Remote Provisioning Extended Scan Report</w:t>
            </w:r>
          </w:p>
        </w:tc>
        <w:tc>
          <w:tcPr>
            <w:tcW w:w="4671" w:type="dxa"/>
            <w:vAlign w:val="center"/>
          </w:tcPr>
          <w:p w14:paraId="0D75A8A8" w14:textId="6DA1CDE6" w:rsidR="00E01E5F" w:rsidRPr="0020040D" w:rsidRDefault="00E01E5F" w:rsidP="00E01E5F">
            <w:pPr>
              <w:pStyle w:val="TableText"/>
              <w:spacing w:before="40" w:after="40" w:line="276" w:lineRule="auto"/>
              <w:rPr>
                <w:rStyle w:val="ModifiedTextRed"/>
              </w:rPr>
            </w:pPr>
            <w:r w:rsidRPr="0020040D">
              <w:rPr>
                <w:rStyle w:val="ModifiedTextRed"/>
              </w:rPr>
              <w:t>0x80 0x57</w:t>
            </w:r>
          </w:p>
        </w:tc>
      </w:tr>
      <w:tr w:rsidR="00E01E5F" w:rsidRPr="000F00E8" w14:paraId="773EEB24" w14:textId="77777777" w:rsidTr="00696BB6">
        <w:tc>
          <w:tcPr>
            <w:tcW w:w="4679" w:type="dxa"/>
            <w:vAlign w:val="center"/>
          </w:tcPr>
          <w:p w14:paraId="0EB0BA53" w14:textId="00AEE8A9" w:rsidR="00E01E5F" w:rsidRPr="0020040D" w:rsidRDefault="00E01E5F" w:rsidP="00E01E5F">
            <w:pPr>
              <w:pStyle w:val="TableText"/>
              <w:spacing w:before="40" w:after="40" w:line="276" w:lineRule="auto"/>
              <w:rPr>
                <w:rStyle w:val="ModifiedTextRed"/>
              </w:rPr>
            </w:pPr>
            <w:r w:rsidRPr="0020040D">
              <w:rPr>
                <w:rStyle w:val="ModifiedTextRed"/>
              </w:rPr>
              <w:t>Remote Provisioning Extended Scan Start</w:t>
            </w:r>
          </w:p>
        </w:tc>
        <w:tc>
          <w:tcPr>
            <w:tcW w:w="4671" w:type="dxa"/>
            <w:vAlign w:val="center"/>
          </w:tcPr>
          <w:p w14:paraId="2CE8BA46" w14:textId="6053491D" w:rsidR="00E01E5F" w:rsidRPr="0020040D" w:rsidRDefault="00E01E5F" w:rsidP="00E01E5F">
            <w:pPr>
              <w:pStyle w:val="TableText"/>
              <w:spacing w:before="40" w:after="40" w:line="276" w:lineRule="auto"/>
              <w:rPr>
                <w:rStyle w:val="ModifiedTextRed"/>
              </w:rPr>
            </w:pPr>
            <w:r w:rsidRPr="0020040D">
              <w:rPr>
                <w:rStyle w:val="ModifiedTextRed"/>
              </w:rPr>
              <w:t>0x80 0x56</w:t>
            </w:r>
          </w:p>
        </w:tc>
      </w:tr>
      <w:tr w:rsidR="00E01E5F" w:rsidRPr="000F00E8" w14:paraId="0328E9FA" w14:textId="77777777" w:rsidTr="00696BB6">
        <w:tc>
          <w:tcPr>
            <w:tcW w:w="4679" w:type="dxa"/>
            <w:vAlign w:val="center"/>
          </w:tcPr>
          <w:p w14:paraId="671FFCE1" w14:textId="1500F92D" w:rsidR="00E01E5F" w:rsidRPr="0020040D" w:rsidRDefault="00E01E5F" w:rsidP="00E01E5F">
            <w:pPr>
              <w:pStyle w:val="TableText"/>
              <w:spacing w:before="40" w:after="40" w:line="276" w:lineRule="auto"/>
              <w:rPr>
                <w:rStyle w:val="ModifiedTextRed"/>
              </w:rPr>
            </w:pPr>
            <w:r w:rsidRPr="0020040D">
              <w:rPr>
                <w:rStyle w:val="ModifiedTextRed"/>
              </w:rPr>
              <w:t>Remote Provisioning Link Close</w:t>
            </w:r>
          </w:p>
        </w:tc>
        <w:tc>
          <w:tcPr>
            <w:tcW w:w="4671" w:type="dxa"/>
            <w:vAlign w:val="center"/>
          </w:tcPr>
          <w:p w14:paraId="513541C4" w14:textId="52F0E36C" w:rsidR="00E01E5F" w:rsidRPr="0020040D" w:rsidRDefault="00E01E5F" w:rsidP="00E01E5F">
            <w:pPr>
              <w:pStyle w:val="TableText"/>
              <w:spacing w:before="40" w:after="40" w:line="276" w:lineRule="auto"/>
              <w:rPr>
                <w:rStyle w:val="ModifiedTextRed"/>
              </w:rPr>
            </w:pPr>
            <w:r w:rsidRPr="0020040D">
              <w:rPr>
                <w:rStyle w:val="ModifiedTextRed"/>
              </w:rPr>
              <w:t>0x80 0x5A</w:t>
            </w:r>
          </w:p>
        </w:tc>
      </w:tr>
      <w:tr w:rsidR="00E01E5F" w:rsidRPr="000F00E8" w14:paraId="298E6EC1" w14:textId="77777777" w:rsidTr="00696BB6">
        <w:tc>
          <w:tcPr>
            <w:tcW w:w="4679" w:type="dxa"/>
            <w:vAlign w:val="center"/>
          </w:tcPr>
          <w:p w14:paraId="53A4D344" w14:textId="1B5FBFE6" w:rsidR="00E01E5F" w:rsidRPr="0020040D" w:rsidRDefault="00E01E5F" w:rsidP="00E01E5F">
            <w:pPr>
              <w:pStyle w:val="TableText"/>
              <w:spacing w:before="40" w:after="40" w:line="276" w:lineRule="auto"/>
              <w:rPr>
                <w:rStyle w:val="ModifiedTextRed"/>
              </w:rPr>
            </w:pPr>
            <w:r w:rsidRPr="0020040D">
              <w:rPr>
                <w:rStyle w:val="ModifiedTextRed"/>
              </w:rPr>
              <w:t>Remote Provisioning Link Get</w:t>
            </w:r>
          </w:p>
        </w:tc>
        <w:tc>
          <w:tcPr>
            <w:tcW w:w="4671" w:type="dxa"/>
            <w:vAlign w:val="center"/>
          </w:tcPr>
          <w:p w14:paraId="7549C16D" w14:textId="2DDBF6E3" w:rsidR="00E01E5F" w:rsidRPr="0020040D" w:rsidRDefault="00E01E5F" w:rsidP="00E01E5F">
            <w:pPr>
              <w:pStyle w:val="TableText"/>
              <w:spacing w:before="40" w:after="40" w:line="276" w:lineRule="auto"/>
              <w:rPr>
                <w:rStyle w:val="ModifiedTextRed"/>
              </w:rPr>
            </w:pPr>
            <w:r w:rsidRPr="0020040D">
              <w:rPr>
                <w:rStyle w:val="ModifiedTextRed"/>
              </w:rPr>
              <w:t>0x80 0x58</w:t>
            </w:r>
          </w:p>
        </w:tc>
      </w:tr>
      <w:tr w:rsidR="00E01E5F" w:rsidRPr="000F00E8" w14:paraId="66CA208B" w14:textId="77777777" w:rsidTr="00696BB6">
        <w:tc>
          <w:tcPr>
            <w:tcW w:w="4679" w:type="dxa"/>
            <w:vAlign w:val="center"/>
          </w:tcPr>
          <w:p w14:paraId="583BBB34" w14:textId="5C99B9B8" w:rsidR="00E01E5F" w:rsidRPr="0020040D" w:rsidRDefault="00E01E5F" w:rsidP="00E01E5F">
            <w:pPr>
              <w:pStyle w:val="TableText"/>
              <w:spacing w:before="40" w:after="40" w:line="276" w:lineRule="auto"/>
              <w:rPr>
                <w:rStyle w:val="ModifiedTextRed"/>
              </w:rPr>
            </w:pPr>
            <w:r w:rsidRPr="0020040D">
              <w:rPr>
                <w:rStyle w:val="ModifiedTextRed"/>
              </w:rPr>
              <w:t>Remote Provisioning Link Open</w:t>
            </w:r>
          </w:p>
        </w:tc>
        <w:tc>
          <w:tcPr>
            <w:tcW w:w="4671" w:type="dxa"/>
            <w:vAlign w:val="center"/>
          </w:tcPr>
          <w:p w14:paraId="0689929C" w14:textId="33DA7497" w:rsidR="00E01E5F" w:rsidRPr="0020040D" w:rsidRDefault="00E01E5F" w:rsidP="00E01E5F">
            <w:pPr>
              <w:pStyle w:val="TableText"/>
              <w:spacing w:before="40" w:after="40" w:line="276" w:lineRule="auto"/>
              <w:rPr>
                <w:rStyle w:val="ModifiedTextRed"/>
              </w:rPr>
            </w:pPr>
            <w:r w:rsidRPr="0020040D">
              <w:rPr>
                <w:rStyle w:val="ModifiedTextRed"/>
              </w:rPr>
              <w:t>0x80 0x59</w:t>
            </w:r>
          </w:p>
        </w:tc>
      </w:tr>
      <w:tr w:rsidR="00E01E5F" w:rsidRPr="000F00E8" w14:paraId="4A8988E8" w14:textId="77777777" w:rsidTr="00696BB6">
        <w:tc>
          <w:tcPr>
            <w:tcW w:w="4679" w:type="dxa"/>
            <w:vAlign w:val="center"/>
          </w:tcPr>
          <w:p w14:paraId="734F6556" w14:textId="435BBAD7" w:rsidR="00E01E5F" w:rsidRPr="0020040D" w:rsidRDefault="00E01E5F" w:rsidP="00E01E5F">
            <w:pPr>
              <w:pStyle w:val="TableText"/>
              <w:spacing w:before="40" w:after="40" w:line="276" w:lineRule="auto"/>
              <w:rPr>
                <w:rStyle w:val="ModifiedTextRed"/>
              </w:rPr>
            </w:pPr>
            <w:r w:rsidRPr="0020040D">
              <w:rPr>
                <w:rStyle w:val="ModifiedTextRed"/>
              </w:rPr>
              <w:t>Remote Provisioning Link Report</w:t>
            </w:r>
          </w:p>
        </w:tc>
        <w:tc>
          <w:tcPr>
            <w:tcW w:w="4671" w:type="dxa"/>
            <w:vAlign w:val="center"/>
          </w:tcPr>
          <w:p w14:paraId="47EF8336" w14:textId="0A95E1CD" w:rsidR="00E01E5F" w:rsidRPr="0020040D" w:rsidRDefault="00E01E5F" w:rsidP="00E01E5F">
            <w:pPr>
              <w:pStyle w:val="TableText"/>
              <w:spacing w:before="40" w:after="40" w:line="276" w:lineRule="auto"/>
              <w:rPr>
                <w:rStyle w:val="ModifiedTextRed"/>
              </w:rPr>
            </w:pPr>
            <w:r w:rsidRPr="0020040D">
              <w:rPr>
                <w:rStyle w:val="ModifiedTextRed"/>
              </w:rPr>
              <w:t>0x80 0x5C</w:t>
            </w:r>
          </w:p>
        </w:tc>
      </w:tr>
      <w:tr w:rsidR="00E01E5F" w:rsidRPr="000F00E8" w14:paraId="45B12F1A" w14:textId="77777777" w:rsidTr="00696BB6">
        <w:tc>
          <w:tcPr>
            <w:tcW w:w="4679" w:type="dxa"/>
            <w:vAlign w:val="center"/>
          </w:tcPr>
          <w:p w14:paraId="19560167" w14:textId="3F5F1E13" w:rsidR="00E01E5F" w:rsidRPr="0020040D" w:rsidRDefault="00E01E5F" w:rsidP="00E01E5F">
            <w:pPr>
              <w:pStyle w:val="TableText"/>
              <w:spacing w:before="40" w:after="40" w:line="276" w:lineRule="auto"/>
              <w:rPr>
                <w:rStyle w:val="ModifiedTextRed"/>
              </w:rPr>
            </w:pPr>
            <w:r w:rsidRPr="0020040D">
              <w:rPr>
                <w:rStyle w:val="ModifiedTextRed"/>
              </w:rPr>
              <w:t>Remote Provisioning Link Status</w:t>
            </w:r>
          </w:p>
        </w:tc>
        <w:tc>
          <w:tcPr>
            <w:tcW w:w="4671" w:type="dxa"/>
            <w:vAlign w:val="center"/>
          </w:tcPr>
          <w:p w14:paraId="13808D16" w14:textId="1F519764" w:rsidR="00E01E5F" w:rsidRPr="0020040D" w:rsidRDefault="00E01E5F" w:rsidP="00E01E5F">
            <w:pPr>
              <w:pStyle w:val="TableText"/>
              <w:spacing w:before="40" w:after="40" w:line="276" w:lineRule="auto"/>
              <w:rPr>
                <w:rStyle w:val="ModifiedTextRed"/>
              </w:rPr>
            </w:pPr>
            <w:r w:rsidRPr="0020040D">
              <w:rPr>
                <w:rStyle w:val="ModifiedTextRed"/>
              </w:rPr>
              <w:t>0x80 0x5B</w:t>
            </w:r>
          </w:p>
        </w:tc>
      </w:tr>
      <w:tr w:rsidR="00E01E5F" w:rsidRPr="000F00E8" w14:paraId="3565EC99" w14:textId="77777777" w:rsidTr="00696BB6">
        <w:tc>
          <w:tcPr>
            <w:tcW w:w="4679" w:type="dxa"/>
            <w:vAlign w:val="center"/>
          </w:tcPr>
          <w:p w14:paraId="3968D56F" w14:textId="0DC186DF" w:rsidR="00E01E5F" w:rsidRPr="0020040D" w:rsidRDefault="00E01E5F" w:rsidP="00E01E5F">
            <w:pPr>
              <w:pStyle w:val="TableText"/>
              <w:spacing w:before="40" w:after="40" w:line="276" w:lineRule="auto"/>
              <w:rPr>
                <w:rStyle w:val="ModifiedTextRed"/>
              </w:rPr>
            </w:pPr>
            <w:r w:rsidRPr="0020040D">
              <w:rPr>
                <w:rStyle w:val="ModifiedTextRed"/>
              </w:rPr>
              <w:t>Remote Provisioning PDU Outbound Report</w:t>
            </w:r>
          </w:p>
        </w:tc>
        <w:tc>
          <w:tcPr>
            <w:tcW w:w="4671" w:type="dxa"/>
            <w:vAlign w:val="center"/>
          </w:tcPr>
          <w:p w14:paraId="05D0C6C3" w14:textId="7C0C13DF" w:rsidR="00E01E5F" w:rsidRPr="0020040D" w:rsidRDefault="00E01E5F" w:rsidP="00E01E5F">
            <w:pPr>
              <w:pStyle w:val="TableText"/>
              <w:spacing w:before="40" w:after="40" w:line="276" w:lineRule="auto"/>
              <w:rPr>
                <w:rStyle w:val="ModifiedTextRed"/>
              </w:rPr>
            </w:pPr>
            <w:r w:rsidRPr="0020040D">
              <w:rPr>
                <w:rStyle w:val="ModifiedTextRed"/>
              </w:rPr>
              <w:t>0x80 0x5E</w:t>
            </w:r>
          </w:p>
        </w:tc>
      </w:tr>
      <w:tr w:rsidR="00E01E5F" w:rsidRPr="000F00E8" w14:paraId="553938A8" w14:textId="77777777" w:rsidTr="00696BB6">
        <w:tc>
          <w:tcPr>
            <w:tcW w:w="4679" w:type="dxa"/>
            <w:vAlign w:val="center"/>
          </w:tcPr>
          <w:p w14:paraId="2232878B" w14:textId="57B8435E" w:rsidR="00E01E5F" w:rsidRPr="0020040D" w:rsidRDefault="00E01E5F" w:rsidP="00E01E5F">
            <w:pPr>
              <w:pStyle w:val="TableText"/>
              <w:spacing w:before="40" w:after="40" w:line="276" w:lineRule="auto"/>
              <w:rPr>
                <w:rStyle w:val="ModifiedTextRed"/>
              </w:rPr>
            </w:pPr>
            <w:r w:rsidRPr="0020040D">
              <w:rPr>
                <w:rStyle w:val="ModifiedTextRed"/>
              </w:rPr>
              <w:t>Remote Provisioning PDU Report</w:t>
            </w:r>
          </w:p>
        </w:tc>
        <w:tc>
          <w:tcPr>
            <w:tcW w:w="4671" w:type="dxa"/>
            <w:vAlign w:val="center"/>
          </w:tcPr>
          <w:p w14:paraId="0786B0CC" w14:textId="5DFA3725" w:rsidR="00E01E5F" w:rsidRPr="0020040D" w:rsidRDefault="00E01E5F" w:rsidP="00E01E5F">
            <w:pPr>
              <w:pStyle w:val="TableText"/>
              <w:spacing w:before="40" w:after="40" w:line="276" w:lineRule="auto"/>
              <w:rPr>
                <w:rStyle w:val="ModifiedTextRed"/>
              </w:rPr>
            </w:pPr>
            <w:r w:rsidRPr="0020040D">
              <w:rPr>
                <w:rStyle w:val="ModifiedTextRed"/>
              </w:rPr>
              <w:t>0x80 0x5F</w:t>
            </w:r>
          </w:p>
        </w:tc>
      </w:tr>
      <w:tr w:rsidR="00E01E5F" w:rsidRPr="000F00E8" w14:paraId="4228C4AF" w14:textId="77777777" w:rsidTr="00696BB6">
        <w:tc>
          <w:tcPr>
            <w:tcW w:w="4679" w:type="dxa"/>
            <w:vAlign w:val="center"/>
          </w:tcPr>
          <w:p w14:paraId="7555329F" w14:textId="395E759F" w:rsidR="00E01E5F" w:rsidRPr="0020040D" w:rsidRDefault="00E01E5F" w:rsidP="00E01E5F">
            <w:pPr>
              <w:spacing w:after="0"/>
              <w:rPr>
                <w:rStyle w:val="ModifiedTextRed"/>
              </w:rPr>
            </w:pPr>
            <w:r w:rsidRPr="0020040D">
              <w:rPr>
                <w:rStyle w:val="ModifiedTextRed"/>
              </w:rPr>
              <w:t>Remote Provisioning PDU Send</w:t>
            </w:r>
          </w:p>
        </w:tc>
        <w:tc>
          <w:tcPr>
            <w:tcW w:w="4671" w:type="dxa"/>
            <w:vAlign w:val="center"/>
          </w:tcPr>
          <w:p w14:paraId="6083FA5E" w14:textId="7AB866BC" w:rsidR="00E01E5F" w:rsidRPr="0020040D" w:rsidRDefault="00E01E5F" w:rsidP="00E01E5F">
            <w:pPr>
              <w:pStyle w:val="TableText"/>
              <w:spacing w:before="40" w:after="40" w:line="276" w:lineRule="auto"/>
              <w:rPr>
                <w:rStyle w:val="ModifiedTextRed"/>
              </w:rPr>
            </w:pPr>
            <w:r w:rsidRPr="0020040D">
              <w:rPr>
                <w:rStyle w:val="ModifiedTextRed"/>
              </w:rPr>
              <w:t>0x80 0x5D</w:t>
            </w:r>
          </w:p>
        </w:tc>
      </w:tr>
      <w:tr w:rsidR="00E01E5F" w:rsidRPr="000F00E8" w14:paraId="5A109DD3" w14:textId="77777777" w:rsidTr="00696BB6">
        <w:tc>
          <w:tcPr>
            <w:tcW w:w="4679" w:type="dxa"/>
            <w:vAlign w:val="center"/>
          </w:tcPr>
          <w:p w14:paraId="046AAE58" w14:textId="2F00833F" w:rsidR="00E01E5F" w:rsidRPr="0020040D" w:rsidRDefault="00E01E5F" w:rsidP="00E01E5F">
            <w:pPr>
              <w:pStyle w:val="TableText"/>
              <w:spacing w:before="40" w:after="40" w:line="276" w:lineRule="auto"/>
              <w:rPr>
                <w:rStyle w:val="ModifiedTextRed"/>
              </w:rPr>
            </w:pPr>
            <w:r w:rsidRPr="0020040D">
              <w:rPr>
                <w:rStyle w:val="ModifiedTextRed"/>
              </w:rPr>
              <w:t xml:space="preserve">Remote Provisioning Scan Capabilities Get </w:t>
            </w:r>
          </w:p>
        </w:tc>
        <w:tc>
          <w:tcPr>
            <w:tcW w:w="4671" w:type="dxa"/>
            <w:vAlign w:val="center"/>
          </w:tcPr>
          <w:p w14:paraId="0BAF2AFB" w14:textId="44AF2183" w:rsidR="00E01E5F" w:rsidRPr="0020040D" w:rsidRDefault="00E01E5F" w:rsidP="00E01E5F">
            <w:pPr>
              <w:pStyle w:val="TableText"/>
              <w:spacing w:before="40" w:after="40" w:line="276" w:lineRule="auto"/>
              <w:rPr>
                <w:rStyle w:val="ModifiedTextRed"/>
              </w:rPr>
            </w:pPr>
            <w:r w:rsidRPr="0020040D">
              <w:rPr>
                <w:rStyle w:val="ModifiedTextRed"/>
              </w:rPr>
              <w:t>0x80 0x4F</w:t>
            </w:r>
          </w:p>
        </w:tc>
      </w:tr>
      <w:tr w:rsidR="00E01E5F" w:rsidRPr="000F00E8" w14:paraId="43C9CF1D" w14:textId="77777777" w:rsidTr="00696BB6">
        <w:tc>
          <w:tcPr>
            <w:tcW w:w="4679" w:type="dxa"/>
            <w:vAlign w:val="center"/>
          </w:tcPr>
          <w:p w14:paraId="4A837BCC" w14:textId="20014606" w:rsidR="00E01E5F" w:rsidRPr="0020040D" w:rsidRDefault="00E01E5F" w:rsidP="00E01E5F">
            <w:pPr>
              <w:pStyle w:val="TableText"/>
              <w:spacing w:before="40" w:after="40" w:line="276" w:lineRule="auto"/>
              <w:rPr>
                <w:rStyle w:val="ModifiedTextRed"/>
              </w:rPr>
            </w:pPr>
            <w:r w:rsidRPr="0020040D">
              <w:rPr>
                <w:rStyle w:val="ModifiedTextRed"/>
              </w:rPr>
              <w:t xml:space="preserve">Remote Provisioning Scan Capabilities Status </w:t>
            </w:r>
          </w:p>
        </w:tc>
        <w:tc>
          <w:tcPr>
            <w:tcW w:w="4671" w:type="dxa"/>
            <w:vAlign w:val="center"/>
          </w:tcPr>
          <w:p w14:paraId="31311A46" w14:textId="41439524" w:rsidR="00E01E5F" w:rsidRPr="0020040D" w:rsidRDefault="00E01E5F" w:rsidP="00E01E5F">
            <w:pPr>
              <w:pStyle w:val="TableText"/>
              <w:spacing w:before="40" w:after="40" w:line="276" w:lineRule="auto"/>
              <w:rPr>
                <w:rStyle w:val="ModifiedTextRed"/>
              </w:rPr>
            </w:pPr>
            <w:r w:rsidRPr="0020040D">
              <w:rPr>
                <w:rStyle w:val="ModifiedTextRed"/>
              </w:rPr>
              <w:t>0x80 0x50</w:t>
            </w:r>
          </w:p>
        </w:tc>
      </w:tr>
      <w:tr w:rsidR="00E01E5F" w:rsidRPr="000F00E8" w14:paraId="645C4818" w14:textId="77777777" w:rsidTr="00696BB6">
        <w:tc>
          <w:tcPr>
            <w:tcW w:w="4679" w:type="dxa"/>
            <w:vAlign w:val="center"/>
          </w:tcPr>
          <w:p w14:paraId="4F602EDA" w14:textId="739151FD" w:rsidR="00E01E5F" w:rsidRPr="0020040D" w:rsidRDefault="00E01E5F" w:rsidP="00E01E5F">
            <w:pPr>
              <w:pStyle w:val="TableText"/>
              <w:spacing w:before="40" w:after="40" w:line="276" w:lineRule="auto"/>
              <w:rPr>
                <w:rStyle w:val="ModifiedTextRed"/>
              </w:rPr>
            </w:pPr>
            <w:r w:rsidRPr="0020040D">
              <w:rPr>
                <w:rStyle w:val="ModifiedTextRed"/>
              </w:rPr>
              <w:t>Remote Provisioning Scan Get</w:t>
            </w:r>
          </w:p>
        </w:tc>
        <w:tc>
          <w:tcPr>
            <w:tcW w:w="4671" w:type="dxa"/>
            <w:vAlign w:val="center"/>
          </w:tcPr>
          <w:p w14:paraId="37F24560" w14:textId="7FCA49EF" w:rsidR="00E01E5F" w:rsidRPr="0020040D" w:rsidRDefault="00E01E5F" w:rsidP="00E01E5F">
            <w:pPr>
              <w:pStyle w:val="TableText"/>
              <w:spacing w:before="40" w:after="40" w:line="276" w:lineRule="auto"/>
              <w:rPr>
                <w:rStyle w:val="ModifiedTextRed"/>
              </w:rPr>
            </w:pPr>
            <w:r w:rsidRPr="0020040D">
              <w:rPr>
                <w:rStyle w:val="ModifiedTextRed"/>
              </w:rPr>
              <w:t>0x80 0x51</w:t>
            </w:r>
          </w:p>
        </w:tc>
      </w:tr>
      <w:tr w:rsidR="00E01E5F" w:rsidRPr="000F00E8" w14:paraId="6F7B81C3" w14:textId="77777777" w:rsidTr="00696BB6">
        <w:tc>
          <w:tcPr>
            <w:tcW w:w="4679" w:type="dxa"/>
            <w:vAlign w:val="center"/>
          </w:tcPr>
          <w:p w14:paraId="301B63A7" w14:textId="5FBEB9E8" w:rsidR="00E01E5F" w:rsidRPr="0020040D" w:rsidRDefault="00E01E5F" w:rsidP="00E01E5F">
            <w:pPr>
              <w:pStyle w:val="TableText"/>
              <w:spacing w:before="40" w:after="40" w:line="276" w:lineRule="auto"/>
              <w:rPr>
                <w:rStyle w:val="ModifiedTextRed"/>
              </w:rPr>
            </w:pPr>
            <w:r w:rsidRPr="0020040D">
              <w:rPr>
                <w:rStyle w:val="ModifiedTextRed"/>
              </w:rPr>
              <w:t>Remote Provisioning Scan Report</w:t>
            </w:r>
          </w:p>
        </w:tc>
        <w:tc>
          <w:tcPr>
            <w:tcW w:w="4671" w:type="dxa"/>
            <w:vAlign w:val="center"/>
          </w:tcPr>
          <w:p w14:paraId="25CAC886" w14:textId="10EF2960" w:rsidR="00E01E5F" w:rsidRPr="0020040D" w:rsidRDefault="00E01E5F" w:rsidP="00E01E5F">
            <w:pPr>
              <w:pStyle w:val="TableText"/>
              <w:spacing w:before="40" w:after="40" w:line="276" w:lineRule="auto"/>
              <w:rPr>
                <w:rStyle w:val="ModifiedTextRed"/>
              </w:rPr>
            </w:pPr>
            <w:r w:rsidRPr="0020040D">
              <w:rPr>
                <w:rStyle w:val="ModifiedTextRed"/>
              </w:rPr>
              <w:t>0x80 0x55</w:t>
            </w:r>
          </w:p>
        </w:tc>
      </w:tr>
      <w:tr w:rsidR="00E01E5F" w:rsidRPr="000F00E8" w14:paraId="4B3E2BFA" w14:textId="77777777" w:rsidTr="00696BB6">
        <w:tc>
          <w:tcPr>
            <w:tcW w:w="4679" w:type="dxa"/>
            <w:vAlign w:val="center"/>
          </w:tcPr>
          <w:p w14:paraId="702E01CF" w14:textId="6CBA6371" w:rsidR="00E01E5F" w:rsidRPr="0020040D" w:rsidRDefault="00E01E5F" w:rsidP="00E01E5F">
            <w:pPr>
              <w:pStyle w:val="TableText"/>
              <w:keepNext/>
              <w:keepLines/>
              <w:spacing w:before="40" w:after="40" w:line="276" w:lineRule="auto"/>
              <w:rPr>
                <w:rStyle w:val="ModifiedTextRed"/>
              </w:rPr>
            </w:pPr>
            <w:r w:rsidRPr="0020040D">
              <w:rPr>
                <w:rStyle w:val="ModifiedTextRed"/>
              </w:rPr>
              <w:t>Remote Provisioning Scan Start</w:t>
            </w:r>
          </w:p>
        </w:tc>
        <w:tc>
          <w:tcPr>
            <w:tcW w:w="4671" w:type="dxa"/>
            <w:vAlign w:val="center"/>
          </w:tcPr>
          <w:p w14:paraId="300858AA" w14:textId="3D15BAFA" w:rsidR="00E01E5F" w:rsidRPr="0020040D" w:rsidRDefault="00E01E5F" w:rsidP="00E01E5F">
            <w:pPr>
              <w:pStyle w:val="TableText"/>
              <w:spacing w:before="40" w:after="40" w:line="276" w:lineRule="auto"/>
              <w:rPr>
                <w:rStyle w:val="ModifiedTextRed"/>
              </w:rPr>
            </w:pPr>
            <w:r w:rsidRPr="0020040D">
              <w:rPr>
                <w:rStyle w:val="ModifiedTextRed"/>
              </w:rPr>
              <w:t>0x80 0x52</w:t>
            </w:r>
          </w:p>
        </w:tc>
      </w:tr>
      <w:tr w:rsidR="00E01E5F" w:rsidRPr="000F00E8" w14:paraId="6DC3CBC7" w14:textId="77777777" w:rsidTr="00696BB6">
        <w:tc>
          <w:tcPr>
            <w:tcW w:w="4679" w:type="dxa"/>
            <w:vAlign w:val="center"/>
          </w:tcPr>
          <w:p w14:paraId="63CCE43C" w14:textId="3C774A81" w:rsidR="00E01E5F" w:rsidRPr="0020040D" w:rsidRDefault="00E01E5F" w:rsidP="00E01E5F">
            <w:pPr>
              <w:pStyle w:val="TableText"/>
              <w:keepNext/>
              <w:keepLines/>
              <w:spacing w:before="40" w:after="40" w:line="276" w:lineRule="auto"/>
              <w:rPr>
                <w:rStyle w:val="ModifiedTextRed"/>
              </w:rPr>
            </w:pPr>
            <w:r w:rsidRPr="0020040D">
              <w:rPr>
                <w:rStyle w:val="ModifiedTextRed"/>
              </w:rPr>
              <w:t>Remote Provisioning Scan Status</w:t>
            </w:r>
          </w:p>
        </w:tc>
        <w:tc>
          <w:tcPr>
            <w:tcW w:w="4671" w:type="dxa"/>
            <w:vAlign w:val="center"/>
          </w:tcPr>
          <w:p w14:paraId="465CB620" w14:textId="7D708123" w:rsidR="00E01E5F" w:rsidRPr="0020040D" w:rsidRDefault="00E01E5F" w:rsidP="00E01E5F">
            <w:pPr>
              <w:pStyle w:val="TableText"/>
              <w:spacing w:before="40" w:after="40" w:line="276" w:lineRule="auto"/>
              <w:rPr>
                <w:rStyle w:val="ModifiedTextRed"/>
              </w:rPr>
            </w:pPr>
            <w:r w:rsidRPr="0020040D">
              <w:rPr>
                <w:rStyle w:val="ModifiedTextRed"/>
              </w:rPr>
              <w:t>0x80 0x54</w:t>
            </w:r>
          </w:p>
        </w:tc>
      </w:tr>
      <w:tr w:rsidR="00E01E5F" w:rsidRPr="000F00E8" w14:paraId="083233CE" w14:textId="77777777" w:rsidTr="00696BB6">
        <w:tc>
          <w:tcPr>
            <w:tcW w:w="4679" w:type="dxa"/>
            <w:vAlign w:val="center"/>
          </w:tcPr>
          <w:p w14:paraId="3670A2DC" w14:textId="71CD75BC" w:rsidR="00E01E5F" w:rsidRPr="0020040D" w:rsidRDefault="00E01E5F" w:rsidP="00E01E5F">
            <w:pPr>
              <w:pStyle w:val="TableText"/>
              <w:keepNext/>
              <w:keepLines/>
              <w:spacing w:before="40" w:after="40" w:line="276" w:lineRule="auto"/>
              <w:rPr>
                <w:rStyle w:val="ModifiedTextRed"/>
              </w:rPr>
            </w:pPr>
            <w:r w:rsidRPr="0020040D">
              <w:rPr>
                <w:rStyle w:val="ModifiedTextRed"/>
              </w:rPr>
              <w:t>Remote Provisioning Scan Stop</w:t>
            </w:r>
          </w:p>
        </w:tc>
        <w:tc>
          <w:tcPr>
            <w:tcW w:w="4671" w:type="dxa"/>
            <w:vAlign w:val="center"/>
          </w:tcPr>
          <w:p w14:paraId="1A249343" w14:textId="665826F9" w:rsidR="00E01E5F" w:rsidRPr="0020040D" w:rsidRDefault="00E01E5F" w:rsidP="00E01E5F">
            <w:pPr>
              <w:pStyle w:val="TableText"/>
              <w:spacing w:before="40" w:after="40" w:line="276" w:lineRule="auto"/>
              <w:rPr>
                <w:rStyle w:val="ModifiedTextRed"/>
              </w:rPr>
            </w:pPr>
            <w:r w:rsidRPr="0020040D">
              <w:rPr>
                <w:rStyle w:val="ModifiedTextRed"/>
              </w:rPr>
              <w:t>0x80 0x53</w:t>
            </w:r>
          </w:p>
        </w:tc>
      </w:tr>
    </w:tbl>
    <w:p w14:paraId="49178FE4" w14:textId="77777777" w:rsidR="00F163B4" w:rsidRPr="00197176" w:rsidRDefault="00F163B4" w:rsidP="00F163B4">
      <w:pPr>
        <w:pStyle w:val="a6"/>
      </w:pPr>
      <w:r w:rsidRPr="00AF1664">
        <w:t>Table 4.106: Alphabetical summary of opcodes</w:t>
      </w:r>
    </w:p>
    <w:p w14:paraId="5372D668" w14:textId="77777777" w:rsidR="00F163B4" w:rsidRDefault="00F163B4" w:rsidP="00F163B4">
      <w:pPr>
        <w:pStyle w:val="40"/>
        <w:shd w:val="clear" w:color="auto" w:fill="F2F2F2" w:themeFill="background1" w:themeFillShade="F2"/>
        <w:spacing w:after="200" w:line="240" w:lineRule="atLeast"/>
        <w:ind w:left="1267" w:hanging="1267"/>
      </w:pPr>
      <w:bookmarkStart w:id="1674" w:name="_Toc527039240"/>
      <w:r w:rsidRPr="00197176">
        <w:t>Numerical summary of opcodes</w:t>
      </w:r>
      <w:bookmarkEnd w:id="1674"/>
    </w:p>
    <w:p w14:paraId="77983A94" w14:textId="77777777" w:rsidR="00F163B4" w:rsidRPr="00C519AF" w:rsidRDefault="00F163B4" w:rsidP="00F163B4">
      <w:pPr>
        <w:pStyle w:val="a2"/>
      </w:pPr>
      <w:r w:rsidRPr="00420B25">
        <w:rPr>
          <w:rStyle w:val="InstructionalText"/>
        </w:rPr>
        <w:t>[</w:t>
      </w:r>
      <w:r>
        <w:rPr>
          <w:rStyle w:val="InstructionalText"/>
        </w:rPr>
        <w:t xml:space="preserve">Append the following rows to the bottom of the </w:t>
      </w:r>
      <w:r w:rsidRPr="00411924">
        <w:rPr>
          <w:rStyle w:val="InstructionalText"/>
        </w:rPr>
        <w:t>Table 4.10</w:t>
      </w:r>
      <w:r>
        <w:rPr>
          <w:rStyle w:val="InstructionalText"/>
        </w:rPr>
        <w:t>7</w:t>
      </w:r>
      <w:r w:rsidRPr="00420B25">
        <w:rPr>
          <w:rStyle w:val="InstructionalText"/>
        </w:rPr>
        <w:t>]</w:t>
      </w:r>
    </w:p>
    <w:tbl>
      <w:tblPr>
        <w:tblStyle w:val="af2"/>
        <w:tblW w:w="0" w:type="auto"/>
        <w:tblLook w:val="04A0" w:firstRow="1" w:lastRow="0" w:firstColumn="1" w:lastColumn="0" w:noHBand="0" w:noVBand="1"/>
      </w:tblPr>
      <w:tblGrid>
        <w:gridCol w:w="4520"/>
        <w:gridCol w:w="4496"/>
      </w:tblGrid>
      <w:tr w:rsidR="00F163B4" w:rsidRPr="000F00E8" w14:paraId="586C6AA7" w14:textId="77777777" w:rsidTr="000469FA">
        <w:trPr>
          <w:tblHeader/>
        </w:trPr>
        <w:tc>
          <w:tcPr>
            <w:tcW w:w="4679" w:type="dxa"/>
            <w:shd w:val="clear" w:color="auto" w:fill="F2F2F2" w:themeFill="background1" w:themeFillShade="F2"/>
          </w:tcPr>
          <w:p w14:paraId="260C4810" w14:textId="77777777" w:rsidR="00F163B4" w:rsidRPr="002A6476" w:rsidRDefault="00F163B4" w:rsidP="00CF3814">
            <w:pPr>
              <w:pStyle w:val="Tableheading0"/>
              <w:shd w:val="clear" w:color="auto" w:fill="F2F2F2" w:themeFill="background1" w:themeFillShade="F2"/>
              <w:rPr>
                <w:rFonts w:eastAsia="Times New Roman" w:cs="Times New Roman"/>
              </w:rPr>
            </w:pPr>
            <w:r w:rsidRPr="002A6476">
              <w:rPr>
                <w:rFonts w:eastAsia="Times New Roman" w:cs="Times New Roman"/>
              </w:rPr>
              <w:t>Message Name</w:t>
            </w:r>
          </w:p>
        </w:tc>
        <w:tc>
          <w:tcPr>
            <w:tcW w:w="4671" w:type="dxa"/>
            <w:shd w:val="clear" w:color="auto" w:fill="F2F2F2" w:themeFill="background1" w:themeFillShade="F2"/>
          </w:tcPr>
          <w:p w14:paraId="403550E0" w14:textId="77777777" w:rsidR="00F163B4" w:rsidRPr="002A6476" w:rsidRDefault="00F163B4" w:rsidP="00CF3814">
            <w:pPr>
              <w:pStyle w:val="Tableheading0"/>
              <w:shd w:val="clear" w:color="auto" w:fill="F2F2F2" w:themeFill="background1" w:themeFillShade="F2"/>
              <w:rPr>
                <w:rFonts w:eastAsia="Times New Roman" w:cs="Times New Roman"/>
              </w:rPr>
            </w:pPr>
            <w:r w:rsidRPr="002A6476">
              <w:rPr>
                <w:rFonts w:eastAsia="Times New Roman" w:cs="Times New Roman"/>
              </w:rPr>
              <w:t>Opcode</w:t>
            </w:r>
          </w:p>
        </w:tc>
      </w:tr>
      <w:tr w:rsidR="00E01E5F" w:rsidRPr="000F00E8" w14:paraId="3C1EACB6" w14:textId="77777777" w:rsidTr="00696BB6">
        <w:tc>
          <w:tcPr>
            <w:tcW w:w="4679" w:type="dxa"/>
            <w:vAlign w:val="center"/>
          </w:tcPr>
          <w:p w14:paraId="07102526" w14:textId="6F261A64" w:rsidR="00E01E5F" w:rsidRPr="00095D96" w:rsidRDefault="00E01E5F" w:rsidP="00E01E5F">
            <w:pPr>
              <w:pStyle w:val="TableText"/>
              <w:spacing w:before="40" w:after="40" w:line="276" w:lineRule="auto"/>
              <w:rPr>
                <w:rStyle w:val="ModifiedTextRed"/>
              </w:rPr>
            </w:pPr>
            <w:r w:rsidRPr="00095D96">
              <w:rPr>
                <w:rStyle w:val="ModifiedTextRed"/>
              </w:rPr>
              <w:t xml:space="preserve">Remote Provisioning Scan Capabilities Get </w:t>
            </w:r>
          </w:p>
        </w:tc>
        <w:tc>
          <w:tcPr>
            <w:tcW w:w="4671" w:type="dxa"/>
            <w:vAlign w:val="center"/>
          </w:tcPr>
          <w:p w14:paraId="116DCB58" w14:textId="23CF52BC" w:rsidR="00E01E5F" w:rsidRPr="00095D96" w:rsidRDefault="00E01E5F" w:rsidP="00E01E5F">
            <w:pPr>
              <w:pStyle w:val="TableText"/>
              <w:spacing w:before="40" w:after="40" w:line="276" w:lineRule="auto"/>
              <w:rPr>
                <w:rStyle w:val="ModifiedTextRed"/>
              </w:rPr>
            </w:pPr>
            <w:r w:rsidRPr="00095D96">
              <w:rPr>
                <w:rStyle w:val="ModifiedTextRed"/>
              </w:rPr>
              <w:t>0x80 0x4F</w:t>
            </w:r>
          </w:p>
        </w:tc>
      </w:tr>
      <w:tr w:rsidR="00E01E5F" w:rsidRPr="000F00E8" w14:paraId="431CA177" w14:textId="77777777" w:rsidTr="00696BB6">
        <w:tc>
          <w:tcPr>
            <w:tcW w:w="4679" w:type="dxa"/>
            <w:vAlign w:val="center"/>
          </w:tcPr>
          <w:p w14:paraId="32D3F9EA" w14:textId="63A5B90E" w:rsidR="00E01E5F" w:rsidRPr="00095D96" w:rsidRDefault="00E01E5F" w:rsidP="00E01E5F">
            <w:pPr>
              <w:pStyle w:val="TableText"/>
              <w:spacing w:before="40" w:after="40" w:line="276" w:lineRule="auto"/>
              <w:rPr>
                <w:rStyle w:val="ModifiedTextRed"/>
              </w:rPr>
            </w:pPr>
            <w:r w:rsidRPr="00095D96">
              <w:rPr>
                <w:rStyle w:val="ModifiedTextRed"/>
              </w:rPr>
              <w:lastRenderedPageBreak/>
              <w:t xml:space="preserve">Remote Provisioning Scan Capabilities Status </w:t>
            </w:r>
          </w:p>
        </w:tc>
        <w:tc>
          <w:tcPr>
            <w:tcW w:w="4671" w:type="dxa"/>
            <w:vAlign w:val="center"/>
          </w:tcPr>
          <w:p w14:paraId="092748B3" w14:textId="67B94838" w:rsidR="00E01E5F" w:rsidRPr="00095D96" w:rsidRDefault="00E01E5F" w:rsidP="00E01E5F">
            <w:pPr>
              <w:pStyle w:val="TableText"/>
              <w:spacing w:before="40" w:after="40" w:line="276" w:lineRule="auto"/>
              <w:rPr>
                <w:rStyle w:val="ModifiedTextRed"/>
              </w:rPr>
            </w:pPr>
            <w:r w:rsidRPr="00095D96">
              <w:rPr>
                <w:rStyle w:val="ModifiedTextRed"/>
              </w:rPr>
              <w:t>0x80 0x50</w:t>
            </w:r>
          </w:p>
        </w:tc>
      </w:tr>
      <w:tr w:rsidR="00E01E5F" w:rsidRPr="000F00E8" w14:paraId="1E2AA726" w14:textId="77777777" w:rsidTr="00696BB6">
        <w:tc>
          <w:tcPr>
            <w:tcW w:w="4679" w:type="dxa"/>
            <w:vAlign w:val="center"/>
          </w:tcPr>
          <w:p w14:paraId="68F8C414" w14:textId="4A146908" w:rsidR="00E01E5F" w:rsidRPr="00095D96" w:rsidRDefault="00E01E5F" w:rsidP="00E01E5F">
            <w:pPr>
              <w:pStyle w:val="TableText"/>
              <w:spacing w:before="40" w:after="40" w:line="276" w:lineRule="auto"/>
              <w:rPr>
                <w:rStyle w:val="ModifiedTextRed"/>
              </w:rPr>
            </w:pPr>
            <w:r w:rsidRPr="00095D96">
              <w:rPr>
                <w:rStyle w:val="ModifiedTextRed"/>
              </w:rPr>
              <w:t>Remote Provisioning Scan Get</w:t>
            </w:r>
          </w:p>
        </w:tc>
        <w:tc>
          <w:tcPr>
            <w:tcW w:w="4671" w:type="dxa"/>
            <w:vAlign w:val="center"/>
          </w:tcPr>
          <w:p w14:paraId="2A872888" w14:textId="0C0E25D6" w:rsidR="00E01E5F" w:rsidRPr="00095D96" w:rsidRDefault="00E01E5F" w:rsidP="00E01E5F">
            <w:pPr>
              <w:pStyle w:val="TableText"/>
              <w:spacing w:before="40" w:after="40" w:line="276" w:lineRule="auto"/>
              <w:rPr>
                <w:rStyle w:val="ModifiedTextRed"/>
              </w:rPr>
            </w:pPr>
            <w:r w:rsidRPr="00095D96">
              <w:rPr>
                <w:rStyle w:val="ModifiedTextRed"/>
              </w:rPr>
              <w:t>0x80 0x51</w:t>
            </w:r>
          </w:p>
        </w:tc>
      </w:tr>
      <w:tr w:rsidR="00E01E5F" w:rsidRPr="000F00E8" w14:paraId="3085E8D7" w14:textId="77777777" w:rsidTr="00696BB6">
        <w:tc>
          <w:tcPr>
            <w:tcW w:w="4679" w:type="dxa"/>
            <w:vAlign w:val="center"/>
          </w:tcPr>
          <w:p w14:paraId="3C6B330A" w14:textId="15CE32A0" w:rsidR="00E01E5F" w:rsidRPr="00095D96" w:rsidRDefault="00E01E5F" w:rsidP="00E01E5F">
            <w:pPr>
              <w:pStyle w:val="TableText"/>
              <w:spacing w:before="40" w:after="40" w:line="276" w:lineRule="auto"/>
              <w:rPr>
                <w:rStyle w:val="ModifiedTextRed"/>
              </w:rPr>
            </w:pPr>
            <w:r w:rsidRPr="00095D96">
              <w:rPr>
                <w:rStyle w:val="ModifiedTextRed"/>
              </w:rPr>
              <w:t>Remote Provisioning Scan Start</w:t>
            </w:r>
          </w:p>
        </w:tc>
        <w:tc>
          <w:tcPr>
            <w:tcW w:w="4671" w:type="dxa"/>
            <w:vAlign w:val="center"/>
          </w:tcPr>
          <w:p w14:paraId="7791D42E" w14:textId="2278DA3A" w:rsidR="00E01E5F" w:rsidRPr="00095D96" w:rsidRDefault="00E01E5F" w:rsidP="00E01E5F">
            <w:pPr>
              <w:pStyle w:val="TableText"/>
              <w:spacing w:before="40" w:after="40" w:line="276" w:lineRule="auto"/>
              <w:rPr>
                <w:rStyle w:val="ModifiedTextRed"/>
              </w:rPr>
            </w:pPr>
            <w:r w:rsidRPr="00095D96">
              <w:rPr>
                <w:rStyle w:val="ModifiedTextRed"/>
              </w:rPr>
              <w:t>0x80 0x52</w:t>
            </w:r>
          </w:p>
        </w:tc>
      </w:tr>
      <w:tr w:rsidR="00E01E5F" w:rsidRPr="000F00E8" w14:paraId="30E01BC0" w14:textId="77777777" w:rsidTr="00696BB6">
        <w:tc>
          <w:tcPr>
            <w:tcW w:w="4679" w:type="dxa"/>
            <w:vAlign w:val="center"/>
          </w:tcPr>
          <w:p w14:paraId="1C424AF6" w14:textId="11589C18" w:rsidR="00E01E5F" w:rsidRPr="00095D96" w:rsidRDefault="00E01E5F" w:rsidP="00E01E5F">
            <w:pPr>
              <w:pStyle w:val="TableText"/>
              <w:spacing w:before="40" w:after="40" w:line="276" w:lineRule="auto"/>
              <w:rPr>
                <w:rStyle w:val="ModifiedTextRed"/>
              </w:rPr>
            </w:pPr>
            <w:r w:rsidRPr="00095D96">
              <w:rPr>
                <w:rStyle w:val="ModifiedTextRed"/>
              </w:rPr>
              <w:t>Remote Provisioning Scan Stop</w:t>
            </w:r>
          </w:p>
        </w:tc>
        <w:tc>
          <w:tcPr>
            <w:tcW w:w="4671" w:type="dxa"/>
            <w:vAlign w:val="center"/>
          </w:tcPr>
          <w:p w14:paraId="36428474" w14:textId="0F6900F7" w:rsidR="00E01E5F" w:rsidRPr="00095D96" w:rsidRDefault="00E01E5F" w:rsidP="00E01E5F">
            <w:pPr>
              <w:pStyle w:val="TableText"/>
              <w:spacing w:before="40" w:after="40" w:line="276" w:lineRule="auto"/>
              <w:rPr>
                <w:rStyle w:val="ModifiedTextRed"/>
              </w:rPr>
            </w:pPr>
            <w:r w:rsidRPr="00095D96">
              <w:rPr>
                <w:rStyle w:val="ModifiedTextRed"/>
              </w:rPr>
              <w:t>0x80 0x53</w:t>
            </w:r>
          </w:p>
        </w:tc>
      </w:tr>
      <w:tr w:rsidR="00E01E5F" w:rsidRPr="000F00E8" w14:paraId="456EACC1" w14:textId="77777777" w:rsidTr="00696BB6">
        <w:tc>
          <w:tcPr>
            <w:tcW w:w="4679" w:type="dxa"/>
            <w:vAlign w:val="center"/>
          </w:tcPr>
          <w:p w14:paraId="209564C7" w14:textId="4A56B8B4" w:rsidR="00E01E5F" w:rsidRPr="00095D96" w:rsidRDefault="00E01E5F" w:rsidP="00E01E5F">
            <w:pPr>
              <w:pStyle w:val="TableText"/>
              <w:spacing w:before="40" w:after="40" w:line="276" w:lineRule="auto"/>
              <w:rPr>
                <w:rStyle w:val="ModifiedTextRed"/>
              </w:rPr>
            </w:pPr>
            <w:r w:rsidRPr="00095D96">
              <w:rPr>
                <w:rStyle w:val="ModifiedTextRed"/>
              </w:rPr>
              <w:t>Remote Provisioning Scan Status</w:t>
            </w:r>
          </w:p>
        </w:tc>
        <w:tc>
          <w:tcPr>
            <w:tcW w:w="4671" w:type="dxa"/>
            <w:vAlign w:val="center"/>
          </w:tcPr>
          <w:p w14:paraId="1E47D979" w14:textId="7BF8BB56" w:rsidR="00E01E5F" w:rsidRPr="00095D96" w:rsidRDefault="00E01E5F" w:rsidP="00E01E5F">
            <w:pPr>
              <w:pStyle w:val="TableText"/>
              <w:spacing w:before="40" w:after="40" w:line="276" w:lineRule="auto"/>
              <w:rPr>
                <w:rStyle w:val="ModifiedTextRed"/>
              </w:rPr>
            </w:pPr>
            <w:r w:rsidRPr="00095D96">
              <w:rPr>
                <w:rStyle w:val="ModifiedTextRed"/>
              </w:rPr>
              <w:t>0x80 0x54</w:t>
            </w:r>
          </w:p>
        </w:tc>
      </w:tr>
      <w:tr w:rsidR="00E01E5F" w:rsidRPr="000F00E8" w14:paraId="3A37FE0E" w14:textId="77777777" w:rsidTr="00696BB6">
        <w:tc>
          <w:tcPr>
            <w:tcW w:w="4679" w:type="dxa"/>
            <w:vAlign w:val="center"/>
          </w:tcPr>
          <w:p w14:paraId="41E651FD" w14:textId="1037CC4E" w:rsidR="00E01E5F" w:rsidRPr="00095D96" w:rsidRDefault="00E01E5F" w:rsidP="00E01E5F">
            <w:pPr>
              <w:pStyle w:val="TableText"/>
              <w:spacing w:before="40" w:after="40" w:line="276" w:lineRule="auto"/>
              <w:rPr>
                <w:rStyle w:val="ModifiedTextRed"/>
              </w:rPr>
            </w:pPr>
            <w:r w:rsidRPr="00095D96">
              <w:rPr>
                <w:rStyle w:val="ModifiedTextRed"/>
              </w:rPr>
              <w:t>Remote Provisioning Scan Report</w:t>
            </w:r>
          </w:p>
        </w:tc>
        <w:tc>
          <w:tcPr>
            <w:tcW w:w="4671" w:type="dxa"/>
            <w:vAlign w:val="center"/>
          </w:tcPr>
          <w:p w14:paraId="3BE423A3" w14:textId="47A57BC4" w:rsidR="00E01E5F" w:rsidRPr="00095D96" w:rsidRDefault="00E01E5F" w:rsidP="00E01E5F">
            <w:pPr>
              <w:pStyle w:val="TableText"/>
              <w:spacing w:before="40" w:after="40" w:line="276" w:lineRule="auto"/>
              <w:rPr>
                <w:rStyle w:val="ModifiedTextRed"/>
              </w:rPr>
            </w:pPr>
            <w:r w:rsidRPr="00095D96">
              <w:rPr>
                <w:rStyle w:val="ModifiedTextRed"/>
              </w:rPr>
              <w:t>0x80 0x55</w:t>
            </w:r>
          </w:p>
        </w:tc>
      </w:tr>
      <w:tr w:rsidR="00E01E5F" w:rsidRPr="000F00E8" w14:paraId="454A21E0" w14:textId="77777777" w:rsidTr="00696BB6">
        <w:tc>
          <w:tcPr>
            <w:tcW w:w="4679" w:type="dxa"/>
            <w:vAlign w:val="center"/>
          </w:tcPr>
          <w:p w14:paraId="111A30C3" w14:textId="3289E738" w:rsidR="00E01E5F" w:rsidRPr="00095D96" w:rsidRDefault="00E01E5F" w:rsidP="00E01E5F">
            <w:pPr>
              <w:pStyle w:val="TableText"/>
              <w:spacing w:before="40" w:after="40" w:line="276" w:lineRule="auto"/>
              <w:rPr>
                <w:rStyle w:val="ModifiedTextRed"/>
              </w:rPr>
            </w:pPr>
            <w:r w:rsidRPr="00095D96">
              <w:rPr>
                <w:rStyle w:val="ModifiedTextRed"/>
              </w:rPr>
              <w:t>Remote Provisioning Extended Scan Start</w:t>
            </w:r>
          </w:p>
        </w:tc>
        <w:tc>
          <w:tcPr>
            <w:tcW w:w="4671" w:type="dxa"/>
            <w:vAlign w:val="center"/>
          </w:tcPr>
          <w:p w14:paraId="34CD5BDE" w14:textId="6F782117" w:rsidR="00E01E5F" w:rsidRPr="00095D96" w:rsidRDefault="00E01E5F" w:rsidP="00E01E5F">
            <w:pPr>
              <w:pStyle w:val="TableText"/>
              <w:spacing w:before="40" w:after="40" w:line="276" w:lineRule="auto"/>
              <w:rPr>
                <w:rStyle w:val="ModifiedTextRed"/>
              </w:rPr>
            </w:pPr>
            <w:r w:rsidRPr="00095D96">
              <w:rPr>
                <w:rStyle w:val="ModifiedTextRed"/>
              </w:rPr>
              <w:t>0x80 0x56</w:t>
            </w:r>
          </w:p>
        </w:tc>
      </w:tr>
      <w:tr w:rsidR="00E01E5F" w:rsidRPr="000F00E8" w14:paraId="7EFC379C" w14:textId="77777777" w:rsidTr="00696BB6">
        <w:tc>
          <w:tcPr>
            <w:tcW w:w="4679" w:type="dxa"/>
            <w:vAlign w:val="center"/>
          </w:tcPr>
          <w:p w14:paraId="48025A21" w14:textId="6E9A4FB6" w:rsidR="00E01E5F" w:rsidRPr="00095D96" w:rsidRDefault="00E01E5F" w:rsidP="00E01E5F">
            <w:pPr>
              <w:pStyle w:val="TableText"/>
              <w:spacing w:before="40" w:after="40" w:line="276" w:lineRule="auto"/>
              <w:rPr>
                <w:rStyle w:val="ModifiedTextRed"/>
              </w:rPr>
            </w:pPr>
            <w:r w:rsidRPr="00095D96">
              <w:rPr>
                <w:rStyle w:val="ModifiedTextRed"/>
              </w:rPr>
              <w:t>Remote Provisioning Extended Scan Report</w:t>
            </w:r>
          </w:p>
        </w:tc>
        <w:tc>
          <w:tcPr>
            <w:tcW w:w="4671" w:type="dxa"/>
            <w:vAlign w:val="center"/>
          </w:tcPr>
          <w:p w14:paraId="1D486FF8" w14:textId="30F0E9BC" w:rsidR="00E01E5F" w:rsidRPr="00095D96" w:rsidRDefault="00E01E5F" w:rsidP="00E01E5F">
            <w:pPr>
              <w:pStyle w:val="TableText"/>
              <w:spacing w:before="40" w:after="40" w:line="276" w:lineRule="auto"/>
              <w:rPr>
                <w:rStyle w:val="ModifiedTextRed"/>
              </w:rPr>
            </w:pPr>
            <w:r w:rsidRPr="00095D96">
              <w:rPr>
                <w:rStyle w:val="ModifiedTextRed"/>
              </w:rPr>
              <w:t>0x80 0x57</w:t>
            </w:r>
          </w:p>
        </w:tc>
      </w:tr>
      <w:tr w:rsidR="00E01E5F" w:rsidRPr="000F00E8" w14:paraId="3F65D4E5" w14:textId="77777777" w:rsidTr="00696BB6">
        <w:tc>
          <w:tcPr>
            <w:tcW w:w="4679" w:type="dxa"/>
            <w:vAlign w:val="center"/>
          </w:tcPr>
          <w:p w14:paraId="3E11C894" w14:textId="2543AB70" w:rsidR="00E01E5F" w:rsidRPr="00095D96" w:rsidRDefault="00E01E5F" w:rsidP="00E01E5F">
            <w:pPr>
              <w:pStyle w:val="TableText"/>
              <w:spacing w:before="40" w:after="40" w:line="276" w:lineRule="auto"/>
              <w:rPr>
                <w:rStyle w:val="ModifiedTextRed"/>
              </w:rPr>
            </w:pPr>
            <w:r w:rsidRPr="00095D96">
              <w:rPr>
                <w:rStyle w:val="ModifiedTextRed"/>
              </w:rPr>
              <w:t>Remote Provisioning Link Get</w:t>
            </w:r>
          </w:p>
        </w:tc>
        <w:tc>
          <w:tcPr>
            <w:tcW w:w="4671" w:type="dxa"/>
            <w:vAlign w:val="center"/>
          </w:tcPr>
          <w:p w14:paraId="4B48B573" w14:textId="3014AEDF" w:rsidR="00E01E5F" w:rsidRPr="00095D96" w:rsidRDefault="00E01E5F" w:rsidP="00E01E5F">
            <w:pPr>
              <w:pStyle w:val="TableText"/>
              <w:spacing w:before="40" w:after="40" w:line="276" w:lineRule="auto"/>
              <w:rPr>
                <w:rStyle w:val="ModifiedTextRed"/>
              </w:rPr>
            </w:pPr>
            <w:r w:rsidRPr="00095D96">
              <w:rPr>
                <w:rStyle w:val="ModifiedTextRed"/>
              </w:rPr>
              <w:t>0x80 0x58</w:t>
            </w:r>
          </w:p>
        </w:tc>
      </w:tr>
      <w:tr w:rsidR="00E01E5F" w:rsidRPr="000F00E8" w14:paraId="2334A806" w14:textId="77777777" w:rsidTr="00696BB6">
        <w:tc>
          <w:tcPr>
            <w:tcW w:w="4679" w:type="dxa"/>
            <w:vAlign w:val="center"/>
          </w:tcPr>
          <w:p w14:paraId="40A5200C" w14:textId="248569EB" w:rsidR="00E01E5F" w:rsidRPr="00095D96" w:rsidRDefault="00E01E5F" w:rsidP="00E01E5F">
            <w:pPr>
              <w:pStyle w:val="TableText"/>
              <w:spacing w:before="40" w:after="40" w:line="276" w:lineRule="auto"/>
              <w:rPr>
                <w:rStyle w:val="ModifiedTextRed"/>
              </w:rPr>
            </w:pPr>
            <w:r w:rsidRPr="00095D96">
              <w:rPr>
                <w:rStyle w:val="ModifiedTextRed"/>
              </w:rPr>
              <w:t>Remote Provisioning Link Open</w:t>
            </w:r>
          </w:p>
        </w:tc>
        <w:tc>
          <w:tcPr>
            <w:tcW w:w="4671" w:type="dxa"/>
            <w:vAlign w:val="center"/>
          </w:tcPr>
          <w:p w14:paraId="19CB3172" w14:textId="2D3D2C19" w:rsidR="00E01E5F" w:rsidRPr="00095D96" w:rsidRDefault="00E01E5F" w:rsidP="00E01E5F">
            <w:pPr>
              <w:pStyle w:val="TableText"/>
              <w:spacing w:before="40" w:after="40" w:line="276" w:lineRule="auto"/>
              <w:rPr>
                <w:rStyle w:val="ModifiedTextRed"/>
              </w:rPr>
            </w:pPr>
            <w:r w:rsidRPr="00095D96">
              <w:rPr>
                <w:rStyle w:val="ModifiedTextRed"/>
              </w:rPr>
              <w:t>0x80 0x59</w:t>
            </w:r>
          </w:p>
        </w:tc>
      </w:tr>
      <w:tr w:rsidR="00E01E5F" w:rsidRPr="000F00E8" w14:paraId="745E1A1F" w14:textId="77777777" w:rsidTr="00696BB6">
        <w:tc>
          <w:tcPr>
            <w:tcW w:w="4679" w:type="dxa"/>
            <w:vAlign w:val="center"/>
          </w:tcPr>
          <w:p w14:paraId="361EBE34" w14:textId="1ED178C0" w:rsidR="00E01E5F" w:rsidRPr="00095D96" w:rsidRDefault="00E01E5F" w:rsidP="00E01E5F">
            <w:pPr>
              <w:pStyle w:val="TableText"/>
              <w:spacing w:before="40" w:after="40" w:line="276" w:lineRule="auto"/>
              <w:rPr>
                <w:rStyle w:val="ModifiedTextRed"/>
              </w:rPr>
            </w:pPr>
            <w:r w:rsidRPr="00095D96">
              <w:rPr>
                <w:rStyle w:val="ModifiedTextRed"/>
              </w:rPr>
              <w:t>Remote Provisioning Link Close</w:t>
            </w:r>
          </w:p>
        </w:tc>
        <w:tc>
          <w:tcPr>
            <w:tcW w:w="4671" w:type="dxa"/>
            <w:vAlign w:val="center"/>
          </w:tcPr>
          <w:p w14:paraId="5473AA6E" w14:textId="65122408" w:rsidR="00E01E5F" w:rsidRPr="00095D96" w:rsidRDefault="00E01E5F" w:rsidP="00E01E5F">
            <w:pPr>
              <w:pStyle w:val="TableText"/>
              <w:spacing w:before="40" w:after="40" w:line="276" w:lineRule="auto"/>
              <w:rPr>
                <w:rStyle w:val="ModifiedTextRed"/>
              </w:rPr>
            </w:pPr>
            <w:r w:rsidRPr="00095D96">
              <w:rPr>
                <w:rStyle w:val="ModifiedTextRed"/>
              </w:rPr>
              <w:t>0x80 0x5A</w:t>
            </w:r>
          </w:p>
        </w:tc>
      </w:tr>
      <w:tr w:rsidR="00E01E5F" w:rsidRPr="000F00E8" w14:paraId="3ED370C3" w14:textId="77777777" w:rsidTr="00696BB6">
        <w:tc>
          <w:tcPr>
            <w:tcW w:w="4679" w:type="dxa"/>
            <w:vAlign w:val="center"/>
          </w:tcPr>
          <w:p w14:paraId="591D0122" w14:textId="03FD2F49" w:rsidR="00E01E5F" w:rsidRPr="00095D96" w:rsidRDefault="00E01E5F" w:rsidP="00E01E5F">
            <w:pPr>
              <w:pStyle w:val="TableText"/>
              <w:spacing w:before="40" w:after="40" w:line="276" w:lineRule="auto"/>
              <w:rPr>
                <w:rStyle w:val="ModifiedTextRed"/>
              </w:rPr>
            </w:pPr>
            <w:r w:rsidRPr="00095D96">
              <w:rPr>
                <w:rStyle w:val="ModifiedTextRed"/>
              </w:rPr>
              <w:t>Remote Provisioning Link Status</w:t>
            </w:r>
          </w:p>
        </w:tc>
        <w:tc>
          <w:tcPr>
            <w:tcW w:w="4671" w:type="dxa"/>
            <w:vAlign w:val="center"/>
          </w:tcPr>
          <w:p w14:paraId="48C16884" w14:textId="230BB7F9" w:rsidR="00E01E5F" w:rsidRPr="00095D96" w:rsidRDefault="00E01E5F" w:rsidP="00E01E5F">
            <w:pPr>
              <w:pStyle w:val="TableText"/>
              <w:spacing w:before="40" w:after="40" w:line="276" w:lineRule="auto"/>
              <w:rPr>
                <w:rStyle w:val="ModifiedTextRed"/>
              </w:rPr>
            </w:pPr>
            <w:r w:rsidRPr="00095D96">
              <w:rPr>
                <w:rStyle w:val="ModifiedTextRed"/>
              </w:rPr>
              <w:t>0x80 0x5B</w:t>
            </w:r>
          </w:p>
        </w:tc>
      </w:tr>
      <w:tr w:rsidR="00E01E5F" w:rsidRPr="000F00E8" w14:paraId="056E1B70" w14:textId="77777777" w:rsidTr="00696BB6">
        <w:tc>
          <w:tcPr>
            <w:tcW w:w="4679" w:type="dxa"/>
            <w:vAlign w:val="center"/>
          </w:tcPr>
          <w:p w14:paraId="09CC97C0" w14:textId="139D84A1" w:rsidR="00E01E5F" w:rsidRPr="00095D96" w:rsidRDefault="00E01E5F" w:rsidP="00E01E5F">
            <w:pPr>
              <w:pStyle w:val="TableText"/>
              <w:spacing w:before="40" w:after="40" w:line="276" w:lineRule="auto"/>
              <w:rPr>
                <w:rStyle w:val="ModifiedTextRed"/>
              </w:rPr>
            </w:pPr>
            <w:r w:rsidRPr="00095D96">
              <w:rPr>
                <w:rStyle w:val="ModifiedTextRed"/>
              </w:rPr>
              <w:t>Remote Provisioning Link Report</w:t>
            </w:r>
          </w:p>
        </w:tc>
        <w:tc>
          <w:tcPr>
            <w:tcW w:w="4671" w:type="dxa"/>
            <w:vAlign w:val="center"/>
          </w:tcPr>
          <w:p w14:paraId="08E6483E" w14:textId="1CF5DEAB" w:rsidR="00E01E5F" w:rsidRPr="00095D96" w:rsidRDefault="00E01E5F" w:rsidP="00E01E5F">
            <w:pPr>
              <w:pStyle w:val="TableText"/>
              <w:spacing w:before="40" w:after="40" w:line="276" w:lineRule="auto"/>
              <w:rPr>
                <w:rStyle w:val="ModifiedTextRed"/>
              </w:rPr>
            </w:pPr>
            <w:r w:rsidRPr="00095D96">
              <w:rPr>
                <w:rStyle w:val="ModifiedTextRed"/>
              </w:rPr>
              <w:t>0x80 0x5C</w:t>
            </w:r>
          </w:p>
        </w:tc>
      </w:tr>
      <w:tr w:rsidR="00E01E5F" w:rsidRPr="000F00E8" w14:paraId="7FFBCD02" w14:textId="77777777" w:rsidTr="00696BB6">
        <w:tc>
          <w:tcPr>
            <w:tcW w:w="4679" w:type="dxa"/>
            <w:vAlign w:val="center"/>
          </w:tcPr>
          <w:p w14:paraId="6C1F51E8" w14:textId="1F6C1938" w:rsidR="00E01E5F" w:rsidRPr="00095D96" w:rsidRDefault="00E01E5F" w:rsidP="00E01E5F">
            <w:pPr>
              <w:pStyle w:val="TableText"/>
              <w:spacing w:before="40" w:after="40" w:line="276" w:lineRule="auto"/>
              <w:rPr>
                <w:rStyle w:val="ModifiedTextRed"/>
              </w:rPr>
            </w:pPr>
            <w:r w:rsidRPr="00095D96">
              <w:rPr>
                <w:rStyle w:val="ModifiedTextRed"/>
              </w:rPr>
              <w:t>Remote Provisioning PDU Send</w:t>
            </w:r>
          </w:p>
        </w:tc>
        <w:tc>
          <w:tcPr>
            <w:tcW w:w="4671" w:type="dxa"/>
            <w:vAlign w:val="center"/>
          </w:tcPr>
          <w:p w14:paraId="0896104B" w14:textId="11103DAE" w:rsidR="00E01E5F" w:rsidRPr="00095D96" w:rsidRDefault="00E01E5F" w:rsidP="00E01E5F">
            <w:pPr>
              <w:pStyle w:val="TableText"/>
              <w:spacing w:before="40" w:after="40" w:line="276" w:lineRule="auto"/>
              <w:rPr>
                <w:rStyle w:val="ModifiedTextRed"/>
              </w:rPr>
            </w:pPr>
            <w:r w:rsidRPr="00095D96">
              <w:rPr>
                <w:rStyle w:val="ModifiedTextRed"/>
              </w:rPr>
              <w:t>0x80 0x5D</w:t>
            </w:r>
          </w:p>
        </w:tc>
      </w:tr>
      <w:tr w:rsidR="00E01E5F" w:rsidRPr="000F00E8" w14:paraId="6BC0E91F" w14:textId="77777777" w:rsidTr="00696BB6">
        <w:tc>
          <w:tcPr>
            <w:tcW w:w="4679" w:type="dxa"/>
            <w:vAlign w:val="center"/>
          </w:tcPr>
          <w:p w14:paraId="0BD07DFB" w14:textId="371B08DD" w:rsidR="00E01E5F" w:rsidRPr="00095D96" w:rsidRDefault="00E01E5F" w:rsidP="00E01E5F">
            <w:pPr>
              <w:pStyle w:val="TableText"/>
              <w:spacing w:before="40" w:after="40" w:line="276" w:lineRule="auto"/>
              <w:rPr>
                <w:rStyle w:val="ModifiedTextRed"/>
              </w:rPr>
            </w:pPr>
            <w:r w:rsidRPr="00095D96">
              <w:rPr>
                <w:rStyle w:val="ModifiedTextRed"/>
              </w:rPr>
              <w:t>Remote Provisioning PDU Outbound Report</w:t>
            </w:r>
          </w:p>
        </w:tc>
        <w:tc>
          <w:tcPr>
            <w:tcW w:w="4671" w:type="dxa"/>
            <w:vAlign w:val="center"/>
          </w:tcPr>
          <w:p w14:paraId="587DC379" w14:textId="232FD928" w:rsidR="00E01E5F" w:rsidRPr="00095D96" w:rsidRDefault="00E01E5F" w:rsidP="00E01E5F">
            <w:pPr>
              <w:pStyle w:val="TableText"/>
              <w:spacing w:before="40" w:after="40" w:line="276" w:lineRule="auto"/>
              <w:rPr>
                <w:rStyle w:val="ModifiedTextRed"/>
              </w:rPr>
            </w:pPr>
            <w:r w:rsidRPr="00095D96">
              <w:rPr>
                <w:rStyle w:val="ModifiedTextRed"/>
              </w:rPr>
              <w:t>0x80 0x5E</w:t>
            </w:r>
          </w:p>
        </w:tc>
      </w:tr>
      <w:tr w:rsidR="00E01E5F" w:rsidRPr="000F00E8" w14:paraId="38A8A0FE" w14:textId="77777777" w:rsidTr="00696BB6">
        <w:tc>
          <w:tcPr>
            <w:tcW w:w="4679" w:type="dxa"/>
            <w:vAlign w:val="center"/>
          </w:tcPr>
          <w:p w14:paraId="08E3AB4E" w14:textId="7DAAA952" w:rsidR="00E01E5F" w:rsidRPr="00095D96" w:rsidRDefault="00E01E5F" w:rsidP="00E01E5F">
            <w:pPr>
              <w:pStyle w:val="TableText"/>
              <w:spacing w:before="40" w:after="40" w:line="276" w:lineRule="auto"/>
              <w:rPr>
                <w:rStyle w:val="ModifiedTextRed"/>
              </w:rPr>
            </w:pPr>
            <w:r w:rsidRPr="00095D96">
              <w:rPr>
                <w:rStyle w:val="ModifiedTextRed"/>
              </w:rPr>
              <w:t>Remote Provisioning PDU Report</w:t>
            </w:r>
          </w:p>
        </w:tc>
        <w:tc>
          <w:tcPr>
            <w:tcW w:w="4671" w:type="dxa"/>
            <w:vAlign w:val="center"/>
          </w:tcPr>
          <w:p w14:paraId="212F8FB4" w14:textId="172EAE2C" w:rsidR="00E01E5F" w:rsidRPr="00095D96" w:rsidRDefault="00E01E5F" w:rsidP="00E01E5F">
            <w:pPr>
              <w:pStyle w:val="TableText"/>
              <w:spacing w:before="40" w:after="40" w:line="276" w:lineRule="auto"/>
              <w:rPr>
                <w:rStyle w:val="ModifiedTextRed"/>
              </w:rPr>
            </w:pPr>
            <w:r w:rsidRPr="00095D96">
              <w:rPr>
                <w:rStyle w:val="ModifiedTextRed"/>
              </w:rPr>
              <w:t>0x80 0x5F</w:t>
            </w:r>
          </w:p>
        </w:tc>
      </w:tr>
    </w:tbl>
    <w:p w14:paraId="79F4B5AB" w14:textId="1A5D357F" w:rsidR="00F163B4" w:rsidRDefault="00F163B4" w:rsidP="00F163B4">
      <w:pPr>
        <w:pStyle w:val="a6"/>
        <w:spacing w:after="200"/>
        <w:rPr>
          <w:rFonts w:ascii="Arial" w:eastAsia="Times New Roman" w:hAnsi="Arial" w:cs="Times New Roman"/>
          <w:color w:val="2E3237" w:themeColor="text2" w:themeShade="BF"/>
          <w:sz w:val="20"/>
        </w:rPr>
      </w:pPr>
      <w:r w:rsidRPr="002A6476">
        <w:rPr>
          <w:rFonts w:ascii="Arial" w:eastAsia="Times New Roman" w:hAnsi="Arial" w:cs="Times New Roman"/>
          <w:color w:val="2E3237" w:themeColor="text2" w:themeShade="BF"/>
          <w:sz w:val="20"/>
        </w:rPr>
        <w:t>Table 4.107: Numerical summary of opcodes</w:t>
      </w:r>
    </w:p>
    <w:p w14:paraId="04DA06A8" w14:textId="36A6136B" w:rsidR="00D93150" w:rsidRDefault="00D93150" w:rsidP="00D93150">
      <w:pPr>
        <w:pStyle w:val="3"/>
        <w:ind w:left="1224" w:hanging="1224"/>
      </w:pPr>
      <w:bookmarkStart w:id="1675" w:name="_Toc527039241"/>
      <w:r w:rsidRPr="00D93150">
        <w:t>Summary of status codes</w:t>
      </w:r>
      <w:bookmarkEnd w:id="1675"/>
    </w:p>
    <w:p w14:paraId="1C43B841" w14:textId="74098C71" w:rsidR="00D93150" w:rsidRDefault="00D93150" w:rsidP="00D93150">
      <w:pPr>
        <w:pStyle w:val="a2"/>
      </w:pPr>
      <w:r w:rsidRPr="000469FA">
        <w:rPr>
          <w:rStyle w:val="DocumentHyperlink"/>
        </w:rPr>
        <w:t>Table 4.108</w:t>
      </w:r>
      <w:r>
        <w:t xml:space="preserve"> defines status codes for </w:t>
      </w:r>
      <w:r w:rsidR="000F7BA3">
        <w:rPr>
          <w:rStyle w:val="ModifiedTextRed"/>
        </w:rPr>
        <w:t>c</w:t>
      </w:r>
      <w:r w:rsidR="00BE4337" w:rsidRPr="000469FA">
        <w:rPr>
          <w:rStyle w:val="ModifiedTextRed"/>
        </w:rPr>
        <w:t>onfiguration</w:t>
      </w:r>
      <w:r w:rsidR="00BE4337">
        <w:t xml:space="preserve"> </w:t>
      </w:r>
      <w:r>
        <w:t xml:space="preserve">messages </w:t>
      </w:r>
      <w:r w:rsidR="00BE4337" w:rsidRPr="000469FA">
        <w:rPr>
          <w:rStyle w:val="ModifiedTextRed"/>
        </w:rPr>
        <w:t xml:space="preserve">(see Section 4.3.2) and </w:t>
      </w:r>
      <w:r w:rsidR="000F7BA3">
        <w:rPr>
          <w:rStyle w:val="ModifiedTextRed"/>
        </w:rPr>
        <w:t>h</w:t>
      </w:r>
      <w:r w:rsidR="00BE4337" w:rsidRPr="000469FA">
        <w:rPr>
          <w:rStyle w:val="ModifiedTextRed"/>
        </w:rPr>
        <w:t xml:space="preserve">ealth </w:t>
      </w:r>
      <w:r w:rsidR="000F7BA3">
        <w:rPr>
          <w:rStyle w:val="ModifiedTextRed"/>
        </w:rPr>
        <w:t>m</w:t>
      </w:r>
      <w:r w:rsidR="00BE4337" w:rsidRPr="000469FA">
        <w:rPr>
          <w:rStyle w:val="ModifiedTextRed"/>
        </w:rPr>
        <w:t xml:space="preserve">essages (see </w:t>
      </w:r>
      <w:r w:rsidR="001631DD">
        <w:rPr>
          <w:rStyle w:val="ModifiedTextRed"/>
        </w:rPr>
        <w:t>S</w:t>
      </w:r>
      <w:r w:rsidR="00BE4337" w:rsidRPr="000469FA">
        <w:rPr>
          <w:rStyle w:val="ModifiedTextRed"/>
        </w:rPr>
        <w:t>ection 4.33)</w:t>
      </w:r>
      <w:r w:rsidR="00BE4337">
        <w:t xml:space="preserve"> </w:t>
      </w:r>
      <w:r>
        <w:t xml:space="preserve">that contain a Status parameter. Status messages are sent only in response to properly formatted messages (see Section </w:t>
      </w:r>
      <w:r w:rsidRPr="000469FA">
        <w:rPr>
          <w:rStyle w:val="DocumentHyperlink"/>
        </w:rPr>
        <w:t>3.7.4.4</w:t>
      </w:r>
      <w:r>
        <w:t>).</w:t>
      </w:r>
    </w:p>
    <w:p w14:paraId="1E7AADA4" w14:textId="23DC90C6" w:rsidR="00BE4337" w:rsidRPr="000469FA" w:rsidRDefault="00BE4337" w:rsidP="00D93150">
      <w:pPr>
        <w:pStyle w:val="a2"/>
        <w:rPr>
          <w:rStyle w:val="InstructionalText"/>
        </w:rPr>
      </w:pPr>
      <w:r>
        <w:rPr>
          <w:rStyle w:val="InstructionalText"/>
        </w:rPr>
        <w:t>[Table not changed]</w:t>
      </w:r>
    </w:p>
    <w:tbl>
      <w:tblPr>
        <w:tblStyle w:val="af2"/>
        <w:tblW w:w="0" w:type="auto"/>
        <w:tblLook w:val="04A0" w:firstRow="1" w:lastRow="0" w:firstColumn="1" w:lastColumn="0" w:noHBand="0" w:noVBand="1"/>
      </w:tblPr>
      <w:tblGrid>
        <w:gridCol w:w="4512"/>
        <w:gridCol w:w="4504"/>
      </w:tblGrid>
      <w:tr w:rsidR="00D93150" w:rsidRPr="002A6476" w14:paraId="7833A65F" w14:textId="77777777" w:rsidTr="00F7478E">
        <w:trPr>
          <w:tblHeader/>
        </w:trPr>
        <w:tc>
          <w:tcPr>
            <w:tcW w:w="4679" w:type="dxa"/>
            <w:shd w:val="clear" w:color="auto" w:fill="F2F2F2" w:themeFill="background1" w:themeFillShade="F2"/>
          </w:tcPr>
          <w:p w14:paraId="40827CE4" w14:textId="2F985623" w:rsidR="00D93150" w:rsidRPr="002A6476" w:rsidRDefault="00D93150" w:rsidP="00F7478E">
            <w:pPr>
              <w:pStyle w:val="Tableheading0"/>
              <w:shd w:val="clear" w:color="auto" w:fill="F2F2F2" w:themeFill="background1" w:themeFillShade="F2"/>
              <w:rPr>
                <w:rFonts w:eastAsia="Times New Roman" w:cs="Times New Roman"/>
              </w:rPr>
            </w:pPr>
            <w:r w:rsidRPr="00D93150">
              <w:rPr>
                <w:rFonts w:eastAsia="Times New Roman" w:cs="Times New Roman"/>
              </w:rPr>
              <w:t>Status Code</w:t>
            </w:r>
          </w:p>
        </w:tc>
        <w:tc>
          <w:tcPr>
            <w:tcW w:w="4671" w:type="dxa"/>
            <w:shd w:val="clear" w:color="auto" w:fill="F2F2F2" w:themeFill="background1" w:themeFillShade="F2"/>
          </w:tcPr>
          <w:p w14:paraId="68FE208D" w14:textId="3D535287" w:rsidR="00D93150" w:rsidRPr="002A6476" w:rsidRDefault="00D93150" w:rsidP="00F7478E">
            <w:pPr>
              <w:pStyle w:val="Tableheading0"/>
              <w:shd w:val="clear" w:color="auto" w:fill="F2F2F2" w:themeFill="background1" w:themeFillShade="F2"/>
              <w:rPr>
                <w:rFonts w:eastAsia="Times New Roman" w:cs="Times New Roman"/>
              </w:rPr>
            </w:pPr>
            <w:r w:rsidRPr="00D93150">
              <w:rPr>
                <w:rFonts w:eastAsia="Times New Roman" w:cs="Times New Roman"/>
              </w:rPr>
              <w:t>Status Code Name</w:t>
            </w:r>
          </w:p>
        </w:tc>
      </w:tr>
      <w:tr w:rsidR="00D93150" w:rsidRPr="002A6476" w14:paraId="0089F17B" w14:textId="77777777" w:rsidTr="00F7478E">
        <w:tc>
          <w:tcPr>
            <w:tcW w:w="4679" w:type="dxa"/>
          </w:tcPr>
          <w:p w14:paraId="708292F4" w14:textId="0E4A1CC4" w:rsidR="00D93150" w:rsidRPr="002A6476" w:rsidRDefault="00D93150" w:rsidP="00F7478E">
            <w:pPr>
              <w:pStyle w:val="TableText"/>
              <w:spacing w:before="40" w:after="40" w:line="276" w:lineRule="auto"/>
              <w:rPr>
                <w:color w:val="000000" w:themeColor="text1" w:themeShade="BF"/>
              </w:rPr>
            </w:pPr>
            <w:r>
              <w:rPr>
                <w:color w:val="000000" w:themeColor="text1" w:themeShade="BF"/>
              </w:rPr>
              <w:t>…</w:t>
            </w:r>
          </w:p>
        </w:tc>
        <w:tc>
          <w:tcPr>
            <w:tcW w:w="4671" w:type="dxa"/>
          </w:tcPr>
          <w:p w14:paraId="5C4C9200" w14:textId="07F93B65" w:rsidR="00D93150" w:rsidRPr="002A6476" w:rsidRDefault="00D93150" w:rsidP="00F7478E">
            <w:pPr>
              <w:pStyle w:val="TableText"/>
              <w:spacing w:before="40" w:after="40" w:line="276" w:lineRule="auto"/>
              <w:rPr>
                <w:color w:val="000000" w:themeColor="text1" w:themeShade="BF"/>
              </w:rPr>
            </w:pPr>
            <w:r>
              <w:rPr>
                <w:color w:val="000000" w:themeColor="text1" w:themeShade="BF"/>
              </w:rPr>
              <w:t>…</w:t>
            </w:r>
          </w:p>
        </w:tc>
      </w:tr>
    </w:tbl>
    <w:p w14:paraId="0F84CE51" w14:textId="37B43A0F" w:rsidR="00D93150" w:rsidRDefault="00D93150" w:rsidP="00D93150">
      <w:pPr>
        <w:pStyle w:val="a2"/>
        <w:rPr>
          <w:bCs/>
          <w:i/>
          <w:color w:val="3E434A" w:themeColor="text2"/>
          <w:sz w:val="18"/>
          <w:szCs w:val="18"/>
        </w:rPr>
      </w:pPr>
      <w:r w:rsidRPr="000469FA">
        <w:rPr>
          <w:bCs/>
          <w:i/>
          <w:color w:val="3E434A" w:themeColor="text2"/>
          <w:sz w:val="18"/>
          <w:szCs w:val="18"/>
        </w:rPr>
        <w:t>Table 4.108: Summary of status codes</w:t>
      </w:r>
    </w:p>
    <w:p w14:paraId="7FB9FD83" w14:textId="740C3F96" w:rsidR="00D93150" w:rsidRPr="000469FA" w:rsidRDefault="00C220A2" w:rsidP="00D93150">
      <w:pPr>
        <w:pStyle w:val="a2"/>
        <w:rPr>
          <w:rStyle w:val="ModifiedTextRed"/>
        </w:rPr>
      </w:pPr>
      <w:r>
        <w:rPr>
          <w:rStyle w:val="ModifiedTextRed"/>
        </w:rPr>
        <w:fldChar w:fldCharType="begin"/>
      </w:r>
      <w:r>
        <w:rPr>
          <w:rStyle w:val="ModifiedTextRed"/>
        </w:rPr>
        <w:instrText xml:space="preserve"> REF _Ref511720185 \h </w:instrText>
      </w:r>
      <w:r>
        <w:rPr>
          <w:rStyle w:val="ModifiedTextRed"/>
        </w:rPr>
      </w:r>
      <w:r>
        <w:rPr>
          <w:rStyle w:val="ModifiedTextRed"/>
        </w:rPr>
        <w:fldChar w:fldCharType="separate"/>
      </w:r>
      <w:r w:rsidR="00A60C92" w:rsidRPr="000469FA">
        <w:rPr>
          <w:rStyle w:val="ModifiedTextRed"/>
        </w:rPr>
        <w:t xml:space="preserve">Table </w:t>
      </w:r>
      <w:r w:rsidR="00A60C92">
        <w:rPr>
          <w:rStyle w:val="ModifiedTextRed"/>
          <w:noProof/>
        </w:rPr>
        <w:t>4</w:t>
      </w:r>
      <w:r w:rsidR="00A60C92">
        <w:rPr>
          <w:rStyle w:val="ModifiedTextRed"/>
        </w:rPr>
        <w:t>.</w:t>
      </w:r>
      <w:r w:rsidR="00A60C92">
        <w:rPr>
          <w:rStyle w:val="ModifiedTextRed"/>
          <w:noProof/>
        </w:rPr>
        <w:t>22</w:t>
      </w:r>
      <w:r>
        <w:rPr>
          <w:rStyle w:val="ModifiedTextRed"/>
        </w:rPr>
        <w:fldChar w:fldCharType="end"/>
      </w:r>
      <w:r w:rsidR="00D93150" w:rsidRPr="000469FA">
        <w:rPr>
          <w:rStyle w:val="ModifiedTextRed"/>
        </w:rPr>
        <w:t xml:space="preserve"> defines status codes for Remote Provisioning Server messages that contain a status code.</w:t>
      </w:r>
    </w:p>
    <w:tbl>
      <w:tblPr>
        <w:tblStyle w:val="af2"/>
        <w:tblW w:w="7225" w:type="dxa"/>
        <w:tblLook w:val="04A0" w:firstRow="1" w:lastRow="0" w:firstColumn="1" w:lastColumn="0" w:noHBand="0" w:noVBand="1"/>
      </w:tblPr>
      <w:tblGrid>
        <w:gridCol w:w="1555"/>
        <w:gridCol w:w="5670"/>
      </w:tblGrid>
      <w:tr w:rsidR="00D93150" w:rsidRPr="00BE4337" w14:paraId="2CFD913C" w14:textId="77777777" w:rsidTr="00F051C2">
        <w:trPr>
          <w:tblHeader/>
        </w:trPr>
        <w:tc>
          <w:tcPr>
            <w:tcW w:w="1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3F8686" w14:textId="77777777" w:rsidR="00D93150" w:rsidRPr="000469FA" w:rsidRDefault="00D93150" w:rsidP="00F7478E">
            <w:pPr>
              <w:pStyle w:val="Tableheading0"/>
              <w:keepNext/>
              <w:keepLines/>
              <w:rPr>
                <w:rStyle w:val="ModifiedTextRed"/>
              </w:rPr>
            </w:pPr>
            <w:r w:rsidRPr="000469FA">
              <w:rPr>
                <w:rStyle w:val="ModifiedTextRed"/>
              </w:rPr>
              <w:t>Status Code</w:t>
            </w:r>
          </w:p>
        </w:tc>
        <w:tc>
          <w:tcPr>
            <w:tcW w:w="56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91886F1" w14:textId="77777777" w:rsidR="00D93150" w:rsidRPr="000469FA" w:rsidRDefault="00D93150" w:rsidP="00F7478E">
            <w:pPr>
              <w:pStyle w:val="Tableheading0"/>
              <w:keepNext/>
              <w:keepLines/>
              <w:rPr>
                <w:rStyle w:val="ModifiedTextRed"/>
              </w:rPr>
            </w:pPr>
            <w:r w:rsidRPr="000469FA">
              <w:rPr>
                <w:rStyle w:val="ModifiedTextRed"/>
              </w:rPr>
              <w:t>Status Code Name</w:t>
            </w:r>
          </w:p>
        </w:tc>
      </w:tr>
      <w:tr w:rsidR="00D93150" w:rsidRPr="00BE4337" w14:paraId="6A935002" w14:textId="77777777" w:rsidTr="00F051C2">
        <w:tc>
          <w:tcPr>
            <w:tcW w:w="1555" w:type="dxa"/>
            <w:tcBorders>
              <w:top w:val="single" w:sz="4" w:space="0" w:color="auto"/>
              <w:left w:val="single" w:sz="4" w:space="0" w:color="auto"/>
              <w:bottom w:val="single" w:sz="4" w:space="0" w:color="auto"/>
              <w:right w:val="single" w:sz="4" w:space="0" w:color="auto"/>
            </w:tcBorders>
          </w:tcPr>
          <w:p w14:paraId="16B981CB" w14:textId="77777777" w:rsidR="00D93150" w:rsidRPr="000469FA" w:rsidRDefault="00D93150" w:rsidP="00F7478E">
            <w:pPr>
              <w:pStyle w:val="TableText"/>
              <w:keepNext/>
              <w:keepLines/>
              <w:spacing w:before="40" w:after="40" w:line="276" w:lineRule="auto"/>
              <w:rPr>
                <w:rStyle w:val="ModifiedTextRed"/>
              </w:rPr>
            </w:pPr>
            <w:r w:rsidRPr="000469FA">
              <w:rPr>
                <w:rStyle w:val="ModifiedTextRed"/>
              </w:rPr>
              <w:t>0x00</w:t>
            </w:r>
          </w:p>
        </w:tc>
        <w:tc>
          <w:tcPr>
            <w:tcW w:w="5670" w:type="dxa"/>
            <w:tcBorders>
              <w:top w:val="single" w:sz="4" w:space="0" w:color="auto"/>
              <w:left w:val="single" w:sz="4" w:space="0" w:color="auto"/>
              <w:bottom w:val="single" w:sz="4" w:space="0" w:color="auto"/>
              <w:right w:val="single" w:sz="4" w:space="0" w:color="auto"/>
            </w:tcBorders>
          </w:tcPr>
          <w:p w14:paraId="65B4F7CD" w14:textId="77777777" w:rsidR="00D93150" w:rsidRPr="000469FA" w:rsidRDefault="00D93150" w:rsidP="00F7478E">
            <w:pPr>
              <w:pStyle w:val="TableText"/>
              <w:spacing w:before="40" w:after="40" w:line="276" w:lineRule="auto"/>
              <w:rPr>
                <w:rStyle w:val="ModifiedTextRed"/>
              </w:rPr>
            </w:pPr>
            <w:r w:rsidRPr="000469FA">
              <w:rPr>
                <w:rStyle w:val="ModifiedTextRed"/>
              </w:rPr>
              <w:t>Success</w:t>
            </w:r>
          </w:p>
        </w:tc>
      </w:tr>
      <w:tr w:rsidR="00D93150" w:rsidRPr="00BE4337" w14:paraId="6F1F8576" w14:textId="77777777" w:rsidTr="00F051C2">
        <w:tc>
          <w:tcPr>
            <w:tcW w:w="1555" w:type="dxa"/>
            <w:tcBorders>
              <w:top w:val="single" w:sz="4" w:space="0" w:color="auto"/>
              <w:left w:val="single" w:sz="4" w:space="0" w:color="auto"/>
              <w:bottom w:val="single" w:sz="4" w:space="0" w:color="auto"/>
              <w:right w:val="single" w:sz="4" w:space="0" w:color="auto"/>
            </w:tcBorders>
          </w:tcPr>
          <w:p w14:paraId="30714314" w14:textId="77777777" w:rsidR="00D93150" w:rsidRPr="000469FA" w:rsidRDefault="00D93150" w:rsidP="00F7478E">
            <w:pPr>
              <w:pStyle w:val="TableText"/>
              <w:spacing w:before="40" w:after="40" w:line="276" w:lineRule="auto"/>
              <w:rPr>
                <w:rStyle w:val="ModifiedTextRed"/>
              </w:rPr>
            </w:pPr>
            <w:r w:rsidRPr="000469FA">
              <w:rPr>
                <w:rStyle w:val="ModifiedTextRed"/>
              </w:rPr>
              <w:t>0x01</w:t>
            </w:r>
          </w:p>
        </w:tc>
        <w:tc>
          <w:tcPr>
            <w:tcW w:w="5670" w:type="dxa"/>
            <w:tcBorders>
              <w:top w:val="single" w:sz="4" w:space="0" w:color="auto"/>
              <w:left w:val="single" w:sz="4" w:space="0" w:color="auto"/>
              <w:bottom w:val="single" w:sz="4" w:space="0" w:color="auto"/>
              <w:right w:val="single" w:sz="4" w:space="0" w:color="auto"/>
            </w:tcBorders>
          </w:tcPr>
          <w:p w14:paraId="042734C1" w14:textId="3DF688E2" w:rsidR="00D93150" w:rsidRPr="000469FA" w:rsidRDefault="002D4E8F" w:rsidP="00F7478E">
            <w:pPr>
              <w:pStyle w:val="TableText"/>
              <w:spacing w:before="40" w:after="40" w:line="276" w:lineRule="auto"/>
              <w:rPr>
                <w:rStyle w:val="ModifiedTextRed"/>
              </w:rPr>
            </w:pPr>
            <w:r w:rsidRPr="000469FA">
              <w:rPr>
                <w:rStyle w:val="ModifiedTextRed"/>
              </w:rPr>
              <w:t>Scanning Cannot Start</w:t>
            </w:r>
          </w:p>
        </w:tc>
      </w:tr>
      <w:tr w:rsidR="002D4E8F" w:rsidRPr="00BE4337" w14:paraId="5DEF0D18" w14:textId="77777777" w:rsidTr="00F051C2">
        <w:tc>
          <w:tcPr>
            <w:tcW w:w="1555" w:type="dxa"/>
            <w:tcBorders>
              <w:top w:val="single" w:sz="4" w:space="0" w:color="auto"/>
              <w:left w:val="single" w:sz="4" w:space="0" w:color="auto"/>
              <w:bottom w:val="single" w:sz="4" w:space="0" w:color="auto"/>
              <w:right w:val="single" w:sz="4" w:space="0" w:color="auto"/>
            </w:tcBorders>
          </w:tcPr>
          <w:p w14:paraId="015BF018" w14:textId="4624FA8A" w:rsidR="002D4E8F" w:rsidRPr="000469FA" w:rsidRDefault="00FC1F28" w:rsidP="002D4E8F">
            <w:pPr>
              <w:pStyle w:val="TableText"/>
              <w:spacing w:before="40" w:after="40" w:line="276" w:lineRule="auto"/>
              <w:rPr>
                <w:rStyle w:val="ModifiedTextRed"/>
              </w:rPr>
            </w:pPr>
            <w:r w:rsidRPr="000469FA">
              <w:rPr>
                <w:rStyle w:val="ModifiedTextRed"/>
              </w:rPr>
              <w:t>0x0</w:t>
            </w:r>
            <w:r>
              <w:rPr>
                <w:rStyle w:val="ModifiedTextRed"/>
              </w:rPr>
              <w:t>2</w:t>
            </w:r>
          </w:p>
        </w:tc>
        <w:tc>
          <w:tcPr>
            <w:tcW w:w="5670" w:type="dxa"/>
            <w:tcBorders>
              <w:top w:val="single" w:sz="4" w:space="0" w:color="auto"/>
              <w:left w:val="single" w:sz="4" w:space="0" w:color="auto"/>
              <w:bottom w:val="single" w:sz="4" w:space="0" w:color="auto"/>
              <w:right w:val="single" w:sz="4" w:space="0" w:color="auto"/>
            </w:tcBorders>
          </w:tcPr>
          <w:p w14:paraId="3F1684BD" w14:textId="3A3D3351" w:rsidR="002D4E8F" w:rsidRPr="000469FA" w:rsidRDefault="002D4E8F" w:rsidP="002D4E8F">
            <w:pPr>
              <w:pStyle w:val="TableText"/>
              <w:spacing w:before="40" w:after="40" w:line="276" w:lineRule="auto"/>
              <w:rPr>
                <w:rStyle w:val="ModifiedTextRed"/>
              </w:rPr>
            </w:pPr>
            <w:r w:rsidRPr="000469FA">
              <w:rPr>
                <w:rStyle w:val="ModifiedTextRed"/>
              </w:rPr>
              <w:t>Invalid State</w:t>
            </w:r>
          </w:p>
        </w:tc>
      </w:tr>
      <w:tr w:rsidR="008D5C8C" w:rsidRPr="00BE4337" w14:paraId="518A7FA3" w14:textId="77777777" w:rsidTr="00F051C2">
        <w:tc>
          <w:tcPr>
            <w:tcW w:w="1555" w:type="dxa"/>
            <w:tcBorders>
              <w:top w:val="single" w:sz="4" w:space="0" w:color="auto"/>
              <w:left w:val="single" w:sz="4" w:space="0" w:color="auto"/>
              <w:bottom w:val="single" w:sz="4" w:space="0" w:color="auto"/>
              <w:right w:val="single" w:sz="4" w:space="0" w:color="auto"/>
            </w:tcBorders>
          </w:tcPr>
          <w:p w14:paraId="61C341E1" w14:textId="13AC4AB1" w:rsidR="008D5C8C" w:rsidRPr="000469FA" w:rsidRDefault="008D5C8C" w:rsidP="002D4E8F">
            <w:pPr>
              <w:pStyle w:val="TableText"/>
              <w:spacing w:before="40" w:after="40" w:line="276" w:lineRule="auto"/>
              <w:rPr>
                <w:rStyle w:val="ModifiedTextRed"/>
              </w:rPr>
            </w:pPr>
            <w:r>
              <w:rPr>
                <w:rStyle w:val="ModifiedTextRed"/>
              </w:rPr>
              <w:t>0x0</w:t>
            </w:r>
            <w:r w:rsidR="00FC1F28">
              <w:rPr>
                <w:rStyle w:val="ModifiedTextRed"/>
              </w:rPr>
              <w:t>3</w:t>
            </w:r>
          </w:p>
        </w:tc>
        <w:tc>
          <w:tcPr>
            <w:tcW w:w="5670" w:type="dxa"/>
            <w:tcBorders>
              <w:top w:val="single" w:sz="4" w:space="0" w:color="auto"/>
              <w:left w:val="single" w:sz="4" w:space="0" w:color="auto"/>
              <w:bottom w:val="single" w:sz="4" w:space="0" w:color="auto"/>
              <w:right w:val="single" w:sz="4" w:space="0" w:color="auto"/>
            </w:tcBorders>
          </w:tcPr>
          <w:p w14:paraId="1AC34DC0" w14:textId="02C95B59" w:rsidR="008D5C8C" w:rsidRPr="000469FA" w:rsidRDefault="008D5C8C" w:rsidP="002D4E8F">
            <w:pPr>
              <w:pStyle w:val="TableText"/>
              <w:spacing w:before="40" w:after="40" w:line="276" w:lineRule="auto"/>
              <w:rPr>
                <w:rStyle w:val="ModifiedTextRed"/>
              </w:rPr>
            </w:pPr>
            <w:r>
              <w:rPr>
                <w:rStyle w:val="ModifiedTextRed"/>
              </w:rPr>
              <w:t>Limited Resources</w:t>
            </w:r>
          </w:p>
        </w:tc>
      </w:tr>
      <w:tr w:rsidR="002D4E8F" w:rsidRPr="00BE4337" w14:paraId="589D02DB" w14:textId="77777777" w:rsidTr="00F051C2">
        <w:tc>
          <w:tcPr>
            <w:tcW w:w="1555" w:type="dxa"/>
            <w:tcBorders>
              <w:top w:val="single" w:sz="4" w:space="0" w:color="auto"/>
              <w:left w:val="single" w:sz="4" w:space="0" w:color="auto"/>
              <w:bottom w:val="single" w:sz="4" w:space="0" w:color="auto"/>
              <w:right w:val="single" w:sz="4" w:space="0" w:color="auto"/>
            </w:tcBorders>
          </w:tcPr>
          <w:p w14:paraId="36D62D22" w14:textId="243EA4AF" w:rsidR="002D4E8F" w:rsidRPr="000469FA" w:rsidRDefault="002D4E8F" w:rsidP="002D4E8F">
            <w:pPr>
              <w:pStyle w:val="TableText"/>
              <w:spacing w:before="40" w:after="40" w:line="276" w:lineRule="auto"/>
              <w:rPr>
                <w:rStyle w:val="ModifiedTextRed"/>
              </w:rPr>
            </w:pPr>
            <w:r w:rsidRPr="000469FA">
              <w:rPr>
                <w:rStyle w:val="ModifiedTextRed"/>
              </w:rPr>
              <w:t>0x0</w:t>
            </w:r>
            <w:r w:rsidR="00FC1F28">
              <w:rPr>
                <w:rStyle w:val="ModifiedTextRed"/>
              </w:rPr>
              <w:t>4</w:t>
            </w:r>
          </w:p>
        </w:tc>
        <w:tc>
          <w:tcPr>
            <w:tcW w:w="5670" w:type="dxa"/>
            <w:tcBorders>
              <w:top w:val="single" w:sz="4" w:space="0" w:color="auto"/>
              <w:left w:val="single" w:sz="4" w:space="0" w:color="auto"/>
              <w:bottom w:val="single" w:sz="4" w:space="0" w:color="auto"/>
              <w:right w:val="single" w:sz="4" w:space="0" w:color="auto"/>
            </w:tcBorders>
          </w:tcPr>
          <w:p w14:paraId="518E3BE8" w14:textId="1E44363D" w:rsidR="002D4E8F" w:rsidRPr="000469FA" w:rsidRDefault="002D4E8F" w:rsidP="002D4E8F">
            <w:pPr>
              <w:pStyle w:val="TableText"/>
              <w:spacing w:before="40" w:after="40" w:line="276" w:lineRule="auto"/>
              <w:rPr>
                <w:rStyle w:val="ModifiedTextRed"/>
              </w:rPr>
            </w:pPr>
            <w:r w:rsidRPr="000469FA">
              <w:rPr>
                <w:rStyle w:val="ModifiedTextRed"/>
              </w:rPr>
              <w:t xml:space="preserve">Link Cannot </w:t>
            </w:r>
            <w:r>
              <w:rPr>
                <w:rStyle w:val="ModifiedTextRed"/>
              </w:rPr>
              <w:t>Open</w:t>
            </w:r>
          </w:p>
        </w:tc>
      </w:tr>
      <w:tr w:rsidR="002D4E8F" w:rsidRPr="00BE4337" w14:paraId="508CB7D5" w14:textId="77777777" w:rsidTr="00F051C2">
        <w:tc>
          <w:tcPr>
            <w:tcW w:w="1555" w:type="dxa"/>
            <w:tcBorders>
              <w:top w:val="single" w:sz="4" w:space="0" w:color="auto"/>
              <w:left w:val="single" w:sz="4" w:space="0" w:color="auto"/>
              <w:bottom w:val="single" w:sz="4" w:space="0" w:color="auto"/>
              <w:right w:val="single" w:sz="4" w:space="0" w:color="auto"/>
            </w:tcBorders>
          </w:tcPr>
          <w:p w14:paraId="70FB477B" w14:textId="53B152B5" w:rsidR="002D4E8F" w:rsidRPr="000469FA" w:rsidRDefault="002D4E8F" w:rsidP="002D4E8F">
            <w:pPr>
              <w:pStyle w:val="TableText"/>
              <w:spacing w:before="40" w:after="40" w:line="276" w:lineRule="auto"/>
              <w:rPr>
                <w:rStyle w:val="ModifiedTextRed"/>
              </w:rPr>
            </w:pPr>
            <w:r w:rsidRPr="000469FA">
              <w:rPr>
                <w:rStyle w:val="ModifiedTextRed"/>
              </w:rPr>
              <w:t>0x0</w:t>
            </w:r>
            <w:r w:rsidR="00FC1F28">
              <w:rPr>
                <w:rStyle w:val="ModifiedTextRed"/>
              </w:rPr>
              <w:t>5</w:t>
            </w:r>
          </w:p>
        </w:tc>
        <w:tc>
          <w:tcPr>
            <w:tcW w:w="5670" w:type="dxa"/>
            <w:tcBorders>
              <w:top w:val="single" w:sz="4" w:space="0" w:color="auto"/>
              <w:left w:val="single" w:sz="4" w:space="0" w:color="auto"/>
              <w:bottom w:val="single" w:sz="4" w:space="0" w:color="auto"/>
              <w:right w:val="single" w:sz="4" w:space="0" w:color="auto"/>
            </w:tcBorders>
          </w:tcPr>
          <w:p w14:paraId="72F2329D" w14:textId="77777777" w:rsidR="002D4E8F" w:rsidRPr="000469FA" w:rsidRDefault="002D4E8F" w:rsidP="002D4E8F">
            <w:pPr>
              <w:pStyle w:val="TableText"/>
              <w:spacing w:before="40" w:after="40" w:line="276" w:lineRule="auto"/>
              <w:rPr>
                <w:rStyle w:val="ModifiedTextRed"/>
              </w:rPr>
            </w:pPr>
            <w:r w:rsidRPr="000469FA">
              <w:rPr>
                <w:rStyle w:val="ModifiedTextRed"/>
              </w:rPr>
              <w:t>Link Open Failed</w:t>
            </w:r>
          </w:p>
        </w:tc>
      </w:tr>
      <w:tr w:rsidR="002D4E8F" w:rsidRPr="00BE4337" w14:paraId="552D5586" w14:textId="77777777" w:rsidTr="00F051C2">
        <w:tc>
          <w:tcPr>
            <w:tcW w:w="1555" w:type="dxa"/>
            <w:tcBorders>
              <w:top w:val="single" w:sz="4" w:space="0" w:color="auto"/>
              <w:left w:val="single" w:sz="4" w:space="0" w:color="auto"/>
              <w:bottom w:val="single" w:sz="4" w:space="0" w:color="auto"/>
              <w:right w:val="single" w:sz="4" w:space="0" w:color="auto"/>
            </w:tcBorders>
          </w:tcPr>
          <w:p w14:paraId="41753787" w14:textId="3696020E" w:rsidR="002D4E8F" w:rsidRPr="000469FA" w:rsidRDefault="002D4E8F" w:rsidP="002D4E8F">
            <w:pPr>
              <w:pStyle w:val="TableText"/>
              <w:spacing w:before="40" w:after="40" w:line="276" w:lineRule="auto"/>
              <w:rPr>
                <w:rStyle w:val="ModifiedTextRed"/>
              </w:rPr>
            </w:pPr>
            <w:r w:rsidRPr="000469FA">
              <w:rPr>
                <w:rStyle w:val="ModifiedTextRed"/>
              </w:rPr>
              <w:t>0x0</w:t>
            </w:r>
            <w:r w:rsidR="00FC1F28">
              <w:rPr>
                <w:rStyle w:val="ModifiedTextRed"/>
              </w:rPr>
              <w:t>6</w:t>
            </w:r>
          </w:p>
        </w:tc>
        <w:tc>
          <w:tcPr>
            <w:tcW w:w="5670" w:type="dxa"/>
            <w:tcBorders>
              <w:top w:val="single" w:sz="4" w:space="0" w:color="auto"/>
              <w:left w:val="single" w:sz="4" w:space="0" w:color="auto"/>
              <w:bottom w:val="single" w:sz="4" w:space="0" w:color="auto"/>
              <w:right w:val="single" w:sz="4" w:space="0" w:color="auto"/>
            </w:tcBorders>
          </w:tcPr>
          <w:p w14:paraId="48E00504" w14:textId="202A8255" w:rsidR="002D4E8F" w:rsidRPr="000469FA" w:rsidRDefault="002D4E8F" w:rsidP="002D4E8F">
            <w:pPr>
              <w:pStyle w:val="TableText"/>
              <w:spacing w:before="40" w:after="40" w:line="276" w:lineRule="auto"/>
              <w:rPr>
                <w:rStyle w:val="ModifiedTextRed"/>
              </w:rPr>
            </w:pPr>
            <w:r w:rsidRPr="000469FA">
              <w:rPr>
                <w:rStyle w:val="ModifiedTextRed"/>
              </w:rPr>
              <w:t>Link Closed by Device</w:t>
            </w:r>
          </w:p>
        </w:tc>
      </w:tr>
      <w:tr w:rsidR="002D4E8F" w:rsidRPr="00BE4337" w14:paraId="21CB37B4" w14:textId="77777777" w:rsidTr="00F051C2">
        <w:tc>
          <w:tcPr>
            <w:tcW w:w="1555" w:type="dxa"/>
            <w:tcBorders>
              <w:top w:val="single" w:sz="4" w:space="0" w:color="auto"/>
              <w:left w:val="single" w:sz="4" w:space="0" w:color="auto"/>
              <w:bottom w:val="single" w:sz="4" w:space="0" w:color="auto"/>
              <w:right w:val="single" w:sz="4" w:space="0" w:color="auto"/>
            </w:tcBorders>
          </w:tcPr>
          <w:p w14:paraId="4736E52C" w14:textId="3DE35344" w:rsidR="002D4E8F" w:rsidRPr="000469FA" w:rsidRDefault="002D4E8F" w:rsidP="002D4E8F">
            <w:pPr>
              <w:pStyle w:val="TableText"/>
              <w:spacing w:before="40" w:after="40" w:line="276" w:lineRule="auto"/>
              <w:rPr>
                <w:rStyle w:val="ModifiedTextRed"/>
              </w:rPr>
            </w:pPr>
            <w:r w:rsidRPr="000469FA">
              <w:rPr>
                <w:rStyle w:val="ModifiedTextRed"/>
              </w:rPr>
              <w:t>0x0</w:t>
            </w:r>
            <w:r w:rsidR="00FC1F28">
              <w:rPr>
                <w:rStyle w:val="ModifiedTextRed"/>
              </w:rPr>
              <w:t>7</w:t>
            </w:r>
          </w:p>
        </w:tc>
        <w:tc>
          <w:tcPr>
            <w:tcW w:w="5670" w:type="dxa"/>
            <w:tcBorders>
              <w:top w:val="single" w:sz="4" w:space="0" w:color="auto"/>
              <w:left w:val="single" w:sz="4" w:space="0" w:color="auto"/>
              <w:bottom w:val="single" w:sz="4" w:space="0" w:color="auto"/>
              <w:right w:val="single" w:sz="4" w:space="0" w:color="auto"/>
            </w:tcBorders>
          </w:tcPr>
          <w:p w14:paraId="2002AD9E" w14:textId="19D6B752" w:rsidR="002D4E8F" w:rsidRPr="000469FA" w:rsidRDefault="002D4E8F" w:rsidP="002D4E8F">
            <w:pPr>
              <w:pStyle w:val="TableText"/>
              <w:spacing w:before="40" w:after="40" w:line="276" w:lineRule="auto"/>
              <w:rPr>
                <w:rStyle w:val="ModifiedTextRed"/>
              </w:rPr>
            </w:pPr>
            <w:r w:rsidRPr="000469FA">
              <w:rPr>
                <w:rStyle w:val="ModifiedTextRed"/>
              </w:rPr>
              <w:t>Link Closed by Server</w:t>
            </w:r>
          </w:p>
        </w:tc>
      </w:tr>
      <w:tr w:rsidR="000A5136" w:rsidRPr="00BE4337" w14:paraId="6252EDF7" w14:textId="77777777" w:rsidTr="00F051C2">
        <w:tc>
          <w:tcPr>
            <w:tcW w:w="1555" w:type="dxa"/>
            <w:tcBorders>
              <w:top w:val="single" w:sz="4" w:space="0" w:color="auto"/>
              <w:left w:val="single" w:sz="4" w:space="0" w:color="auto"/>
              <w:bottom w:val="single" w:sz="4" w:space="0" w:color="auto"/>
              <w:right w:val="single" w:sz="4" w:space="0" w:color="auto"/>
            </w:tcBorders>
          </w:tcPr>
          <w:p w14:paraId="4D679480" w14:textId="35A89FB7" w:rsidR="000A5136" w:rsidRPr="000469FA" w:rsidRDefault="000A5136" w:rsidP="000A5136">
            <w:pPr>
              <w:pStyle w:val="TableText"/>
              <w:spacing w:before="40" w:after="40" w:line="276" w:lineRule="auto"/>
              <w:rPr>
                <w:rStyle w:val="ModifiedTextRed"/>
              </w:rPr>
            </w:pPr>
            <w:r w:rsidRPr="000469FA">
              <w:rPr>
                <w:rStyle w:val="ModifiedTextRed"/>
              </w:rPr>
              <w:t>0x0</w:t>
            </w:r>
            <w:r w:rsidR="00FC1F28">
              <w:rPr>
                <w:rStyle w:val="ModifiedTextRed"/>
              </w:rPr>
              <w:t>8</w:t>
            </w:r>
          </w:p>
        </w:tc>
        <w:tc>
          <w:tcPr>
            <w:tcW w:w="5670" w:type="dxa"/>
            <w:tcBorders>
              <w:top w:val="single" w:sz="4" w:space="0" w:color="auto"/>
              <w:left w:val="single" w:sz="4" w:space="0" w:color="auto"/>
              <w:bottom w:val="single" w:sz="4" w:space="0" w:color="auto"/>
              <w:right w:val="single" w:sz="4" w:space="0" w:color="auto"/>
            </w:tcBorders>
          </w:tcPr>
          <w:p w14:paraId="19B8D1BD" w14:textId="3E69FF96" w:rsidR="000A5136" w:rsidRPr="000469FA" w:rsidRDefault="000A5136" w:rsidP="000A5136">
            <w:pPr>
              <w:pStyle w:val="TableText"/>
              <w:spacing w:before="40" w:after="40" w:line="276" w:lineRule="auto"/>
              <w:rPr>
                <w:rStyle w:val="ModifiedTextRed"/>
              </w:rPr>
            </w:pPr>
            <w:r w:rsidRPr="000469FA">
              <w:rPr>
                <w:rStyle w:val="ModifiedTextRed"/>
              </w:rPr>
              <w:t xml:space="preserve">Link Closed by </w:t>
            </w:r>
            <w:r>
              <w:rPr>
                <w:rStyle w:val="ModifiedTextRed"/>
              </w:rPr>
              <w:t>Client</w:t>
            </w:r>
          </w:p>
        </w:tc>
      </w:tr>
      <w:tr w:rsidR="007562A5" w:rsidRPr="00BE4337" w14:paraId="21FF17B5" w14:textId="77777777" w:rsidTr="007562A5">
        <w:tc>
          <w:tcPr>
            <w:tcW w:w="1555" w:type="dxa"/>
            <w:tcBorders>
              <w:top w:val="single" w:sz="4" w:space="0" w:color="auto"/>
              <w:left w:val="single" w:sz="4" w:space="0" w:color="auto"/>
              <w:bottom w:val="single" w:sz="4" w:space="0" w:color="auto"/>
              <w:right w:val="single" w:sz="4" w:space="0" w:color="auto"/>
            </w:tcBorders>
          </w:tcPr>
          <w:p w14:paraId="6A486744" w14:textId="2F7F67A6" w:rsidR="007562A5" w:rsidRPr="000469FA" w:rsidRDefault="007562A5" w:rsidP="007562A5">
            <w:pPr>
              <w:pStyle w:val="TableText"/>
              <w:spacing w:before="40" w:after="40" w:line="276" w:lineRule="auto"/>
              <w:rPr>
                <w:rStyle w:val="ModifiedTextRed"/>
              </w:rPr>
            </w:pPr>
            <w:r w:rsidRPr="000469FA">
              <w:rPr>
                <w:rStyle w:val="ModifiedTextRed"/>
              </w:rPr>
              <w:t>0x0</w:t>
            </w:r>
            <w:r w:rsidR="00FC1F28">
              <w:rPr>
                <w:rStyle w:val="ModifiedTextRed"/>
              </w:rPr>
              <w:t>9</w:t>
            </w:r>
          </w:p>
        </w:tc>
        <w:tc>
          <w:tcPr>
            <w:tcW w:w="5670" w:type="dxa"/>
            <w:tcBorders>
              <w:top w:val="single" w:sz="4" w:space="0" w:color="auto"/>
              <w:left w:val="single" w:sz="4" w:space="0" w:color="auto"/>
              <w:bottom w:val="single" w:sz="4" w:space="0" w:color="auto"/>
              <w:right w:val="single" w:sz="4" w:space="0" w:color="auto"/>
            </w:tcBorders>
          </w:tcPr>
          <w:p w14:paraId="76AE910A" w14:textId="7A432683" w:rsidR="007562A5" w:rsidRDefault="007562A5" w:rsidP="007562A5">
            <w:pPr>
              <w:pStyle w:val="TableText"/>
              <w:spacing w:before="40" w:after="40" w:line="276" w:lineRule="auto"/>
              <w:rPr>
                <w:rStyle w:val="ModifiedTextRed"/>
              </w:rPr>
            </w:pPr>
            <w:r>
              <w:rPr>
                <w:rStyle w:val="ModifiedTextRed"/>
              </w:rPr>
              <w:t>Link Closed as Cannot Receive PDU</w:t>
            </w:r>
          </w:p>
        </w:tc>
      </w:tr>
      <w:tr w:rsidR="007562A5" w:rsidRPr="00BE4337" w14:paraId="5FF61274" w14:textId="77777777" w:rsidTr="007562A5">
        <w:tc>
          <w:tcPr>
            <w:tcW w:w="1555" w:type="dxa"/>
            <w:tcBorders>
              <w:top w:val="single" w:sz="4" w:space="0" w:color="auto"/>
              <w:left w:val="single" w:sz="4" w:space="0" w:color="auto"/>
              <w:bottom w:val="single" w:sz="4" w:space="0" w:color="auto"/>
              <w:right w:val="single" w:sz="4" w:space="0" w:color="auto"/>
            </w:tcBorders>
          </w:tcPr>
          <w:p w14:paraId="7702EAAB" w14:textId="41CC8CC4" w:rsidR="007562A5" w:rsidRPr="000469FA" w:rsidRDefault="007562A5" w:rsidP="007562A5">
            <w:pPr>
              <w:pStyle w:val="TableText"/>
              <w:spacing w:before="40" w:after="40" w:line="276" w:lineRule="auto"/>
              <w:rPr>
                <w:rStyle w:val="ModifiedTextRed"/>
              </w:rPr>
            </w:pPr>
            <w:r>
              <w:rPr>
                <w:rStyle w:val="ModifiedTextRed"/>
              </w:rPr>
              <w:t>0x0</w:t>
            </w:r>
            <w:r w:rsidR="00FC1F28">
              <w:rPr>
                <w:rStyle w:val="ModifiedTextRed"/>
              </w:rPr>
              <w:t>A</w:t>
            </w:r>
          </w:p>
        </w:tc>
        <w:tc>
          <w:tcPr>
            <w:tcW w:w="5670" w:type="dxa"/>
            <w:tcBorders>
              <w:top w:val="single" w:sz="4" w:space="0" w:color="auto"/>
              <w:left w:val="single" w:sz="4" w:space="0" w:color="auto"/>
              <w:bottom w:val="single" w:sz="4" w:space="0" w:color="auto"/>
              <w:right w:val="single" w:sz="4" w:space="0" w:color="auto"/>
            </w:tcBorders>
          </w:tcPr>
          <w:p w14:paraId="45F19536" w14:textId="5AD48306" w:rsidR="007562A5" w:rsidRDefault="007562A5" w:rsidP="007562A5">
            <w:pPr>
              <w:pStyle w:val="TableText"/>
              <w:spacing w:before="40" w:after="40" w:line="276" w:lineRule="auto"/>
              <w:rPr>
                <w:rStyle w:val="ModifiedTextRed"/>
              </w:rPr>
            </w:pPr>
            <w:r>
              <w:rPr>
                <w:rStyle w:val="ModifiedTextRed"/>
              </w:rPr>
              <w:t>Link Closed as Cannot Send PDU</w:t>
            </w:r>
          </w:p>
        </w:tc>
      </w:tr>
      <w:tr w:rsidR="007562A5" w:rsidRPr="00BE4337" w14:paraId="7E8DFA0F" w14:textId="77777777" w:rsidTr="00F051C2">
        <w:tc>
          <w:tcPr>
            <w:tcW w:w="1555" w:type="dxa"/>
            <w:tcBorders>
              <w:top w:val="single" w:sz="4" w:space="0" w:color="auto"/>
              <w:left w:val="single" w:sz="4" w:space="0" w:color="auto"/>
              <w:bottom w:val="single" w:sz="4" w:space="0" w:color="auto"/>
              <w:right w:val="single" w:sz="4" w:space="0" w:color="auto"/>
            </w:tcBorders>
          </w:tcPr>
          <w:p w14:paraId="28AD26F7" w14:textId="5BA39D44" w:rsidR="007562A5" w:rsidRPr="000469FA" w:rsidRDefault="007562A5" w:rsidP="007562A5">
            <w:pPr>
              <w:pStyle w:val="TableText"/>
              <w:spacing w:before="40" w:after="40" w:line="276" w:lineRule="auto"/>
              <w:rPr>
                <w:rStyle w:val="ModifiedTextRed"/>
              </w:rPr>
            </w:pPr>
            <w:r>
              <w:rPr>
                <w:rStyle w:val="ModifiedTextRed"/>
              </w:rPr>
              <w:lastRenderedPageBreak/>
              <w:t>0x0</w:t>
            </w:r>
            <w:r w:rsidR="00FC1F28">
              <w:rPr>
                <w:rStyle w:val="ModifiedTextRed"/>
              </w:rPr>
              <w:t>B</w:t>
            </w:r>
          </w:p>
        </w:tc>
        <w:tc>
          <w:tcPr>
            <w:tcW w:w="5670" w:type="dxa"/>
            <w:tcBorders>
              <w:top w:val="single" w:sz="4" w:space="0" w:color="auto"/>
              <w:left w:val="single" w:sz="4" w:space="0" w:color="auto"/>
              <w:bottom w:val="single" w:sz="4" w:space="0" w:color="auto"/>
              <w:right w:val="single" w:sz="4" w:space="0" w:color="auto"/>
            </w:tcBorders>
          </w:tcPr>
          <w:p w14:paraId="15BC9432" w14:textId="6F8317E9" w:rsidR="007562A5" w:rsidRPr="000469FA" w:rsidRDefault="007562A5" w:rsidP="007562A5">
            <w:pPr>
              <w:pStyle w:val="TableText"/>
              <w:spacing w:before="40" w:after="40" w:line="276" w:lineRule="auto"/>
              <w:rPr>
                <w:rStyle w:val="ModifiedTextRed"/>
              </w:rPr>
            </w:pPr>
            <w:r>
              <w:rPr>
                <w:rStyle w:val="ModifiedTextRed"/>
              </w:rPr>
              <w:t>Link Closed as Cannot Deliver PDU Report</w:t>
            </w:r>
          </w:p>
        </w:tc>
      </w:tr>
      <w:tr w:rsidR="007562A5" w:rsidRPr="00BE4337" w14:paraId="445FC3D8" w14:textId="77777777" w:rsidTr="007562A5">
        <w:tc>
          <w:tcPr>
            <w:tcW w:w="1555" w:type="dxa"/>
            <w:tcBorders>
              <w:top w:val="single" w:sz="4" w:space="0" w:color="auto"/>
              <w:left w:val="single" w:sz="4" w:space="0" w:color="auto"/>
              <w:bottom w:val="single" w:sz="4" w:space="0" w:color="auto"/>
              <w:right w:val="single" w:sz="4" w:space="0" w:color="auto"/>
            </w:tcBorders>
          </w:tcPr>
          <w:p w14:paraId="318CCFB8" w14:textId="4197936F" w:rsidR="007562A5" w:rsidRPr="000469FA" w:rsidRDefault="007562A5" w:rsidP="007562A5">
            <w:pPr>
              <w:pStyle w:val="TableText"/>
              <w:spacing w:before="40" w:after="40" w:line="276" w:lineRule="auto"/>
              <w:rPr>
                <w:rStyle w:val="ModifiedTextRed"/>
              </w:rPr>
            </w:pPr>
            <w:r>
              <w:rPr>
                <w:rStyle w:val="ModifiedTextRed"/>
              </w:rPr>
              <w:t>0x0</w:t>
            </w:r>
            <w:r w:rsidR="00FC1F28">
              <w:rPr>
                <w:rStyle w:val="ModifiedTextRed"/>
              </w:rPr>
              <w:t>C</w:t>
            </w:r>
          </w:p>
        </w:tc>
        <w:tc>
          <w:tcPr>
            <w:tcW w:w="5670" w:type="dxa"/>
            <w:tcBorders>
              <w:top w:val="single" w:sz="4" w:space="0" w:color="auto"/>
              <w:left w:val="single" w:sz="4" w:space="0" w:color="auto"/>
              <w:bottom w:val="single" w:sz="4" w:space="0" w:color="auto"/>
              <w:right w:val="single" w:sz="4" w:space="0" w:color="auto"/>
            </w:tcBorders>
          </w:tcPr>
          <w:p w14:paraId="0209932D" w14:textId="659CEAD0" w:rsidR="007562A5" w:rsidRDefault="007562A5" w:rsidP="007562A5">
            <w:pPr>
              <w:pStyle w:val="TableText"/>
              <w:spacing w:before="40" w:after="40" w:line="276" w:lineRule="auto"/>
              <w:rPr>
                <w:rStyle w:val="ModifiedTextRed"/>
              </w:rPr>
            </w:pPr>
            <w:r>
              <w:rPr>
                <w:rStyle w:val="ModifiedTextRed"/>
              </w:rPr>
              <w:t>Link Closed as Cannot Deliver PDU Outbound Report</w:t>
            </w:r>
          </w:p>
        </w:tc>
      </w:tr>
      <w:tr w:rsidR="007562A5" w:rsidRPr="00BE4337" w14:paraId="71B094A0" w14:textId="77777777" w:rsidTr="00F051C2">
        <w:tc>
          <w:tcPr>
            <w:tcW w:w="1555" w:type="dxa"/>
            <w:tcBorders>
              <w:top w:val="single" w:sz="4" w:space="0" w:color="auto"/>
              <w:left w:val="single" w:sz="4" w:space="0" w:color="auto"/>
              <w:bottom w:val="single" w:sz="4" w:space="0" w:color="auto"/>
              <w:right w:val="single" w:sz="4" w:space="0" w:color="auto"/>
            </w:tcBorders>
          </w:tcPr>
          <w:p w14:paraId="283152B1" w14:textId="6EFFD440" w:rsidR="007562A5" w:rsidRPr="000469FA" w:rsidRDefault="007562A5" w:rsidP="007562A5">
            <w:pPr>
              <w:pStyle w:val="TableText"/>
              <w:keepNext/>
              <w:keepLines/>
              <w:spacing w:before="40" w:after="40" w:line="276" w:lineRule="auto"/>
              <w:rPr>
                <w:rStyle w:val="ModifiedTextRed"/>
              </w:rPr>
            </w:pPr>
            <w:r w:rsidRPr="000469FA">
              <w:rPr>
                <w:rStyle w:val="ModifiedTextRed"/>
              </w:rPr>
              <w:t>0x</w:t>
            </w:r>
            <w:r w:rsidR="00CE7249">
              <w:rPr>
                <w:rStyle w:val="ModifiedTextRed"/>
              </w:rPr>
              <w:t>0</w:t>
            </w:r>
            <w:r w:rsidR="00FC1F28">
              <w:rPr>
                <w:rStyle w:val="ModifiedTextRed"/>
              </w:rPr>
              <w:t>D</w:t>
            </w:r>
            <w:r w:rsidRPr="000469FA" w:rsidDel="000A5136">
              <w:rPr>
                <w:rStyle w:val="ModifiedTextRed"/>
              </w:rPr>
              <w:t xml:space="preserve"> </w:t>
            </w:r>
            <w:r w:rsidRPr="000469FA">
              <w:rPr>
                <w:rStyle w:val="ModifiedTextRed"/>
              </w:rPr>
              <w:t>–0xFF</w:t>
            </w:r>
          </w:p>
        </w:tc>
        <w:tc>
          <w:tcPr>
            <w:tcW w:w="5670" w:type="dxa"/>
            <w:tcBorders>
              <w:top w:val="single" w:sz="4" w:space="0" w:color="auto"/>
              <w:left w:val="single" w:sz="4" w:space="0" w:color="auto"/>
              <w:bottom w:val="single" w:sz="4" w:space="0" w:color="auto"/>
              <w:right w:val="single" w:sz="4" w:space="0" w:color="auto"/>
            </w:tcBorders>
          </w:tcPr>
          <w:p w14:paraId="073E0774" w14:textId="77777777" w:rsidR="007562A5" w:rsidRPr="000469FA" w:rsidRDefault="007562A5" w:rsidP="007562A5">
            <w:pPr>
              <w:pStyle w:val="TableText"/>
              <w:spacing w:before="40" w:after="40" w:line="276" w:lineRule="auto"/>
              <w:rPr>
                <w:rStyle w:val="ModifiedTextRed"/>
              </w:rPr>
            </w:pPr>
            <w:r w:rsidRPr="000469FA">
              <w:rPr>
                <w:rStyle w:val="ModifiedTextRed"/>
              </w:rPr>
              <w:t>Reserved for Future Use</w:t>
            </w:r>
          </w:p>
        </w:tc>
      </w:tr>
    </w:tbl>
    <w:p w14:paraId="2DDD6E45" w14:textId="3AEB7999" w:rsidR="00D93150" w:rsidRPr="000469FA" w:rsidRDefault="00D93150" w:rsidP="00BE4337">
      <w:pPr>
        <w:pStyle w:val="a6"/>
        <w:rPr>
          <w:color w:val="C00000"/>
        </w:rPr>
      </w:pPr>
      <w:bookmarkStart w:id="1676" w:name="_Ref521736060"/>
      <w:bookmarkStart w:id="1677" w:name="_Ref511720185"/>
      <w:r w:rsidRPr="000469FA">
        <w:rPr>
          <w:rStyle w:val="ModifiedTextRed"/>
        </w:rPr>
        <w:t xml:space="preserve">Table </w:t>
      </w:r>
      <w:r w:rsidR="007F4E90">
        <w:rPr>
          <w:rStyle w:val="ModifiedTextRed"/>
        </w:rPr>
        <w:fldChar w:fldCharType="begin"/>
      </w:r>
      <w:r w:rsidR="007F4E90">
        <w:rPr>
          <w:rStyle w:val="ModifiedTextRed"/>
        </w:rPr>
        <w:instrText xml:space="preserve"> STYLEREF 1 \s </w:instrText>
      </w:r>
      <w:r w:rsidR="007F4E90">
        <w:rPr>
          <w:rStyle w:val="ModifiedTextRed"/>
        </w:rPr>
        <w:fldChar w:fldCharType="separate"/>
      </w:r>
      <w:r w:rsidR="00A60C92">
        <w:rPr>
          <w:rStyle w:val="ModifiedTextRed"/>
          <w:noProof/>
        </w:rPr>
        <w:t>4</w:t>
      </w:r>
      <w:r w:rsidR="007F4E90">
        <w:rPr>
          <w:rStyle w:val="ModifiedTextRed"/>
        </w:rPr>
        <w:fldChar w:fldCharType="end"/>
      </w:r>
      <w:r w:rsidR="007F4E90">
        <w:rPr>
          <w:rStyle w:val="ModifiedTextRed"/>
        </w:rPr>
        <w:t>.</w:t>
      </w:r>
      <w:bookmarkEnd w:id="1676"/>
      <w:bookmarkEnd w:id="1677"/>
      <w:r w:rsidR="00CC2745">
        <w:rPr>
          <w:rStyle w:val="ModifiedTextRed"/>
        </w:rPr>
        <w:t>109</w:t>
      </w:r>
      <w:r w:rsidRPr="000469FA">
        <w:rPr>
          <w:rStyle w:val="ModifiedTextRed"/>
        </w:rPr>
        <w:t xml:space="preserve">: Summary of Remote Provisioning Server </w:t>
      </w:r>
      <w:r w:rsidR="00CB2FF3">
        <w:rPr>
          <w:rStyle w:val="ModifiedTextRed"/>
        </w:rPr>
        <w:t xml:space="preserve">model </w:t>
      </w:r>
      <w:r w:rsidRPr="000469FA">
        <w:rPr>
          <w:rStyle w:val="ModifiedTextRed"/>
        </w:rPr>
        <w:t>status codes</w:t>
      </w:r>
    </w:p>
    <w:p w14:paraId="3BEA4959" w14:textId="77777777" w:rsidR="00F163B4" w:rsidRPr="00906F83" w:rsidRDefault="00F163B4" w:rsidP="00F163B4">
      <w:pPr>
        <w:pStyle w:val="af0"/>
        <w:keepNext/>
        <w:keepLines/>
        <w:numPr>
          <w:ilvl w:val="2"/>
          <w:numId w:val="7"/>
        </w:numPr>
        <w:tabs>
          <w:tab w:val="left" w:pos="1080"/>
        </w:tabs>
        <w:spacing w:before="200" w:after="40" w:line="240" w:lineRule="auto"/>
        <w:ind w:left="1080" w:hanging="1080"/>
        <w:contextualSpacing w:val="0"/>
        <w:outlineLvl w:val="2"/>
        <w:rPr>
          <w:rFonts w:asciiTheme="majorHAnsi" w:eastAsiaTheme="majorEastAsia" w:hAnsiTheme="majorHAnsi" w:cstheme="majorBidi"/>
          <w:b/>
          <w:bCs/>
          <w:vanish/>
          <w:color w:val="0082FC" w:themeColor="accent1"/>
          <w:sz w:val="24"/>
          <w:szCs w:val="26"/>
        </w:rPr>
      </w:pPr>
      <w:bookmarkStart w:id="1678" w:name="_Toc492035312"/>
      <w:bookmarkStart w:id="1679" w:name="_Toc497906859"/>
      <w:bookmarkStart w:id="1680" w:name="_Toc497907028"/>
      <w:bookmarkStart w:id="1681" w:name="_Toc497908383"/>
      <w:bookmarkStart w:id="1682" w:name="_Toc498094078"/>
      <w:bookmarkStart w:id="1683" w:name="_Toc507841249"/>
      <w:bookmarkStart w:id="1684" w:name="_Toc507841371"/>
      <w:bookmarkStart w:id="1685" w:name="_Toc511141722"/>
      <w:bookmarkStart w:id="1686" w:name="_Toc511291228"/>
      <w:bookmarkStart w:id="1687" w:name="_Toc511722887"/>
      <w:bookmarkStart w:id="1688" w:name="_Toc518411497"/>
      <w:bookmarkStart w:id="1689" w:name="_Toc519670553"/>
      <w:bookmarkStart w:id="1690" w:name="_Toc521777613"/>
      <w:bookmarkStart w:id="1691" w:name="_Toc521821974"/>
      <w:bookmarkStart w:id="1692" w:name="_Toc522351554"/>
      <w:bookmarkStart w:id="1693" w:name="_Toc522873108"/>
      <w:bookmarkStart w:id="1694" w:name="_Toc525109791"/>
      <w:bookmarkStart w:id="1695" w:name="_Toc525130918"/>
      <w:bookmarkStart w:id="1696" w:name="_Toc525725975"/>
      <w:bookmarkStart w:id="1697" w:name="_Toc525989684"/>
      <w:bookmarkStart w:id="1698" w:name="_Toc526158772"/>
      <w:bookmarkStart w:id="1699" w:name="_Toc526158871"/>
      <w:bookmarkStart w:id="1700" w:name="_Toc527039242"/>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p>
    <w:p w14:paraId="54B734AE" w14:textId="35B04E38" w:rsidR="001C6A76" w:rsidRDefault="001C6A76" w:rsidP="001C6A76">
      <w:pPr>
        <w:pStyle w:val="20"/>
      </w:pPr>
      <w:bookmarkStart w:id="1701" w:name="_Toc527039243"/>
      <w:r>
        <w:t>Model definitions</w:t>
      </w:r>
      <w:bookmarkEnd w:id="1701"/>
    </w:p>
    <w:p w14:paraId="47B57DB4" w14:textId="494297BD" w:rsidR="00F57638" w:rsidRPr="000469FA" w:rsidRDefault="00F57638" w:rsidP="000469FA">
      <w:pPr>
        <w:rPr>
          <w:color w:val="008000"/>
        </w:rPr>
      </w:pPr>
      <w:r w:rsidRPr="00972B6B">
        <w:rPr>
          <w:rStyle w:val="InstructionalText"/>
        </w:rPr>
        <w:t>[</w:t>
      </w:r>
      <w:r>
        <w:rPr>
          <w:rStyle w:val="InstructionalText"/>
        </w:rPr>
        <w:t>Insert the following sections after the 4.4.4 section</w:t>
      </w:r>
      <w:r w:rsidRPr="00972B6B">
        <w:rPr>
          <w:rStyle w:val="InstructionalText"/>
        </w:rPr>
        <w:t>]</w:t>
      </w:r>
    </w:p>
    <w:p w14:paraId="21C08A48" w14:textId="77777777" w:rsidR="00C42FDA" w:rsidRPr="00C42FDA" w:rsidRDefault="00C42FDA" w:rsidP="00C42FDA">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1702" w:name="_Toc492035330"/>
      <w:bookmarkStart w:id="1703" w:name="_Toc497906880"/>
      <w:bookmarkStart w:id="1704" w:name="_Toc497907052"/>
      <w:bookmarkStart w:id="1705" w:name="_Toc497908407"/>
      <w:bookmarkStart w:id="1706" w:name="_Toc498094098"/>
      <w:bookmarkStart w:id="1707" w:name="_Toc507841251"/>
      <w:bookmarkStart w:id="1708" w:name="_Toc507841373"/>
      <w:bookmarkStart w:id="1709" w:name="_Toc511141724"/>
      <w:bookmarkStart w:id="1710" w:name="_Toc511291230"/>
      <w:bookmarkStart w:id="1711" w:name="_Toc511722889"/>
      <w:bookmarkStart w:id="1712" w:name="_Toc518411499"/>
      <w:bookmarkStart w:id="1713" w:name="_Toc519670555"/>
      <w:bookmarkStart w:id="1714" w:name="_Toc521777615"/>
      <w:bookmarkStart w:id="1715" w:name="_Toc521821976"/>
      <w:bookmarkStart w:id="1716" w:name="_Toc522351556"/>
      <w:bookmarkStart w:id="1717" w:name="_Toc522873110"/>
      <w:bookmarkStart w:id="1718" w:name="_Toc525109793"/>
      <w:bookmarkStart w:id="1719" w:name="_Toc525130920"/>
      <w:bookmarkStart w:id="1720" w:name="_Toc525725977"/>
      <w:bookmarkStart w:id="1721" w:name="_Toc525989686"/>
      <w:bookmarkStart w:id="1722" w:name="_Toc526158774"/>
      <w:bookmarkStart w:id="1723" w:name="_Toc526158873"/>
      <w:bookmarkStart w:id="1724" w:name="_Toc527039244"/>
      <w:bookmarkStart w:id="1725" w:name="_Hlk488920465"/>
      <w:bookmarkStart w:id="1726" w:name="_Ref494202920"/>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p>
    <w:p w14:paraId="0C71EE35" w14:textId="77777777" w:rsidR="00C42FDA" w:rsidRPr="00C42FDA" w:rsidRDefault="00C42FDA" w:rsidP="00C42FDA">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1727" w:name="_Toc507841252"/>
      <w:bookmarkStart w:id="1728" w:name="_Toc507841374"/>
      <w:bookmarkStart w:id="1729" w:name="_Toc511141725"/>
      <w:bookmarkStart w:id="1730" w:name="_Toc511291231"/>
      <w:bookmarkStart w:id="1731" w:name="_Toc511722890"/>
      <w:bookmarkStart w:id="1732" w:name="_Toc518411500"/>
      <w:bookmarkStart w:id="1733" w:name="_Toc519670556"/>
      <w:bookmarkStart w:id="1734" w:name="_Toc521777616"/>
      <w:bookmarkStart w:id="1735" w:name="_Toc521821977"/>
      <w:bookmarkStart w:id="1736" w:name="_Toc522351557"/>
      <w:bookmarkStart w:id="1737" w:name="_Toc522873111"/>
      <w:bookmarkStart w:id="1738" w:name="_Toc525109794"/>
      <w:bookmarkStart w:id="1739" w:name="_Toc525130921"/>
      <w:bookmarkStart w:id="1740" w:name="_Toc525725978"/>
      <w:bookmarkStart w:id="1741" w:name="_Toc525989687"/>
      <w:bookmarkStart w:id="1742" w:name="_Toc526158775"/>
      <w:bookmarkStart w:id="1743" w:name="_Toc526158874"/>
      <w:bookmarkStart w:id="1744" w:name="_Toc527039245"/>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p>
    <w:p w14:paraId="75BD0E84" w14:textId="77777777" w:rsidR="00C42FDA" w:rsidRPr="00C42FDA" w:rsidRDefault="00C42FDA" w:rsidP="00C42FDA">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1745" w:name="_Toc507841253"/>
      <w:bookmarkStart w:id="1746" w:name="_Toc507841375"/>
      <w:bookmarkStart w:id="1747" w:name="_Toc511141726"/>
      <w:bookmarkStart w:id="1748" w:name="_Toc511291232"/>
      <w:bookmarkStart w:id="1749" w:name="_Toc511722891"/>
      <w:bookmarkStart w:id="1750" w:name="_Toc518411501"/>
      <w:bookmarkStart w:id="1751" w:name="_Toc519670557"/>
      <w:bookmarkStart w:id="1752" w:name="_Toc521777617"/>
      <w:bookmarkStart w:id="1753" w:name="_Toc521821978"/>
      <w:bookmarkStart w:id="1754" w:name="_Toc522351558"/>
      <w:bookmarkStart w:id="1755" w:name="_Toc522873112"/>
      <w:bookmarkStart w:id="1756" w:name="_Toc525109795"/>
      <w:bookmarkStart w:id="1757" w:name="_Toc525130922"/>
      <w:bookmarkStart w:id="1758" w:name="_Toc525725979"/>
      <w:bookmarkStart w:id="1759" w:name="_Toc525989688"/>
      <w:bookmarkStart w:id="1760" w:name="_Toc526158776"/>
      <w:bookmarkStart w:id="1761" w:name="_Toc526158875"/>
      <w:bookmarkStart w:id="1762" w:name="_Toc527039246"/>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p>
    <w:p w14:paraId="4AD8F19F" w14:textId="77777777" w:rsidR="00C42FDA" w:rsidRPr="00C42FDA" w:rsidRDefault="00C42FDA" w:rsidP="00C42FDA">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1763" w:name="_Toc507841254"/>
      <w:bookmarkStart w:id="1764" w:name="_Toc507841376"/>
      <w:bookmarkStart w:id="1765" w:name="_Toc511141727"/>
      <w:bookmarkStart w:id="1766" w:name="_Toc511291233"/>
      <w:bookmarkStart w:id="1767" w:name="_Toc511722892"/>
      <w:bookmarkStart w:id="1768" w:name="_Toc518411502"/>
      <w:bookmarkStart w:id="1769" w:name="_Toc519670558"/>
      <w:bookmarkStart w:id="1770" w:name="_Toc521777618"/>
      <w:bookmarkStart w:id="1771" w:name="_Toc521821979"/>
      <w:bookmarkStart w:id="1772" w:name="_Toc522351559"/>
      <w:bookmarkStart w:id="1773" w:name="_Toc522873113"/>
      <w:bookmarkStart w:id="1774" w:name="_Toc525109796"/>
      <w:bookmarkStart w:id="1775" w:name="_Toc525130923"/>
      <w:bookmarkStart w:id="1776" w:name="_Toc525725980"/>
      <w:bookmarkStart w:id="1777" w:name="_Toc525989689"/>
      <w:bookmarkStart w:id="1778" w:name="_Toc526158777"/>
      <w:bookmarkStart w:id="1779" w:name="_Toc526158876"/>
      <w:bookmarkStart w:id="1780" w:name="_Toc527039247"/>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p>
    <w:p w14:paraId="756F20B0" w14:textId="141426A7" w:rsidR="00877A3C" w:rsidRPr="00877A3C" w:rsidRDefault="001C6A76" w:rsidP="00FC02E1">
      <w:pPr>
        <w:pStyle w:val="3"/>
      </w:pPr>
      <w:bookmarkStart w:id="1781" w:name="_Ref505862337"/>
      <w:bookmarkStart w:id="1782" w:name="_Toc527039248"/>
      <w:r>
        <w:t xml:space="preserve">Remote Provisioning Server </w:t>
      </w:r>
      <w:bookmarkEnd w:id="1725"/>
      <w:r>
        <w:t>model</w:t>
      </w:r>
      <w:bookmarkEnd w:id="1726"/>
      <w:bookmarkEnd w:id="1781"/>
      <w:bookmarkEnd w:id="1782"/>
    </w:p>
    <w:p w14:paraId="4F9BFF61" w14:textId="18F4EB16" w:rsidR="00B63595" w:rsidRPr="00B63595" w:rsidRDefault="00B63595" w:rsidP="00B63595">
      <w:pPr>
        <w:pStyle w:val="40"/>
      </w:pPr>
      <w:bookmarkStart w:id="1783" w:name="_Toc527039249"/>
      <w:r>
        <w:t>Description</w:t>
      </w:r>
      <w:bookmarkEnd w:id="1783"/>
    </w:p>
    <w:p w14:paraId="3474B8B1" w14:textId="71D306FC" w:rsidR="00B63595" w:rsidRDefault="00B63595" w:rsidP="00377DA0">
      <w:pPr>
        <w:pStyle w:val="a2"/>
      </w:pPr>
      <w:bookmarkStart w:id="1784" w:name="_Hlk515810825"/>
      <w:r>
        <w:t>The</w:t>
      </w:r>
      <w:r w:rsidRPr="001C6A76">
        <w:t xml:space="preserve"> Remote Provisioning Server</w:t>
      </w:r>
      <w:r>
        <w:t xml:space="preserve"> </w:t>
      </w:r>
      <w:r w:rsidR="00EC1EC8">
        <w:t xml:space="preserve">model </w:t>
      </w:r>
      <w:r w:rsidRPr="001C6A76">
        <w:t>is a root model (i.e., it does not extend any other models).</w:t>
      </w:r>
      <w:r w:rsidR="00377DA0">
        <w:t xml:space="preserve"> </w:t>
      </w:r>
    </w:p>
    <w:bookmarkEnd w:id="1784"/>
    <w:p w14:paraId="6EC2F5E6" w14:textId="1F5ED220" w:rsidR="00B63595" w:rsidRDefault="00B63595" w:rsidP="00B63595">
      <w:pPr>
        <w:pStyle w:val="a2"/>
      </w:pPr>
      <w:r w:rsidRPr="003D05F1">
        <w:t>The model is used to</w:t>
      </w:r>
      <w:r>
        <w:t xml:space="preserve"> scan for unprovisioned devi</w:t>
      </w:r>
      <w:r w:rsidR="008F47DB">
        <w:t>c</w:t>
      </w:r>
      <w:r>
        <w:t>es</w:t>
      </w:r>
      <w:r w:rsidR="00014607">
        <w:t xml:space="preserve">, to manage the provisioning bearer link </w:t>
      </w:r>
      <w:r w:rsidR="006E024B">
        <w:t xml:space="preserve">while </w:t>
      </w:r>
      <w:r w:rsidR="00014607">
        <w:t>provision</w:t>
      </w:r>
      <w:r w:rsidR="006E024B">
        <w:t>ing</w:t>
      </w:r>
      <w:r w:rsidR="00014607">
        <w:t xml:space="preserve"> a new device</w:t>
      </w:r>
      <w:r w:rsidR="00246B9A">
        <w:t>,</w:t>
      </w:r>
      <w:r w:rsidR="006E024B">
        <w:t xml:space="preserve"> and to perform </w:t>
      </w:r>
      <w:r w:rsidR="00246B9A">
        <w:t xml:space="preserve">the </w:t>
      </w:r>
      <w:r w:rsidR="006E024B">
        <w:t>Device Key Refresh procedure</w:t>
      </w:r>
      <w:r>
        <w:t>.</w:t>
      </w:r>
    </w:p>
    <w:p w14:paraId="6805E3CE" w14:textId="7B75451D" w:rsidR="00B63595" w:rsidRDefault="00732FF6" w:rsidP="00D85AED">
      <w:pPr>
        <w:pStyle w:val="a2"/>
      </w:pPr>
      <w:r>
        <w:t xml:space="preserve">If supported, the </w:t>
      </w:r>
      <w:r w:rsidRPr="001C6A76">
        <w:t>Remote Provisioning Server</w:t>
      </w:r>
      <w:r w:rsidR="007E3E8F">
        <w:t xml:space="preserve"> shall be supported </w:t>
      </w:r>
      <w:r w:rsidR="00B63595">
        <w:t>by a primary element</w:t>
      </w:r>
      <w:r>
        <w:t xml:space="preserve"> and may</w:t>
      </w:r>
      <w:r w:rsidR="007E3E8F">
        <w:t xml:space="preserve"> be supported by </w:t>
      </w:r>
      <w:r w:rsidRPr="001D64AD">
        <w:t xml:space="preserve">any secondary </w:t>
      </w:r>
      <w:r w:rsidR="00B63595">
        <w:t>element.</w:t>
      </w:r>
      <w:r w:rsidR="00F61A3A">
        <w:t xml:space="preserve"> </w:t>
      </w:r>
      <w:r w:rsidR="00F61A3A" w:rsidRPr="00F61A3A">
        <w:t xml:space="preserve">The application-layer security on the model </w:t>
      </w:r>
      <w:r w:rsidR="00D85AED">
        <w:t>shall use the device key</w:t>
      </w:r>
      <w:r w:rsidR="00EC1EC8">
        <w:t xml:space="preserve"> (see Section </w:t>
      </w:r>
      <w:r w:rsidR="00EC1EC8" w:rsidRPr="00943B01">
        <w:rPr>
          <w:rStyle w:val="DocumentHyperlink"/>
          <w:rPrChange w:id="1785" w:author="Piotr Winiarczyk" w:date="2018-11-10T17:52:00Z">
            <w:rPr/>
          </w:rPrChange>
        </w:rPr>
        <w:t>2.3.9.1</w:t>
      </w:r>
      <w:r w:rsidR="00EC1EC8">
        <w:t>)</w:t>
      </w:r>
      <w:r w:rsidR="00F61A3A" w:rsidRPr="00F61A3A">
        <w:t>.</w:t>
      </w:r>
    </w:p>
    <w:p w14:paraId="25C7450E" w14:textId="0CFA2E76" w:rsidR="00B63595" w:rsidRDefault="00B63595" w:rsidP="00B63595">
      <w:pPr>
        <w:pStyle w:val="a2"/>
      </w:pPr>
      <w:r w:rsidRPr="00421DDD">
        <w:t xml:space="preserve">The model defines the state instances </w:t>
      </w:r>
      <w:r w:rsidR="001802B8">
        <w:t xml:space="preserve">listed </w:t>
      </w:r>
      <w:r w:rsidRPr="00421DDD">
        <w:t xml:space="preserve">in </w:t>
      </w:r>
      <w:r w:rsidR="00246B9A" w:rsidRPr="005B7DD8">
        <w:rPr>
          <w:rStyle w:val="DocumentHyperlink"/>
        </w:rPr>
        <w:fldChar w:fldCharType="begin"/>
      </w:r>
      <w:r w:rsidR="00246B9A" w:rsidRPr="00943B01">
        <w:rPr>
          <w:rStyle w:val="DocumentHyperlink"/>
          <w:rPrChange w:id="1786" w:author="Piotr Winiarczyk" w:date="2018-11-10T17:51:00Z">
            <w:rPr/>
          </w:rPrChange>
        </w:rPr>
        <w:instrText xml:space="preserve"> REF _Ref498949978 \h </w:instrText>
      </w:r>
      <w:r w:rsidR="00943B01">
        <w:rPr>
          <w:rStyle w:val="DocumentHyperlink"/>
        </w:rPr>
        <w:instrText xml:space="preserve"> \* MERGEFORMAT </w:instrText>
      </w:r>
      <w:r w:rsidR="00246B9A" w:rsidRPr="005B7DD8">
        <w:rPr>
          <w:rStyle w:val="DocumentHyperlink"/>
        </w:rPr>
      </w:r>
      <w:r w:rsidR="00246B9A" w:rsidRPr="005B7DD8">
        <w:rPr>
          <w:rStyle w:val="DocumentHyperlink"/>
        </w:rPr>
        <w:fldChar w:fldCharType="separate"/>
      </w:r>
      <w:r w:rsidR="00A60C92" w:rsidRPr="00943B01">
        <w:rPr>
          <w:rStyle w:val="DocumentHyperlink"/>
          <w:rPrChange w:id="1787" w:author="Piotr Winiarczyk" w:date="2018-11-10T17:51:00Z">
            <w:rPr/>
          </w:rPrChange>
        </w:rPr>
        <w:t xml:space="preserve">Table </w:t>
      </w:r>
      <w:r w:rsidR="00A60C92" w:rsidRPr="00943B01">
        <w:rPr>
          <w:rStyle w:val="DocumentHyperlink"/>
          <w:rPrChange w:id="1788" w:author="Piotr Winiarczyk" w:date="2018-11-10T17:51:00Z">
            <w:rPr>
              <w:noProof/>
            </w:rPr>
          </w:rPrChange>
        </w:rPr>
        <w:t>4</w:t>
      </w:r>
      <w:r w:rsidR="00A60C92" w:rsidRPr="00943B01">
        <w:rPr>
          <w:rStyle w:val="DocumentHyperlink"/>
          <w:rPrChange w:id="1789" w:author="Piotr Winiarczyk" w:date="2018-11-10T17:51:00Z">
            <w:rPr/>
          </w:rPrChange>
        </w:rPr>
        <w:t>.</w:t>
      </w:r>
      <w:r w:rsidR="00A60C92" w:rsidRPr="00943B01">
        <w:rPr>
          <w:rStyle w:val="DocumentHyperlink"/>
          <w:rPrChange w:id="1790" w:author="Piotr Winiarczyk" w:date="2018-11-10T17:51:00Z">
            <w:rPr>
              <w:noProof/>
            </w:rPr>
          </w:rPrChange>
        </w:rPr>
        <w:t>23</w:t>
      </w:r>
      <w:r w:rsidR="00246B9A" w:rsidRPr="005B7DD8">
        <w:rPr>
          <w:rStyle w:val="DocumentHyperlink"/>
        </w:rPr>
        <w:fldChar w:fldCharType="end"/>
      </w:r>
      <w:r>
        <w:t>.</w:t>
      </w:r>
    </w:p>
    <w:tbl>
      <w:tblPr>
        <w:tblStyle w:val="af2"/>
        <w:tblW w:w="9500" w:type="dxa"/>
        <w:tblLayout w:type="fixed"/>
        <w:tblLook w:val="0480" w:firstRow="0" w:lastRow="0" w:firstColumn="1" w:lastColumn="0" w:noHBand="0" w:noVBand="1"/>
        <w:tblPrChange w:id="1791" w:author="Piotr Winiarczyk" w:date="2018-11-10T17:50:00Z">
          <w:tblPr>
            <w:tblStyle w:val="af2"/>
            <w:tblW w:w="9500" w:type="dxa"/>
            <w:tblLayout w:type="fixed"/>
            <w:tblLook w:val="04A0" w:firstRow="1" w:lastRow="0" w:firstColumn="1" w:lastColumn="0" w:noHBand="0" w:noVBand="1"/>
          </w:tblPr>
        </w:tblPrChange>
      </w:tblPr>
      <w:tblGrid>
        <w:gridCol w:w="5570"/>
        <w:gridCol w:w="1143"/>
        <w:gridCol w:w="850"/>
        <w:gridCol w:w="851"/>
        <w:gridCol w:w="1086"/>
        <w:tblGridChange w:id="1792">
          <w:tblGrid>
            <w:gridCol w:w="5570"/>
            <w:gridCol w:w="1143"/>
            <w:gridCol w:w="850"/>
            <w:gridCol w:w="851"/>
            <w:gridCol w:w="1086"/>
          </w:tblGrid>
        </w:tblGridChange>
      </w:tblGrid>
      <w:tr w:rsidR="00B63595" w14:paraId="08219856" w14:textId="77777777" w:rsidTr="00943B01">
        <w:trPr>
          <w:tblHeader/>
          <w:trPrChange w:id="1793" w:author="Piotr Winiarczyk" w:date="2018-11-10T17:50:00Z">
            <w:trPr>
              <w:tblHeader/>
            </w:trPr>
          </w:trPrChange>
        </w:trPr>
        <w:tc>
          <w:tcPr>
            <w:tcW w:w="671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Change w:id="1794" w:author="Piotr Winiarczyk" w:date="2018-11-10T17:50:00Z">
              <w:tcPr>
                <w:tcW w:w="671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tcPrChange>
          </w:tcPr>
          <w:p w14:paraId="6A5C1665" w14:textId="235ECE37" w:rsidR="00B63595" w:rsidRDefault="00B63595" w:rsidP="00F905A8">
            <w:pPr>
              <w:pStyle w:val="Tableheading0"/>
              <w:keepNext/>
              <w:keepLines/>
              <w:jc w:val="center"/>
              <w:rPr>
                <w:rFonts w:eastAsiaTheme="minorHAnsi"/>
                <w:color w:val="000000" w:themeColor="text1"/>
              </w:rPr>
            </w:pPr>
            <w:r w:rsidRPr="00421DDD">
              <w:t xml:space="preserve">Remote Provisioning </w:t>
            </w:r>
            <w:r w:rsidR="006A4942">
              <w:t xml:space="preserve">Server </w:t>
            </w:r>
            <w:r>
              <w:t>States</w:t>
            </w:r>
          </w:p>
        </w:tc>
        <w:tc>
          <w:tcPr>
            <w:tcW w:w="278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Change w:id="1795" w:author="Piotr Winiarczyk" w:date="2018-11-10T17:50:00Z">
              <w:tcPr>
                <w:tcW w:w="278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tcPrChange>
          </w:tcPr>
          <w:p w14:paraId="69D41474" w14:textId="77777777" w:rsidR="00B63595" w:rsidRDefault="00B63595" w:rsidP="00F905A8">
            <w:pPr>
              <w:pStyle w:val="Tableheading0"/>
              <w:keepNext/>
              <w:keepLines/>
              <w:jc w:val="center"/>
              <w:rPr>
                <w:color w:val="000000" w:themeColor="text1"/>
              </w:rPr>
            </w:pPr>
            <w:r>
              <w:t>Bound States</w:t>
            </w:r>
          </w:p>
        </w:tc>
      </w:tr>
      <w:tr w:rsidR="00B63595" w14:paraId="71D369F4" w14:textId="77777777" w:rsidTr="00943B01">
        <w:trPr>
          <w:tblHeader/>
          <w:trPrChange w:id="1796" w:author="Piotr Winiarczyk" w:date="2018-11-10T17:50:00Z">
            <w:trPr>
              <w:tblHeader/>
            </w:trPr>
          </w:trPrChange>
        </w:trPr>
        <w:tc>
          <w:tcPr>
            <w:tcW w:w="5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Change w:id="1797" w:author="Piotr Winiarczyk" w:date="2018-11-10T17:50:00Z">
              <w:tcPr>
                <w:tcW w:w="5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tcPrChange>
          </w:tcPr>
          <w:p w14:paraId="0BDDC7D4" w14:textId="77777777" w:rsidR="00B63595" w:rsidRDefault="00B63595" w:rsidP="00F905A8">
            <w:pPr>
              <w:pStyle w:val="Tableheading0"/>
              <w:keepNext/>
              <w:keepLines/>
              <w:rPr>
                <w:color w:val="000000" w:themeColor="text1"/>
              </w:rPr>
            </w:pPr>
            <w:r>
              <w:t>State</w:t>
            </w:r>
          </w:p>
        </w:tc>
        <w:tc>
          <w:tcPr>
            <w:tcW w:w="11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Change w:id="1798" w:author="Piotr Winiarczyk" w:date="2018-11-10T17:50:00Z">
              <w:tcPr>
                <w:tcW w:w="11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tcPrChange>
          </w:tcPr>
          <w:p w14:paraId="5647C66A" w14:textId="77777777" w:rsidR="00B63595" w:rsidRDefault="00B63595" w:rsidP="00F905A8">
            <w:pPr>
              <w:pStyle w:val="Tableheading0"/>
              <w:keepNext/>
              <w:keepLines/>
              <w:rPr>
                <w:color w:val="000000" w:themeColor="text1"/>
              </w:rPr>
            </w:pPr>
            <w:r>
              <w:t>Instance</w:t>
            </w: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Change w:id="1799" w:author="Piotr Winiarczyk" w:date="2018-11-10T17:50:00Z">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tcPrChange>
          </w:tcPr>
          <w:p w14:paraId="1A93A567" w14:textId="77777777" w:rsidR="00B63595" w:rsidRDefault="00B63595" w:rsidP="00F905A8">
            <w:pPr>
              <w:pStyle w:val="Tableheading0"/>
              <w:keepNext/>
              <w:keepLines/>
              <w:rPr>
                <w:color w:val="000000" w:themeColor="text1"/>
              </w:rPr>
            </w:pPr>
            <w:r>
              <w:t>Model</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Change w:id="1800" w:author="Piotr Winiarczyk" w:date="2018-11-10T17:50:00Z">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tcPrChange>
          </w:tcPr>
          <w:p w14:paraId="2D3D328A" w14:textId="77777777" w:rsidR="00B63595" w:rsidRDefault="00B63595" w:rsidP="00F905A8">
            <w:pPr>
              <w:pStyle w:val="Tableheading0"/>
              <w:keepNext/>
              <w:keepLines/>
              <w:rPr>
                <w:color w:val="000000" w:themeColor="text1"/>
              </w:rPr>
            </w:pPr>
            <w:r>
              <w:t>State</w:t>
            </w:r>
          </w:p>
        </w:tc>
        <w:tc>
          <w:tcPr>
            <w:tcW w:w="108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Change w:id="1801" w:author="Piotr Winiarczyk" w:date="2018-11-10T17:50:00Z">
              <w:tcPr>
                <w:tcW w:w="108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tcPrChange>
          </w:tcPr>
          <w:p w14:paraId="1FC8B4F9" w14:textId="77777777" w:rsidR="00B63595" w:rsidRDefault="00B63595" w:rsidP="00F905A8">
            <w:pPr>
              <w:pStyle w:val="Tableheading0"/>
              <w:keepNext/>
              <w:keepLines/>
              <w:rPr>
                <w:color w:val="000000" w:themeColor="text1"/>
              </w:rPr>
            </w:pPr>
            <w:r>
              <w:t>Instance</w:t>
            </w:r>
          </w:p>
        </w:tc>
      </w:tr>
      <w:tr w:rsidR="00A93D39" w14:paraId="6AABDCD3" w14:textId="77777777" w:rsidTr="00943B01">
        <w:trPr>
          <w:tblHeader/>
          <w:trPrChange w:id="1802" w:author="Piotr Winiarczyk" w:date="2018-11-10T17:50:00Z">
            <w:trPr>
              <w:tblHeader/>
            </w:trPr>
          </w:trPrChange>
        </w:trPr>
        <w:tc>
          <w:tcPr>
            <w:tcW w:w="5570" w:type="dxa"/>
            <w:tcBorders>
              <w:top w:val="single" w:sz="4" w:space="0" w:color="auto"/>
              <w:left w:val="single" w:sz="4" w:space="0" w:color="auto"/>
              <w:bottom w:val="single" w:sz="4" w:space="0" w:color="auto"/>
              <w:right w:val="single" w:sz="4" w:space="0" w:color="auto"/>
            </w:tcBorders>
            <w:shd w:val="clear" w:color="auto" w:fill="auto"/>
            <w:tcPrChange w:id="1803" w:author="Piotr Winiarczyk" w:date="2018-11-10T17:50:00Z">
              <w:tcPr>
                <w:tcW w:w="5570" w:type="dxa"/>
                <w:tcBorders>
                  <w:top w:val="single" w:sz="4" w:space="0" w:color="auto"/>
                  <w:left w:val="single" w:sz="4" w:space="0" w:color="auto"/>
                  <w:bottom w:val="single" w:sz="4" w:space="0" w:color="auto"/>
                  <w:right w:val="single" w:sz="4" w:space="0" w:color="auto"/>
                </w:tcBorders>
                <w:shd w:val="clear" w:color="auto" w:fill="auto"/>
              </w:tcPr>
            </w:tcPrChange>
          </w:tcPr>
          <w:p w14:paraId="742EE056" w14:textId="166CF74D" w:rsidR="00A93D39" w:rsidRPr="00943B01" w:rsidRDefault="00943B01">
            <w:pPr>
              <w:pStyle w:val="TableText"/>
            </w:pPr>
            <w:ins w:id="1804" w:author="Piotr Winiarczyk" w:date="2018-11-10T17:45:00Z">
              <w:r w:rsidRPr="00943B01">
                <w:t>Remote Provisioning Scan Capabilities</w:t>
              </w:r>
            </w:ins>
            <w:del w:id="1805" w:author="Piotr Winiarczyk" w:date="2018-11-10T17:45:00Z">
              <w:r w:rsidR="00805EFA" w:rsidRPr="00943B01" w:rsidDel="00943B01">
                <w:delText>Remote Provisioning Max Scanned Items</w:delText>
              </w:r>
            </w:del>
          </w:p>
        </w:tc>
        <w:tc>
          <w:tcPr>
            <w:tcW w:w="1143" w:type="dxa"/>
            <w:tcBorders>
              <w:top w:val="single" w:sz="4" w:space="0" w:color="auto"/>
              <w:left w:val="single" w:sz="4" w:space="0" w:color="auto"/>
              <w:bottom w:val="single" w:sz="4" w:space="0" w:color="auto"/>
              <w:right w:val="single" w:sz="4" w:space="0" w:color="auto"/>
            </w:tcBorders>
            <w:shd w:val="clear" w:color="auto" w:fill="auto"/>
            <w:tcPrChange w:id="1806" w:author="Piotr Winiarczyk" w:date="2018-11-10T17:50:00Z">
              <w:tcPr>
                <w:tcW w:w="1143" w:type="dxa"/>
                <w:tcBorders>
                  <w:top w:val="single" w:sz="4" w:space="0" w:color="auto"/>
                  <w:left w:val="single" w:sz="4" w:space="0" w:color="auto"/>
                  <w:bottom w:val="single" w:sz="4" w:space="0" w:color="auto"/>
                  <w:right w:val="single" w:sz="4" w:space="0" w:color="auto"/>
                </w:tcBorders>
                <w:shd w:val="clear" w:color="auto" w:fill="auto"/>
              </w:tcPr>
            </w:tcPrChange>
          </w:tcPr>
          <w:p w14:paraId="456126F9" w14:textId="2E4435FC" w:rsidR="00A93D39" w:rsidRPr="00943B01" w:rsidRDefault="00A93D39">
            <w:pPr>
              <w:pStyle w:val="TableText"/>
            </w:pPr>
            <w:r w:rsidRPr="00943B01">
              <w:t>Primary</w:t>
            </w:r>
          </w:p>
        </w:tc>
        <w:tc>
          <w:tcPr>
            <w:tcW w:w="850" w:type="dxa"/>
            <w:tcBorders>
              <w:top w:val="single" w:sz="4" w:space="0" w:color="auto"/>
              <w:left w:val="single" w:sz="4" w:space="0" w:color="auto"/>
              <w:bottom w:val="single" w:sz="4" w:space="0" w:color="auto"/>
              <w:right w:val="single" w:sz="4" w:space="0" w:color="auto"/>
            </w:tcBorders>
            <w:shd w:val="clear" w:color="auto" w:fill="auto"/>
            <w:tcPrChange w:id="1807" w:author="Piotr Winiarczyk" w:date="2018-11-10T17:50:00Z">
              <w:tcPr>
                <w:tcW w:w="850" w:type="dxa"/>
                <w:tcBorders>
                  <w:top w:val="single" w:sz="4" w:space="0" w:color="auto"/>
                  <w:left w:val="single" w:sz="4" w:space="0" w:color="auto"/>
                  <w:bottom w:val="single" w:sz="4" w:space="0" w:color="auto"/>
                  <w:right w:val="single" w:sz="4" w:space="0" w:color="auto"/>
                </w:tcBorders>
                <w:shd w:val="clear" w:color="auto" w:fill="auto"/>
              </w:tcPr>
            </w:tcPrChange>
          </w:tcPr>
          <w:p w14:paraId="3B20EF4E" w14:textId="09D7BE52" w:rsidR="00A93D39" w:rsidRPr="00943B01" w:rsidRDefault="00A93D39">
            <w:pPr>
              <w:pStyle w:val="TableText"/>
            </w:pPr>
            <w:r w:rsidRPr="00943B01">
              <w:t>-</w:t>
            </w:r>
          </w:p>
        </w:tc>
        <w:tc>
          <w:tcPr>
            <w:tcW w:w="851" w:type="dxa"/>
            <w:tcBorders>
              <w:top w:val="single" w:sz="4" w:space="0" w:color="auto"/>
              <w:left w:val="single" w:sz="4" w:space="0" w:color="auto"/>
              <w:bottom w:val="single" w:sz="4" w:space="0" w:color="auto"/>
              <w:right w:val="single" w:sz="4" w:space="0" w:color="auto"/>
            </w:tcBorders>
            <w:shd w:val="clear" w:color="auto" w:fill="auto"/>
            <w:tcPrChange w:id="1808" w:author="Piotr Winiarczyk" w:date="2018-11-10T17:50:00Z">
              <w:tcPr>
                <w:tcW w:w="851" w:type="dxa"/>
                <w:tcBorders>
                  <w:top w:val="single" w:sz="4" w:space="0" w:color="auto"/>
                  <w:left w:val="single" w:sz="4" w:space="0" w:color="auto"/>
                  <w:bottom w:val="single" w:sz="4" w:space="0" w:color="auto"/>
                  <w:right w:val="single" w:sz="4" w:space="0" w:color="auto"/>
                </w:tcBorders>
                <w:shd w:val="clear" w:color="auto" w:fill="auto"/>
              </w:tcPr>
            </w:tcPrChange>
          </w:tcPr>
          <w:p w14:paraId="79895CCC" w14:textId="34AD04FD" w:rsidR="00A93D39" w:rsidRPr="00943B01" w:rsidRDefault="00A93D39">
            <w:pPr>
              <w:pStyle w:val="TableText"/>
            </w:pPr>
            <w:r w:rsidRPr="00943B01">
              <w:t>-</w:t>
            </w:r>
          </w:p>
        </w:tc>
        <w:tc>
          <w:tcPr>
            <w:tcW w:w="1086" w:type="dxa"/>
            <w:tcBorders>
              <w:top w:val="single" w:sz="4" w:space="0" w:color="auto"/>
              <w:left w:val="single" w:sz="4" w:space="0" w:color="auto"/>
              <w:bottom w:val="single" w:sz="4" w:space="0" w:color="auto"/>
              <w:right w:val="single" w:sz="4" w:space="0" w:color="auto"/>
            </w:tcBorders>
            <w:shd w:val="clear" w:color="auto" w:fill="auto"/>
            <w:tcPrChange w:id="1809" w:author="Piotr Winiarczyk" w:date="2018-11-10T17:50:00Z">
              <w:tcPr>
                <w:tcW w:w="1086" w:type="dxa"/>
                <w:tcBorders>
                  <w:top w:val="single" w:sz="4" w:space="0" w:color="auto"/>
                  <w:left w:val="single" w:sz="4" w:space="0" w:color="auto"/>
                  <w:bottom w:val="single" w:sz="4" w:space="0" w:color="auto"/>
                  <w:right w:val="single" w:sz="4" w:space="0" w:color="auto"/>
                </w:tcBorders>
                <w:shd w:val="clear" w:color="auto" w:fill="auto"/>
              </w:tcPr>
            </w:tcPrChange>
          </w:tcPr>
          <w:p w14:paraId="25B9F9AB" w14:textId="6CA53666" w:rsidR="00A93D39" w:rsidRPr="00943B01" w:rsidRDefault="00A93D39">
            <w:pPr>
              <w:pStyle w:val="TableText"/>
            </w:pPr>
            <w:r w:rsidRPr="00943B01">
              <w:t>-</w:t>
            </w:r>
          </w:p>
        </w:tc>
      </w:tr>
      <w:tr w:rsidR="00A93D39" w14:paraId="74EC7E37" w14:textId="77777777" w:rsidTr="00943B01">
        <w:trPr>
          <w:tblHeader/>
        </w:trPr>
        <w:tc>
          <w:tcPr>
            <w:tcW w:w="5570" w:type="dxa"/>
            <w:tcBorders>
              <w:top w:val="single" w:sz="4" w:space="0" w:color="auto"/>
              <w:left w:val="single" w:sz="4" w:space="0" w:color="auto"/>
              <w:bottom w:val="single" w:sz="4" w:space="0" w:color="auto"/>
              <w:right w:val="single" w:sz="4" w:space="0" w:color="auto"/>
            </w:tcBorders>
            <w:tcPrChange w:id="1810" w:author="Piotr Winiarczyk" w:date="2018-11-10T17:50:00Z">
              <w:tcPr>
                <w:tcW w:w="5570" w:type="dxa"/>
                <w:tcBorders>
                  <w:top w:val="single" w:sz="4" w:space="0" w:color="auto"/>
                  <w:left w:val="single" w:sz="4" w:space="0" w:color="auto"/>
                  <w:bottom w:val="single" w:sz="4" w:space="0" w:color="auto"/>
                  <w:right w:val="single" w:sz="4" w:space="0" w:color="auto"/>
                </w:tcBorders>
              </w:tcPr>
            </w:tcPrChange>
          </w:tcPr>
          <w:p w14:paraId="7BF049D9" w14:textId="77777777" w:rsidR="00A93D39" w:rsidRPr="00943B01" w:rsidRDefault="00A93D39">
            <w:pPr>
              <w:pStyle w:val="TableText"/>
            </w:pPr>
            <w:r w:rsidRPr="00943B01">
              <w:t>Remote Provisioning Scan Parameters</w:t>
            </w:r>
          </w:p>
        </w:tc>
        <w:tc>
          <w:tcPr>
            <w:tcW w:w="1143" w:type="dxa"/>
            <w:tcBorders>
              <w:top w:val="single" w:sz="4" w:space="0" w:color="auto"/>
              <w:left w:val="single" w:sz="4" w:space="0" w:color="auto"/>
              <w:bottom w:val="single" w:sz="4" w:space="0" w:color="auto"/>
              <w:right w:val="single" w:sz="4" w:space="0" w:color="auto"/>
            </w:tcBorders>
            <w:tcPrChange w:id="1811" w:author="Piotr Winiarczyk" w:date="2018-11-10T17:50:00Z">
              <w:tcPr>
                <w:tcW w:w="1143" w:type="dxa"/>
                <w:tcBorders>
                  <w:top w:val="single" w:sz="4" w:space="0" w:color="auto"/>
                  <w:left w:val="single" w:sz="4" w:space="0" w:color="auto"/>
                  <w:bottom w:val="single" w:sz="4" w:space="0" w:color="auto"/>
                  <w:right w:val="single" w:sz="4" w:space="0" w:color="auto"/>
                </w:tcBorders>
              </w:tcPr>
            </w:tcPrChange>
          </w:tcPr>
          <w:p w14:paraId="4C4DF175" w14:textId="77777777" w:rsidR="00A93D39" w:rsidRPr="00943B01" w:rsidRDefault="00A93D39">
            <w:pPr>
              <w:pStyle w:val="TableText"/>
            </w:pPr>
            <w:r w:rsidRPr="00943B01">
              <w:t>Primary</w:t>
            </w:r>
          </w:p>
        </w:tc>
        <w:tc>
          <w:tcPr>
            <w:tcW w:w="850" w:type="dxa"/>
            <w:tcBorders>
              <w:top w:val="single" w:sz="4" w:space="0" w:color="auto"/>
              <w:left w:val="single" w:sz="4" w:space="0" w:color="auto"/>
              <w:bottom w:val="single" w:sz="4" w:space="0" w:color="auto"/>
              <w:right w:val="single" w:sz="4" w:space="0" w:color="auto"/>
            </w:tcBorders>
            <w:tcPrChange w:id="1812" w:author="Piotr Winiarczyk" w:date="2018-11-10T17:50:00Z">
              <w:tcPr>
                <w:tcW w:w="850" w:type="dxa"/>
                <w:tcBorders>
                  <w:top w:val="single" w:sz="4" w:space="0" w:color="auto"/>
                  <w:left w:val="single" w:sz="4" w:space="0" w:color="auto"/>
                  <w:bottom w:val="single" w:sz="4" w:space="0" w:color="auto"/>
                  <w:right w:val="single" w:sz="4" w:space="0" w:color="auto"/>
                </w:tcBorders>
              </w:tcPr>
            </w:tcPrChange>
          </w:tcPr>
          <w:p w14:paraId="6534F76F" w14:textId="77777777" w:rsidR="00A93D39" w:rsidRPr="00943B01" w:rsidRDefault="00A93D39">
            <w:pPr>
              <w:pStyle w:val="TableText"/>
            </w:pPr>
            <w:r w:rsidRPr="00943B01">
              <w:t>-</w:t>
            </w:r>
          </w:p>
        </w:tc>
        <w:tc>
          <w:tcPr>
            <w:tcW w:w="851" w:type="dxa"/>
            <w:tcBorders>
              <w:top w:val="single" w:sz="4" w:space="0" w:color="auto"/>
              <w:left w:val="single" w:sz="4" w:space="0" w:color="auto"/>
              <w:bottom w:val="single" w:sz="4" w:space="0" w:color="auto"/>
              <w:right w:val="single" w:sz="4" w:space="0" w:color="auto"/>
            </w:tcBorders>
            <w:tcPrChange w:id="1813" w:author="Piotr Winiarczyk" w:date="2018-11-10T17:50:00Z">
              <w:tcPr>
                <w:tcW w:w="851" w:type="dxa"/>
                <w:tcBorders>
                  <w:top w:val="single" w:sz="4" w:space="0" w:color="auto"/>
                  <w:left w:val="single" w:sz="4" w:space="0" w:color="auto"/>
                  <w:bottom w:val="single" w:sz="4" w:space="0" w:color="auto"/>
                  <w:right w:val="single" w:sz="4" w:space="0" w:color="auto"/>
                </w:tcBorders>
              </w:tcPr>
            </w:tcPrChange>
          </w:tcPr>
          <w:p w14:paraId="3C0546AD" w14:textId="77777777" w:rsidR="00A93D39" w:rsidRPr="00943B01" w:rsidRDefault="00A93D39">
            <w:pPr>
              <w:pStyle w:val="TableText"/>
            </w:pPr>
            <w:r w:rsidRPr="00943B01">
              <w:t>-</w:t>
            </w:r>
          </w:p>
        </w:tc>
        <w:tc>
          <w:tcPr>
            <w:tcW w:w="1086" w:type="dxa"/>
            <w:tcBorders>
              <w:top w:val="single" w:sz="4" w:space="0" w:color="auto"/>
              <w:left w:val="single" w:sz="4" w:space="0" w:color="auto"/>
              <w:bottom w:val="single" w:sz="4" w:space="0" w:color="auto"/>
              <w:right w:val="single" w:sz="4" w:space="0" w:color="auto"/>
            </w:tcBorders>
            <w:tcPrChange w:id="1814" w:author="Piotr Winiarczyk" w:date="2018-11-10T17:50:00Z">
              <w:tcPr>
                <w:tcW w:w="1086" w:type="dxa"/>
                <w:tcBorders>
                  <w:top w:val="single" w:sz="4" w:space="0" w:color="auto"/>
                  <w:left w:val="single" w:sz="4" w:space="0" w:color="auto"/>
                  <w:bottom w:val="single" w:sz="4" w:space="0" w:color="auto"/>
                  <w:right w:val="single" w:sz="4" w:space="0" w:color="auto"/>
                </w:tcBorders>
              </w:tcPr>
            </w:tcPrChange>
          </w:tcPr>
          <w:p w14:paraId="31751D29" w14:textId="77777777" w:rsidR="00A93D39" w:rsidRPr="00943B01" w:rsidRDefault="00A93D39">
            <w:pPr>
              <w:pStyle w:val="TableText"/>
              <w:pPrChange w:id="1815" w:author="Piotr Winiarczyk" w:date="2018-11-10T17:50:00Z">
                <w:pPr>
                  <w:pStyle w:val="TableText"/>
                  <w:keepNext/>
                </w:pPr>
              </w:pPrChange>
            </w:pPr>
            <w:r w:rsidRPr="00943B01">
              <w:t>-</w:t>
            </w:r>
          </w:p>
        </w:tc>
      </w:tr>
      <w:tr w:rsidR="00A93D39" w14:paraId="3D33DEEC" w14:textId="77777777" w:rsidTr="00943B01">
        <w:trPr>
          <w:tblHeader/>
        </w:trPr>
        <w:tc>
          <w:tcPr>
            <w:tcW w:w="5570" w:type="dxa"/>
            <w:tcBorders>
              <w:top w:val="single" w:sz="4" w:space="0" w:color="auto"/>
              <w:left w:val="single" w:sz="4" w:space="0" w:color="auto"/>
              <w:bottom w:val="single" w:sz="4" w:space="0" w:color="auto"/>
              <w:right w:val="single" w:sz="4" w:space="0" w:color="auto"/>
            </w:tcBorders>
            <w:tcPrChange w:id="1816" w:author="Piotr Winiarczyk" w:date="2018-11-10T17:50:00Z">
              <w:tcPr>
                <w:tcW w:w="5570" w:type="dxa"/>
                <w:tcBorders>
                  <w:top w:val="single" w:sz="4" w:space="0" w:color="auto"/>
                  <w:left w:val="single" w:sz="4" w:space="0" w:color="auto"/>
                  <w:bottom w:val="single" w:sz="4" w:space="0" w:color="auto"/>
                  <w:right w:val="single" w:sz="4" w:space="0" w:color="auto"/>
                </w:tcBorders>
              </w:tcPr>
            </w:tcPrChange>
          </w:tcPr>
          <w:p w14:paraId="71547EC4" w14:textId="2B37940E" w:rsidR="00A93D39" w:rsidRPr="00943B01" w:rsidRDefault="00A93D39">
            <w:pPr>
              <w:pStyle w:val="TableText"/>
              <w:pPrChange w:id="1817" w:author="Piotr Winiarczyk" w:date="2018-11-10T17:50:00Z">
                <w:pPr>
                  <w:pStyle w:val="TableText"/>
                  <w:keepNext/>
                  <w:keepLines/>
                </w:pPr>
              </w:pPrChange>
            </w:pPr>
            <w:r w:rsidRPr="00943B01">
              <w:t>Remote Provisioning Link</w:t>
            </w:r>
            <w:ins w:id="1818" w:author="Piotr Winiarczyk" w:date="2018-11-02T08:23:00Z">
              <w:r w:rsidR="00EB753B" w:rsidRPr="00943B01">
                <w:t xml:space="preserve"> Parameters</w:t>
              </w:r>
            </w:ins>
          </w:p>
        </w:tc>
        <w:tc>
          <w:tcPr>
            <w:tcW w:w="1143" w:type="dxa"/>
            <w:tcBorders>
              <w:top w:val="single" w:sz="4" w:space="0" w:color="auto"/>
              <w:left w:val="single" w:sz="4" w:space="0" w:color="auto"/>
              <w:bottom w:val="single" w:sz="4" w:space="0" w:color="auto"/>
              <w:right w:val="single" w:sz="4" w:space="0" w:color="auto"/>
            </w:tcBorders>
            <w:tcPrChange w:id="1819" w:author="Piotr Winiarczyk" w:date="2018-11-10T17:50:00Z">
              <w:tcPr>
                <w:tcW w:w="1143" w:type="dxa"/>
                <w:tcBorders>
                  <w:top w:val="single" w:sz="4" w:space="0" w:color="auto"/>
                  <w:left w:val="single" w:sz="4" w:space="0" w:color="auto"/>
                  <w:bottom w:val="single" w:sz="4" w:space="0" w:color="auto"/>
                  <w:right w:val="single" w:sz="4" w:space="0" w:color="auto"/>
                </w:tcBorders>
              </w:tcPr>
            </w:tcPrChange>
          </w:tcPr>
          <w:p w14:paraId="51900B08" w14:textId="1A3A09FB" w:rsidR="00A93D39" w:rsidRPr="00943B01" w:rsidRDefault="00A93D39">
            <w:pPr>
              <w:pStyle w:val="TableText"/>
            </w:pPr>
            <w:r w:rsidRPr="00943B01">
              <w:t>Primary</w:t>
            </w:r>
          </w:p>
        </w:tc>
        <w:tc>
          <w:tcPr>
            <w:tcW w:w="850" w:type="dxa"/>
            <w:tcBorders>
              <w:top w:val="single" w:sz="4" w:space="0" w:color="auto"/>
              <w:left w:val="single" w:sz="4" w:space="0" w:color="auto"/>
              <w:bottom w:val="single" w:sz="4" w:space="0" w:color="auto"/>
              <w:right w:val="single" w:sz="4" w:space="0" w:color="auto"/>
            </w:tcBorders>
            <w:tcPrChange w:id="1820" w:author="Piotr Winiarczyk" w:date="2018-11-10T17:50:00Z">
              <w:tcPr>
                <w:tcW w:w="850" w:type="dxa"/>
                <w:tcBorders>
                  <w:top w:val="single" w:sz="4" w:space="0" w:color="auto"/>
                  <w:left w:val="single" w:sz="4" w:space="0" w:color="auto"/>
                  <w:bottom w:val="single" w:sz="4" w:space="0" w:color="auto"/>
                  <w:right w:val="single" w:sz="4" w:space="0" w:color="auto"/>
                </w:tcBorders>
              </w:tcPr>
            </w:tcPrChange>
          </w:tcPr>
          <w:p w14:paraId="1E04060E" w14:textId="3F9D9D3A" w:rsidR="00A93D39" w:rsidRPr="00943B01" w:rsidRDefault="00A93D39">
            <w:pPr>
              <w:pStyle w:val="TableText"/>
            </w:pPr>
            <w:r w:rsidRPr="00943B01">
              <w:t>-</w:t>
            </w:r>
          </w:p>
        </w:tc>
        <w:tc>
          <w:tcPr>
            <w:tcW w:w="851" w:type="dxa"/>
            <w:tcBorders>
              <w:top w:val="single" w:sz="4" w:space="0" w:color="auto"/>
              <w:left w:val="single" w:sz="4" w:space="0" w:color="auto"/>
              <w:bottom w:val="single" w:sz="4" w:space="0" w:color="auto"/>
              <w:right w:val="single" w:sz="4" w:space="0" w:color="auto"/>
            </w:tcBorders>
            <w:tcPrChange w:id="1821" w:author="Piotr Winiarczyk" w:date="2018-11-10T17:50:00Z">
              <w:tcPr>
                <w:tcW w:w="851" w:type="dxa"/>
                <w:tcBorders>
                  <w:top w:val="single" w:sz="4" w:space="0" w:color="auto"/>
                  <w:left w:val="single" w:sz="4" w:space="0" w:color="auto"/>
                  <w:bottom w:val="single" w:sz="4" w:space="0" w:color="auto"/>
                  <w:right w:val="single" w:sz="4" w:space="0" w:color="auto"/>
                </w:tcBorders>
              </w:tcPr>
            </w:tcPrChange>
          </w:tcPr>
          <w:p w14:paraId="1B68F9E4" w14:textId="1CA59902" w:rsidR="00A93D39" w:rsidRPr="00943B01" w:rsidRDefault="00A93D39">
            <w:pPr>
              <w:pStyle w:val="TableText"/>
            </w:pPr>
            <w:r w:rsidRPr="00943B01">
              <w:t>-</w:t>
            </w:r>
          </w:p>
        </w:tc>
        <w:tc>
          <w:tcPr>
            <w:tcW w:w="1086" w:type="dxa"/>
            <w:tcBorders>
              <w:top w:val="single" w:sz="4" w:space="0" w:color="auto"/>
              <w:left w:val="single" w:sz="4" w:space="0" w:color="auto"/>
              <w:bottom w:val="single" w:sz="4" w:space="0" w:color="auto"/>
              <w:right w:val="single" w:sz="4" w:space="0" w:color="auto"/>
            </w:tcBorders>
            <w:tcPrChange w:id="1822" w:author="Piotr Winiarczyk" w:date="2018-11-10T17:50:00Z">
              <w:tcPr>
                <w:tcW w:w="1086" w:type="dxa"/>
                <w:tcBorders>
                  <w:top w:val="single" w:sz="4" w:space="0" w:color="auto"/>
                  <w:left w:val="single" w:sz="4" w:space="0" w:color="auto"/>
                  <w:bottom w:val="single" w:sz="4" w:space="0" w:color="auto"/>
                  <w:right w:val="single" w:sz="4" w:space="0" w:color="auto"/>
                </w:tcBorders>
              </w:tcPr>
            </w:tcPrChange>
          </w:tcPr>
          <w:p w14:paraId="25475926" w14:textId="17EB9A86" w:rsidR="00A93D39" w:rsidRPr="00943B01" w:rsidRDefault="00A93D39">
            <w:pPr>
              <w:pStyle w:val="TableText"/>
              <w:pPrChange w:id="1823" w:author="Piotr Winiarczyk" w:date="2018-11-10T17:50:00Z">
                <w:pPr>
                  <w:pStyle w:val="TableText"/>
                  <w:keepNext/>
                </w:pPr>
              </w:pPrChange>
            </w:pPr>
            <w:r w:rsidRPr="00943B01">
              <w:t>-</w:t>
            </w:r>
          </w:p>
        </w:tc>
      </w:tr>
    </w:tbl>
    <w:p w14:paraId="492F7F7E" w14:textId="553CC311" w:rsidR="00B63595" w:rsidRDefault="00B63595" w:rsidP="00B63595">
      <w:pPr>
        <w:pStyle w:val="a6"/>
      </w:pPr>
      <w:bookmarkStart w:id="1824" w:name="_Ref498949978"/>
      <w:r>
        <w:t xml:space="preserve">Table </w:t>
      </w:r>
      <w:ins w:id="1825" w:author="Piotr Winiarczyk" w:date="2018-11-10T17:37:00Z">
        <w:r w:rsidR="00F7192C">
          <w:fldChar w:fldCharType="begin"/>
        </w:r>
        <w:r w:rsidR="00F7192C">
          <w:instrText xml:space="preserve"> STYLEREF 1 \s </w:instrText>
        </w:r>
      </w:ins>
      <w:r w:rsidR="00F7192C">
        <w:fldChar w:fldCharType="separate"/>
      </w:r>
      <w:r w:rsidR="00F7192C">
        <w:rPr>
          <w:noProof/>
        </w:rPr>
        <w:t>4</w:t>
      </w:r>
      <w:ins w:id="1826"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1827" w:author="Piotr Winiarczyk" w:date="2018-11-10T17:37:00Z">
        <w:r w:rsidR="00F7192C">
          <w:rPr>
            <w:noProof/>
          </w:rPr>
          <w:t>21</w:t>
        </w:r>
        <w:r w:rsidR="00F7192C">
          <w:fldChar w:fldCharType="end"/>
        </w:r>
      </w:ins>
      <w:del w:id="1828"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23</w:delText>
        </w:r>
        <w:r w:rsidR="005E70B5" w:rsidDel="00F7192C">
          <w:rPr>
            <w:noProof/>
          </w:rPr>
          <w:fldChar w:fldCharType="end"/>
        </w:r>
      </w:del>
      <w:bookmarkEnd w:id="1824"/>
      <w:r>
        <w:t>:</w:t>
      </w:r>
      <w:r w:rsidRPr="00421DDD">
        <w:t xml:space="preserve"> </w:t>
      </w:r>
      <w:r w:rsidRPr="001C6A76">
        <w:t>Remote Provisioning Server</w:t>
      </w:r>
      <w:r>
        <w:t xml:space="preserve"> states and bindings</w:t>
      </w:r>
    </w:p>
    <w:p w14:paraId="2C173F16" w14:textId="0FE768F9" w:rsidR="00B63595" w:rsidRDefault="00B63595" w:rsidP="00B63595">
      <w:pPr>
        <w:pStyle w:val="a2"/>
      </w:pPr>
      <w:bookmarkStart w:id="1829" w:name="_Hlk515810703"/>
      <w:r w:rsidRPr="00421DDD">
        <w:t>The structure of elements, states, and m</w:t>
      </w:r>
      <w:r w:rsidR="00205DA8">
        <w:t xml:space="preserve">essages </w:t>
      </w:r>
      <w:r w:rsidR="00BC5FED">
        <w:t xml:space="preserve">defined </w:t>
      </w:r>
      <w:r w:rsidR="00205DA8">
        <w:t xml:space="preserve">by this model </w:t>
      </w:r>
      <w:r w:rsidR="007F2996">
        <w:t>is</w:t>
      </w:r>
      <w:r w:rsidR="007F2996" w:rsidRPr="00421DDD">
        <w:t xml:space="preserve"> </w:t>
      </w:r>
      <w:r w:rsidRPr="00421DDD">
        <w:t xml:space="preserve">defined </w:t>
      </w:r>
      <w:r w:rsidR="00EB1BC2">
        <w:t xml:space="preserve">in </w:t>
      </w:r>
      <w:r w:rsidR="00FA7B9E" w:rsidRPr="007F2996">
        <w:rPr>
          <w:rStyle w:val="DocumentHyperlink"/>
        </w:rPr>
        <w:fldChar w:fldCharType="begin"/>
      </w:r>
      <w:r w:rsidR="00FA7B9E" w:rsidRPr="007F2996">
        <w:rPr>
          <w:rStyle w:val="DocumentHyperlink"/>
        </w:rPr>
        <w:instrText xml:space="preserve"> REF _Ref498955316 \h </w:instrText>
      </w:r>
      <w:r w:rsidR="007F2996">
        <w:rPr>
          <w:rStyle w:val="DocumentHyperlink"/>
        </w:rPr>
        <w:instrText xml:space="preserve"> \* MERGEFORMAT </w:instrText>
      </w:r>
      <w:r w:rsidR="00FA7B9E" w:rsidRPr="007F2996">
        <w:rPr>
          <w:rStyle w:val="DocumentHyperlink"/>
        </w:rPr>
      </w:r>
      <w:r w:rsidR="00FA7B9E" w:rsidRPr="007F2996">
        <w:rPr>
          <w:rStyle w:val="DocumentHyperlink"/>
        </w:rPr>
        <w:fldChar w:fldCharType="separate"/>
      </w:r>
      <w:r w:rsidR="00A60C92" w:rsidRPr="00CC2745">
        <w:rPr>
          <w:rStyle w:val="DocumentHyperlink"/>
        </w:rPr>
        <w:t>Table 4.24</w:t>
      </w:r>
      <w:r w:rsidR="00FA7B9E" w:rsidRPr="007F2996">
        <w:rPr>
          <w:rStyle w:val="DocumentHyperlink"/>
        </w:rPr>
        <w:fldChar w:fldCharType="end"/>
      </w:r>
      <w:r w:rsidR="007F2996">
        <w:t>.</w:t>
      </w:r>
    </w:p>
    <w:tbl>
      <w:tblPr>
        <w:tblStyle w:val="af2"/>
        <w:tblW w:w="9445" w:type="dxa"/>
        <w:tblLayout w:type="fixed"/>
        <w:tblLook w:val="04A0" w:firstRow="1" w:lastRow="0" w:firstColumn="1" w:lastColumn="0" w:noHBand="0" w:noVBand="1"/>
      </w:tblPr>
      <w:tblGrid>
        <w:gridCol w:w="1129"/>
        <w:gridCol w:w="1134"/>
        <w:gridCol w:w="1843"/>
        <w:gridCol w:w="4253"/>
        <w:gridCol w:w="567"/>
        <w:gridCol w:w="519"/>
      </w:tblGrid>
      <w:tr w:rsidR="00B63595" w14:paraId="2FF6D44E" w14:textId="77777777" w:rsidTr="000469FA">
        <w:trPr>
          <w:tblHeader/>
        </w:trPr>
        <w:tc>
          <w:tcPr>
            <w:tcW w:w="11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DBF8F3" w14:textId="77777777" w:rsidR="00B63595" w:rsidRDefault="00B63595" w:rsidP="00205DA8">
            <w:pPr>
              <w:pStyle w:val="Tableheading0"/>
              <w:rPr>
                <w:rFonts w:eastAsiaTheme="minorHAnsi"/>
                <w:color w:val="000000" w:themeColor="text1"/>
              </w:rPr>
            </w:pPr>
            <w:bookmarkStart w:id="1830" w:name="_Hlk515810614"/>
            <w:bookmarkEnd w:id="1829"/>
            <w:r>
              <w:t>Element</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EA4078" w14:textId="77777777" w:rsidR="00B63595" w:rsidRDefault="00B63595" w:rsidP="00205DA8">
            <w:pPr>
              <w:pStyle w:val="Tableheading0"/>
              <w:rPr>
                <w:color w:val="000000" w:themeColor="text1"/>
              </w:rPr>
            </w:pPr>
            <w:r>
              <w:t>SIG Model ID</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B80C4C" w14:textId="77777777" w:rsidR="00B63595" w:rsidRDefault="00B63595" w:rsidP="00205DA8">
            <w:pPr>
              <w:pStyle w:val="Tableheading0"/>
              <w:rPr>
                <w:color w:val="000000" w:themeColor="text1"/>
              </w:rPr>
            </w:pPr>
            <w:r>
              <w:t>States</w:t>
            </w:r>
          </w:p>
        </w:tc>
        <w:tc>
          <w:tcPr>
            <w:tcW w:w="425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BC64C7" w14:textId="77777777" w:rsidR="00B63595" w:rsidRDefault="00B63595" w:rsidP="00205DA8">
            <w:pPr>
              <w:pStyle w:val="Tableheading0"/>
              <w:rPr>
                <w:color w:val="000000" w:themeColor="text1"/>
              </w:rPr>
            </w:pPr>
            <w:r>
              <w:t>Messages</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72DD5E" w14:textId="77777777" w:rsidR="00B63595" w:rsidRPr="004158DA" w:rsidRDefault="00B63595" w:rsidP="00205DA8">
            <w:pPr>
              <w:rPr>
                <w:b/>
                <w:color w:val="000000" w:themeColor="text1"/>
              </w:rPr>
            </w:pPr>
            <w:r w:rsidRPr="004158DA">
              <w:rPr>
                <w:b/>
              </w:rPr>
              <w:t>Rx</w:t>
            </w:r>
          </w:p>
        </w:tc>
        <w:tc>
          <w:tcPr>
            <w:tcW w:w="51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A32609" w14:textId="77777777" w:rsidR="00B63595" w:rsidRPr="004158DA" w:rsidRDefault="00B63595" w:rsidP="00205DA8">
            <w:pPr>
              <w:rPr>
                <w:b/>
                <w:color w:val="000000" w:themeColor="text1"/>
              </w:rPr>
            </w:pPr>
            <w:r w:rsidRPr="004158DA">
              <w:rPr>
                <w:b/>
              </w:rPr>
              <w:t>Tx</w:t>
            </w:r>
          </w:p>
        </w:tc>
      </w:tr>
      <w:bookmarkEnd w:id="1830"/>
      <w:tr w:rsidR="00A93D39" w14:paraId="78283E9A" w14:textId="77777777" w:rsidTr="000469FA">
        <w:tc>
          <w:tcPr>
            <w:tcW w:w="1129" w:type="dxa"/>
            <w:vMerge w:val="restart"/>
            <w:tcBorders>
              <w:left w:val="single" w:sz="4" w:space="0" w:color="auto"/>
              <w:right w:val="single" w:sz="4" w:space="0" w:color="auto"/>
            </w:tcBorders>
          </w:tcPr>
          <w:p w14:paraId="01C94EC3" w14:textId="39D584AC" w:rsidR="00A93D39" w:rsidRDefault="00A93D39" w:rsidP="00A93D39">
            <w:pPr>
              <w:spacing w:after="0"/>
              <w:rPr>
                <w:color w:val="000000" w:themeColor="text1" w:themeShade="BF"/>
                <w:sz w:val="22"/>
              </w:rPr>
            </w:pPr>
            <w:r>
              <w:t>Primary</w:t>
            </w:r>
          </w:p>
        </w:tc>
        <w:tc>
          <w:tcPr>
            <w:tcW w:w="1134" w:type="dxa"/>
            <w:vMerge w:val="restart"/>
            <w:tcBorders>
              <w:left w:val="single" w:sz="4" w:space="0" w:color="auto"/>
              <w:right w:val="single" w:sz="4" w:space="0" w:color="auto"/>
            </w:tcBorders>
          </w:tcPr>
          <w:p w14:paraId="22DF3D39" w14:textId="6E53A4A0" w:rsidR="00A93D39" w:rsidRDefault="00A93D39" w:rsidP="00A93D39">
            <w:pPr>
              <w:spacing w:after="0"/>
              <w:rPr>
                <w:color w:val="000000" w:themeColor="text1" w:themeShade="BF"/>
              </w:rPr>
            </w:pPr>
            <w:r>
              <w:t>0x0004</w:t>
            </w:r>
          </w:p>
        </w:tc>
        <w:tc>
          <w:tcPr>
            <w:tcW w:w="1843" w:type="dxa"/>
            <w:vMerge w:val="restart"/>
            <w:tcBorders>
              <w:top w:val="single" w:sz="4" w:space="0" w:color="auto"/>
              <w:left w:val="single" w:sz="4" w:space="0" w:color="auto"/>
              <w:right w:val="single" w:sz="4" w:space="0" w:color="auto"/>
            </w:tcBorders>
            <w:hideMark/>
          </w:tcPr>
          <w:p w14:paraId="693C77E4" w14:textId="5000FCB1" w:rsidR="00A93D39" w:rsidRDefault="00A93D39" w:rsidP="006B6188">
            <w:pPr>
              <w:spacing w:after="0"/>
            </w:pPr>
            <w:r w:rsidRPr="001E4A2E">
              <w:t xml:space="preserve">Remote Provisioning </w:t>
            </w:r>
            <w:ins w:id="1831" w:author="Piotr Winiarczyk" w:date="2018-11-10T17:52:00Z">
              <w:r w:rsidR="00943B01" w:rsidRPr="00024144">
                <w:t>Scan Capabilities</w:t>
              </w:r>
            </w:ins>
            <w:del w:id="1832" w:author="Piotr Winiarczyk" w:date="2018-11-10T17:52:00Z">
              <w:r w:rsidR="00805EFA" w:rsidRPr="00EF2B0E" w:rsidDel="00943B01">
                <w:delText>Max Scanned Items</w:delText>
              </w:r>
            </w:del>
          </w:p>
        </w:tc>
        <w:tc>
          <w:tcPr>
            <w:tcW w:w="4253" w:type="dxa"/>
            <w:tcBorders>
              <w:top w:val="single" w:sz="4" w:space="0" w:color="auto"/>
              <w:left w:val="single" w:sz="4" w:space="0" w:color="auto"/>
              <w:bottom w:val="single" w:sz="4" w:space="0" w:color="auto"/>
              <w:right w:val="single" w:sz="4" w:space="0" w:color="auto"/>
            </w:tcBorders>
            <w:hideMark/>
          </w:tcPr>
          <w:p w14:paraId="4FD061E9" w14:textId="4BCBFD83" w:rsidR="00A93D39" w:rsidRDefault="00A93D39" w:rsidP="00A93D39">
            <w:pPr>
              <w:pStyle w:val="TableText"/>
            </w:pPr>
            <w:r w:rsidRPr="002757F6">
              <w:t xml:space="preserve">Remote Provisioning </w:t>
            </w:r>
            <w:r>
              <w:t>Scan</w:t>
            </w:r>
            <w:r w:rsidRPr="008460DD">
              <w:t xml:space="preserve"> </w:t>
            </w:r>
            <w:r>
              <w:t xml:space="preserve">Capabilities </w:t>
            </w:r>
            <w:r w:rsidRPr="002757F6">
              <w:t>Get</w:t>
            </w:r>
          </w:p>
        </w:tc>
        <w:tc>
          <w:tcPr>
            <w:tcW w:w="567" w:type="dxa"/>
            <w:tcBorders>
              <w:top w:val="single" w:sz="4" w:space="0" w:color="auto"/>
              <w:left w:val="single" w:sz="4" w:space="0" w:color="auto"/>
              <w:bottom w:val="single" w:sz="4" w:space="0" w:color="auto"/>
              <w:right w:val="single" w:sz="4" w:space="0" w:color="auto"/>
            </w:tcBorders>
            <w:hideMark/>
          </w:tcPr>
          <w:p w14:paraId="0848F9B2" w14:textId="283B6057" w:rsidR="00A93D39" w:rsidRDefault="00A93D39" w:rsidP="00A93D39">
            <w:pPr>
              <w:pStyle w:val="TableText"/>
              <w:jc w:val="center"/>
            </w:pPr>
            <w:r>
              <w:t>M</w:t>
            </w:r>
          </w:p>
        </w:tc>
        <w:tc>
          <w:tcPr>
            <w:tcW w:w="519" w:type="dxa"/>
            <w:tcBorders>
              <w:top w:val="single" w:sz="4" w:space="0" w:color="auto"/>
              <w:left w:val="single" w:sz="4" w:space="0" w:color="auto"/>
              <w:bottom w:val="single" w:sz="4" w:space="0" w:color="auto"/>
              <w:right w:val="single" w:sz="4" w:space="0" w:color="auto"/>
            </w:tcBorders>
          </w:tcPr>
          <w:p w14:paraId="729FD12A" w14:textId="77777777" w:rsidR="00A93D39" w:rsidRDefault="00A93D39" w:rsidP="00A93D39">
            <w:pPr>
              <w:pStyle w:val="TableText"/>
              <w:jc w:val="center"/>
            </w:pPr>
          </w:p>
        </w:tc>
      </w:tr>
      <w:tr w:rsidR="00A93D39" w14:paraId="7F89C595" w14:textId="77777777" w:rsidTr="003E216D">
        <w:tc>
          <w:tcPr>
            <w:tcW w:w="1129" w:type="dxa"/>
            <w:vMerge/>
            <w:tcBorders>
              <w:left w:val="single" w:sz="4" w:space="0" w:color="auto"/>
              <w:right w:val="single" w:sz="4" w:space="0" w:color="auto"/>
            </w:tcBorders>
          </w:tcPr>
          <w:p w14:paraId="1A7F696D" w14:textId="77777777" w:rsidR="00A93D39" w:rsidRDefault="00A93D39" w:rsidP="00A93D39">
            <w:pPr>
              <w:spacing w:after="0"/>
            </w:pPr>
          </w:p>
        </w:tc>
        <w:tc>
          <w:tcPr>
            <w:tcW w:w="1134" w:type="dxa"/>
            <w:vMerge/>
            <w:tcBorders>
              <w:left w:val="single" w:sz="4" w:space="0" w:color="auto"/>
              <w:right w:val="single" w:sz="4" w:space="0" w:color="auto"/>
            </w:tcBorders>
          </w:tcPr>
          <w:p w14:paraId="24FC3D36" w14:textId="77777777" w:rsidR="00A93D39" w:rsidRDefault="00A93D39" w:rsidP="00A93D39">
            <w:pPr>
              <w:spacing w:after="0"/>
            </w:pPr>
          </w:p>
        </w:tc>
        <w:tc>
          <w:tcPr>
            <w:tcW w:w="1843" w:type="dxa"/>
            <w:vMerge/>
            <w:tcBorders>
              <w:left w:val="single" w:sz="4" w:space="0" w:color="auto"/>
              <w:right w:val="single" w:sz="4" w:space="0" w:color="auto"/>
            </w:tcBorders>
          </w:tcPr>
          <w:p w14:paraId="7BC50672" w14:textId="77777777" w:rsidR="00A93D39" w:rsidRPr="001E4A2E" w:rsidRDefault="00A93D39" w:rsidP="006B6188">
            <w:pPr>
              <w:spacing w:after="0"/>
            </w:pPr>
          </w:p>
        </w:tc>
        <w:tc>
          <w:tcPr>
            <w:tcW w:w="4253" w:type="dxa"/>
            <w:tcBorders>
              <w:top w:val="single" w:sz="4" w:space="0" w:color="auto"/>
              <w:left w:val="single" w:sz="4" w:space="0" w:color="auto"/>
              <w:bottom w:val="single" w:sz="4" w:space="0" w:color="auto"/>
              <w:right w:val="single" w:sz="4" w:space="0" w:color="auto"/>
            </w:tcBorders>
          </w:tcPr>
          <w:p w14:paraId="50954EB4" w14:textId="573743C6" w:rsidR="00A93D39" w:rsidRPr="002757F6" w:rsidRDefault="00A93D39" w:rsidP="00A93D39">
            <w:pPr>
              <w:pStyle w:val="TableText"/>
            </w:pPr>
            <w:r>
              <w:t>Remote Provisioning Scan Capabilities Status</w:t>
            </w:r>
          </w:p>
        </w:tc>
        <w:tc>
          <w:tcPr>
            <w:tcW w:w="567" w:type="dxa"/>
            <w:tcBorders>
              <w:top w:val="single" w:sz="4" w:space="0" w:color="auto"/>
              <w:left w:val="single" w:sz="4" w:space="0" w:color="auto"/>
              <w:bottom w:val="single" w:sz="4" w:space="0" w:color="auto"/>
              <w:right w:val="single" w:sz="4" w:space="0" w:color="auto"/>
            </w:tcBorders>
          </w:tcPr>
          <w:p w14:paraId="0AF94302" w14:textId="77777777" w:rsidR="00A93D39" w:rsidRDefault="00A93D39" w:rsidP="00A93D39">
            <w:pPr>
              <w:pStyle w:val="TableText"/>
              <w:jc w:val="center"/>
            </w:pPr>
          </w:p>
        </w:tc>
        <w:tc>
          <w:tcPr>
            <w:tcW w:w="519" w:type="dxa"/>
            <w:tcBorders>
              <w:top w:val="single" w:sz="4" w:space="0" w:color="auto"/>
              <w:left w:val="single" w:sz="4" w:space="0" w:color="auto"/>
              <w:bottom w:val="single" w:sz="4" w:space="0" w:color="auto"/>
              <w:right w:val="single" w:sz="4" w:space="0" w:color="auto"/>
            </w:tcBorders>
          </w:tcPr>
          <w:p w14:paraId="178C619F" w14:textId="115153E8" w:rsidR="00A93D39" w:rsidRDefault="00A93D39" w:rsidP="00A93D39">
            <w:pPr>
              <w:pStyle w:val="TableText"/>
              <w:jc w:val="center"/>
            </w:pPr>
            <w:r>
              <w:t>M</w:t>
            </w:r>
          </w:p>
        </w:tc>
      </w:tr>
      <w:tr w:rsidR="00A93D39" w14:paraId="1DE86FC7" w14:textId="77777777" w:rsidTr="000469FA">
        <w:tc>
          <w:tcPr>
            <w:tcW w:w="1129" w:type="dxa"/>
            <w:vMerge/>
            <w:tcBorders>
              <w:left w:val="single" w:sz="4" w:space="0" w:color="auto"/>
              <w:right w:val="single" w:sz="4" w:space="0" w:color="auto"/>
            </w:tcBorders>
          </w:tcPr>
          <w:p w14:paraId="2C02C19B" w14:textId="77777777" w:rsidR="00A93D39" w:rsidRDefault="00A93D39" w:rsidP="00A93D39">
            <w:pPr>
              <w:spacing w:after="0"/>
            </w:pPr>
          </w:p>
        </w:tc>
        <w:tc>
          <w:tcPr>
            <w:tcW w:w="1134" w:type="dxa"/>
            <w:vMerge/>
            <w:tcBorders>
              <w:left w:val="single" w:sz="4" w:space="0" w:color="auto"/>
              <w:right w:val="single" w:sz="4" w:space="0" w:color="auto"/>
            </w:tcBorders>
          </w:tcPr>
          <w:p w14:paraId="00CA1CC5" w14:textId="77777777" w:rsidR="00A93D39" w:rsidRDefault="00A93D39" w:rsidP="00A93D39">
            <w:pPr>
              <w:spacing w:after="0"/>
            </w:pPr>
          </w:p>
        </w:tc>
        <w:tc>
          <w:tcPr>
            <w:tcW w:w="1843" w:type="dxa"/>
            <w:vMerge w:val="restart"/>
            <w:tcBorders>
              <w:top w:val="single" w:sz="4" w:space="0" w:color="auto"/>
              <w:left w:val="single" w:sz="4" w:space="0" w:color="auto"/>
              <w:right w:val="single" w:sz="4" w:space="0" w:color="auto"/>
            </w:tcBorders>
          </w:tcPr>
          <w:p w14:paraId="64BE73A7" w14:textId="2C6F28EB" w:rsidR="00A93D39" w:rsidRPr="001E4A2E" w:rsidRDefault="00A93D39" w:rsidP="006B6188">
            <w:pPr>
              <w:spacing w:after="0"/>
            </w:pPr>
            <w:r w:rsidRPr="004158DA">
              <w:t xml:space="preserve">Remote Provisioning </w:t>
            </w:r>
            <w:r>
              <w:t xml:space="preserve">Scan Parameters </w:t>
            </w:r>
          </w:p>
        </w:tc>
        <w:tc>
          <w:tcPr>
            <w:tcW w:w="4253" w:type="dxa"/>
            <w:tcBorders>
              <w:top w:val="single" w:sz="4" w:space="0" w:color="auto"/>
              <w:left w:val="single" w:sz="4" w:space="0" w:color="auto"/>
              <w:bottom w:val="single" w:sz="4" w:space="0" w:color="auto"/>
              <w:right w:val="single" w:sz="4" w:space="0" w:color="auto"/>
            </w:tcBorders>
          </w:tcPr>
          <w:p w14:paraId="7967AF73" w14:textId="1B101DAA" w:rsidR="00A93D39" w:rsidRPr="002757F6" w:rsidRDefault="00A93D39" w:rsidP="00A93D39">
            <w:pPr>
              <w:pStyle w:val="TableText"/>
            </w:pPr>
            <w:r w:rsidRPr="00804B18">
              <w:t>Remote Provisioning Scan Get</w:t>
            </w:r>
          </w:p>
        </w:tc>
        <w:tc>
          <w:tcPr>
            <w:tcW w:w="567" w:type="dxa"/>
            <w:tcBorders>
              <w:top w:val="single" w:sz="4" w:space="0" w:color="auto"/>
              <w:left w:val="single" w:sz="4" w:space="0" w:color="auto"/>
              <w:bottom w:val="single" w:sz="4" w:space="0" w:color="auto"/>
              <w:right w:val="single" w:sz="4" w:space="0" w:color="auto"/>
            </w:tcBorders>
          </w:tcPr>
          <w:p w14:paraId="19C2B5A8" w14:textId="6AEB6AE1" w:rsidR="00A93D39" w:rsidRDefault="00A93D39" w:rsidP="00A93D39">
            <w:pPr>
              <w:pStyle w:val="TableText"/>
              <w:jc w:val="center"/>
            </w:pPr>
            <w:r>
              <w:t>M</w:t>
            </w:r>
          </w:p>
        </w:tc>
        <w:tc>
          <w:tcPr>
            <w:tcW w:w="519" w:type="dxa"/>
            <w:tcBorders>
              <w:top w:val="single" w:sz="4" w:space="0" w:color="auto"/>
              <w:left w:val="single" w:sz="4" w:space="0" w:color="auto"/>
              <w:bottom w:val="single" w:sz="4" w:space="0" w:color="auto"/>
              <w:right w:val="single" w:sz="4" w:space="0" w:color="auto"/>
            </w:tcBorders>
          </w:tcPr>
          <w:p w14:paraId="5DBFB0A4" w14:textId="77777777" w:rsidR="00A93D39" w:rsidRDefault="00A93D39" w:rsidP="00A93D39">
            <w:pPr>
              <w:pStyle w:val="TableText"/>
              <w:jc w:val="center"/>
            </w:pPr>
          </w:p>
        </w:tc>
      </w:tr>
      <w:tr w:rsidR="00A93D39" w14:paraId="0E299FD8" w14:textId="77777777" w:rsidTr="000469FA">
        <w:tc>
          <w:tcPr>
            <w:tcW w:w="1129" w:type="dxa"/>
            <w:vMerge/>
            <w:tcBorders>
              <w:left w:val="single" w:sz="4" w:space="0" w:color="auto"/>
              <w:right w:val="single" w:sz="4" w:space="0" w:color="auto"/>
            </w:tcBorders>
            <w:vAlign w:val="center"/>
          </w:tcPr>
          <w:p w14:paraId="3AF68E03" w14:textId="0A10994B" w:rsidR="00A93D39" w:rsidRDefault="00A93D39" w:rsidP="00A93D39">
            <w:pPr>
              <w:spacing w:after="0"/>
              <w:rPr>
                <w:color w:val="000000" w:themeColor="text1" w:themeShade="BF"/>
                <w:sz w:val="22"/>
              </w:rPr>
            </w:pPr>
          </w:p>
        </w:tc>
        <w:tc>
          <w:tcPr>
            <w:tcW w:w="1134" w:type="dxa"/>
            <w:vMerge/>
            <w:tcBorders>
              <w:left w:val="single" w:sz="4" w:space="0" w:color="auto"/>
              <w:right w:val="single" w:sz="4" w:space="0" w:color="auto"/>
            </w:tcBorders>
            <w:vAlign w:val="center"/>
          </w:tcPr>
          <w:p w14:paraId="1FB2CA81" w14:textId="4FAE5730" w:rsidR="00A93D39" w:rsidRDefault="00A93D39" w:rsidP="00A93D39">
            <w:pPr>
              <w:spacing w:after="0"/>
              <w:rPr>
                <w:color w:val="000000" w:themeColor="text1" w:themeShade="BF"/>
              </w:rPr>
            </w:pPr>
          </w:p>
        </w:tc>
        <w:tc>
          <w:tcPr>
            <w:tcW w:w="1843" w:type="dxa"/>
            <w:vMerge/>
            <w:tcBorders>
              <w:left w:val="single" w:sz="4" w:space="0" w:color="auto"/>
              <w:right w:val="single" w:sz="4" w:space="0" w:color="auto"/>
            </w:tcBorders>
          </w:tcPr>
          <w:p w14:paraId="290F804B" w14:textId="77777777" w:rsidR="00A93D39" w:rsidRDefault="00A93D39" w:rsidP="006B6188">
            <w:pPr>
              <w:spacing w:after="0"/>
            </w:pPr>
          </w:p>
        </w:tc>
        <w:tc>
          <w:tcPr>
            <w:tcW w:w="4253" w:type="dxa"/>
            <w:tcBorders>
              <w:top w:val="single" w:sz="4" w:space="0" w:color="auto"/>
              <w:left w:val="single" w:sz="4" w:space="0" w:color="auto"/>
              <w:bottom w:val="single" w:sz="4" w:space="0" w:color="auto"/>
              <w:right w:val="single" w:sz="4" w:space="0" w:color="auto"/>
            </w:tcBorders>
          </w:tcPr>
          <w:p w14:paraId="52B99762" w14:textId="3F7FEEE7" w:rsidR="00A93D39" w:rsidRPr="002757F6" w:rsidRDefault="00A93D39" w:rsidP="00A93D39">
            <w:pPr>
              <w:pStyle w:val="TableText"/>
            </w:pPr>
            <w:r w:rsidRPr="008460DD">
              <w:t xml:space="preserve">Remote Provisioning Scan </w:t>
            </w:r>
            <w:r>
              <w:t>Start</w:t>
            </w:r>
          </w:p>
        </w:tc>
        <w:tc>
          <w:tcPr>
            <w:tcW w:w="567" w:type="dxa"/>
            <w:tcBorders>
              <w:top w:val="single" w:sz="4" w:space="0" w:color="auto"/>
              <w:left w:val="single" w:sz="4" w:space="0" w:color="auto"/>
              <w:bottom w:val="single" w:sz="4" w:space="0" w:color="auto"/>
              <w:right w:val="single" w:sz="4" w:space="0" w:color="auto"/>
            </w:tcBorders>
          </w:tcPr>
          <w:p w14:paraId="34F17826" w14:textId="671A5E92" w:rsidR="00A93D39" w:rsidRDefault="00A93D39" w:rsidP="00A93D39">
            <w:pPr>
              <w:pStyle w:val="TableText"/>
              <w:jc w:val="center"/>
            </w:pPr>
            <w:r>
              <w:t>M</w:t>
            </w:r>
          </w:p>
        </w:tc>
        <w:tc>
          <w:tcPr>
            <w:tcW w:w="519" w:type="dxa"/>
            <w:tcBorders>
              <w:top w:val="single" w:sz="4" w:space="0" w:color="auto"/>
              <w:left w:val="single" w:sz="4" w:space="0" w:color="auto"/>
              <w:bottom w:val="single" w:sz="4" w:space="0" w:color="auto"/>
              <w:right w:val="single" w:sz="4" w:space="0" w:color="auto"/>
            </w:tcBorders>
          </w:tcPr>
          <w:p w14:paraId="2E9B12B6" w14:textId="77777777" w:rsidR="00A93D39" w:rsidRDefault="00A93D39" w:rsidP="00A93D39">
            <w:pPr>
              <w:pStyle w:val="TableText"/>
              <w:jc w:val="center"/>
            </w:pPr>
          </w:p>
        </w:tc>
      </w:tr>
      <w:tr w:rsidR="00A93D39" w14:paraId="7F716FFB" w14:textId="77777777" w:rsidTr="000469FA">
        <w:tc>
          <w:tcPr>
            <w:tcW w:w="1129" w:type="dxa"/>
            <w:vMerge/>
            <w:tcBorders>
              <w:left w:val="single" w:sz="4" w:space="0" w:color="auto"/>
              <w:right w:val="single" w:sz="4" w:space="0" w:color="auto"/>
            </w:tcBorders>
            <w:vAlign w:val="center"/>
          </w:tcPr>
          <w:p w14:paraId="1B3FD2A5" w14:textId="77777777" w:rsidR="00A93D39" w:rsidRDefault="00A93D39" w:rsidP="00A93D39">
            <w:pPr>
              <w:spacing w:after="0"/>
              <w:rPr>
                <w:color w:val="000000" w:themeColor="text1" w:themeShade="BF"/>
                <w:sz w:val="22"/>
              </w:rPr>
            </w:pPr>
          </w:p>
        </w:tc>
        <w:tc>
          <w:tcPr>
            <w:tcW w:w="1134" w:type="dxa"/>
            <w:vMerge/>
            <w:tcBorders>
              <w:left w:val="single" w:sz="4" w:space="0" w:color="auto"/>
              <w:right w:val="single" w:sz="4" w:space="0" w:color="auto"/>
            </w:tcBorders>
            <w:vAlign w:val="center"/>
          </w:tcPr>
          <w:p w14:paraId="7A80B7A4" w14:textId="77777777" w:rsidR="00A93D39" w:rsidRDefault="00A93D39" w:rsidP="00A93D39">
            <w:pPr>
              <w:spacing w:after="0"/>
              <w:rPr>
                <w:color w:val="000000" w:themeColor="text1" w:themeShade="BF"/>
              </w:rPr>
            </w:pPr>
          </w:p>
        </w:tc>
        <w:tc>
          <w:tcPr>
            <w:tcW w:w="1843" w:type="dxa"/>
            <w:vMerge/>
            <w:tcBorders>
              <w:left w:val="single" w:sz="4" w:space="0" w:color="auto"/>
              <w:right w:val="single" w:sz="4" w:space="0" w:color="auto"/>
            </w:tcBorders>
          </w:tcPr>
          <w:p w14:paraId="3711F528" w14:textId="77777777" w:rsidR="00A93D39" w:rsidRDefault="00A93D39" w:rsidP="006B6188">
            <w:pPr>
              <w:spacing w:after="0"/>
            </w:pPr>
          </w:p>
        </w:tc>
        <w:tc>
          <w:tcPr>
            <w:tcW w:w="4253" w:type="dxa"/>
            <w:tcBorders>
              <w:top w:val="single" w:sz="4" w:space="0" w:color="auto"/>
              <w:left w:val="single" w:sz="4" w:space="0" w:color="auto"/>
              <w:bottom w:val="single" w:sz="4" w:space="0" w:color="auto"/>
              <w:right w:val="single" w:sz="4" w:space="0" w:color="auto"/>
            </w:tcBorders>
          </w:tcPr>
          <w:p w14:paraId="46F6CCA2" w14:textId="2C7BFE29" w:rsidR="00A93D39" w:rsidRPr="008460DD" w:rsidRDefault="00A93D39" w:rsidP="00A93D39">
            <w:pPr>
              <w:pStyle w:val="TableText"/>
            </w:pPr>
            <w:r w:rsidRPr="002757F6">
              <w:t xml:space="preserve">Remote Provisioning </w:t>
            </w:r>
            <w:r>
              <w:t>Scan Stop</w:t>
            </w:r>
          </w:p>
        </w:tc>
        <w:tc>
          <w:tcPr>
            <w:tcW w:w="567" w:type="dxa"/>
            <w:tcBorders>
              <w:top w:val="single" w:sz="4" w:space="0" w:color="auto"/>
              <w:left w:val="single" w:sz="4" w:space="0" w:color="auto"/>
              <w:bottom w:val="single" w:sz="4" w:space="0" w:color="auto"/>
              <w:right w:val="single" w:sz="4" w:space="0" w:color="auto"/>
            </w:tcBorders>
          </w:tcPr>
          <w:p w14:paraId="0515392C" w14:textId="3A988982" w:rsidR="00A93D39" w:rsidRDefault="00A93D39" w:rsidP="00A93D39">
            <w:pPr>
              <w:pStyle w:val="TableText"/>
              <w:jc w:val="center"/>
            </w:pPr>
            <w:r>
              <w:t>M</w:t>
            </w:r>
          </w:p>
        </w:tc>
        <w:tc>
          <w:tcPr>
            <w:tcW w:w="519" w:type="dxa"/>
            <w:tcBorders>
              <w:top w:val="single" w:sz="4" w:space="0" w:color="auto"/>
              <w:left w:val="single" w:sz="4" w:space="0" w:color="auto"/>
              <w:bottom w:val="single" w:sz="4" w:space="0" w:color="auto"/>
              <w:right w:val="single" w:sz="4" w:space="0" w:color="auto"/>
            </w:tcBorders>
          </w:tcPr>
          <w:p w14:paraId="1A3F0A0E" w14:textId="77777777" w:rsidR="00A93D39" w:rsidRDefault="00A93D39" w:rsidP="00A93D39">
            <w:pPr>
              <w:pStyle w:val="TableText"/>
              <w:jc w:val="center"/>
            </w:pPr>
          </w:p>
        </w:tc>
      </w:tr>
      <w:tr w:rsidR="00A93D39" w14:paraId="6AD80B8D" w14:textId="77777777" w:rsidTr="000469FA">
        <w:tc>
          <w:tcPr>
            <w:tcW w:w="1129" w:type="dxa"/>
            <w:vMerge/>
            <w:tcBorders>
              <w:left w:val="single" w:sz="4" w:space="0" w:color="auto"/>
              <w:right w:val="single" w:sz="4" w:space="0" w:color="auto"/>
            </w:tcBorders>
            <w:vAlign w:val="center"/>
          </w:tcPr>
          <w:p w14:paraId="6DE5DF22" w14:textId="01DD04BB" w:rsidR="00A93D39" w:rsidRDefault="00A93D39" w:rsidP="00A93D39">
            <w:pPr>
              <w:spacing w:after="0"/>
              <w:rPr>
                <w:color w:val="000000" w:themeColor="text1" w:themeShade="BF"/>
                <w:sz w:val="22"/>
              </w:rPr>
            </w:pPr>
          </w:p>
        </w:tc>
        <w:tc>
          <w:tcPr>
            <w:tcW w:w="1134" w:type="dxa"/>
            <w:vMerge/>
            <w:tcBorders>
              <w:left w:val="single" w:sz="4" w:space="0" w:color="auto"/>
              <w:right w:val="single" w:sz="4" w:space="0" w:color="auto"/>
            </w:tcBorders>
            <w:vAlign w:val="center"/>
          </w:tcPr>
          <w:p w14:paraId="26AE0800" w14:textId="086DA05A" w:rsidR="00A93D39" w:rsidRDefault="00A93D39" w:rsidP="00A93D39">
            <w:pPr>
              <w:spacing w:after="0"/>
              <w:rPr>
                <w:color w:val="000000" w:themeColor="text1" w:themeShade="BF"/>
              </w:rPr>
            </w:pPr>
          </w:p>
        </w:tc>
        <w:tc>
          <w:tcPr>
            <w:tcW w:w="1843" w:type="dxa"/>
            <w:vMerge/>
            <w:tcBorders>
              <w:left w:val="single" w:sz="4" w:space="0" w:color="auto"/>
              <w:right w:val="single" w:sz="4" w:space="0" w:color="auto"/>
            </w:tcBorders>
          </w:tcPr>
          <w:p w14:paraId="7D75AA29" w14:textId="77777777" w:rsidR="00A93D39" w:rsidRDefault="00A93D39" w:rsidP="006B6188">
            <w:pPr>
              <w:spacing w:after="0"/>
            </w:pPr>
          </w:p>
        </w:tc>
        <w:tc>
          <w:tcPr>
            <w:tcW w:w="4253" w:type="dxa"/>
            <w:tcBorders>
              <w:top w:val="single" w:sz="4" w:space="0" w:color="auto"/>
              <w:left w:val="single" w:sz="4" w:space="0" w:color="auto"/>
              <w:bottom w:val="single" w:sz="4" w:space="0" w:color="auto"/>
              <w:right w:val="single" w:sz="4" w:space="0" w:color="auto"/>
            </w:tcBorders>
          </w:tcPr>
          <w:p w14:paraId="260DCFA5" w14:textId="15AE6E5F" w:rsidR="00A93D39" w:rsidRPr="008460DD" w:rsidRDefault="00A93D39" w:rsidP="00A93D39">
            <w:pPr>
              <w:pStyle w:val="TableText"/>
            </w:pPr>
            <w:r w:rsidRPr="002757F6">
              <w:t xml:space="preserve">Remote Provisioning </w:t>
            </w:r>
            <w:r>
              <w:t>Scan</w:t>
            </w:r>
            <w:r w:rsidRPr="008460DD">
              <w:t xml:space="preserve"> </w:t>
            </w:r>
            <w:r>
              <w:t>Status</w:t>
            </w:r>
          </w:p>
        </w:tc>
        <w:tc>
          <w:tcPr>
            <w:tcW w:w="567" w:type="dxa"/>
            <w:tcBorders>
              <w:top w:val="single" w:sz="4" w:space="0" w:color="auto"/>
              <w:left w:val="single" w:sz="4" w:space="0" w:color="auto"/>
              <w:bottom w:val="single" w:sz="4" w:space="0" w:color="auto"/>
              <w:right w:val="single" w:sz="4" w:space="0" w:color="auto"/>
            </w:tcBorders>
          </w:tcPr>
          <w:p w14:paraId="7AE3C461" w14:textId="5FCCF306" w:rsidR="00A93D39" w:rsidRDefault="00A93D39" w:rsidP="00A93D39">
            <w:pPr>
              <w:pStyle w:val="TableText"/>
              <w:jc w:val="center"/>
            </w:pPr>
          </w:p>
        </w:tc>
        <w:tc>
          <w:tcPr>
            <w:tcW w:w="519" w:type="dxa"/>
            <w:tcBorders>
              <w:top w:val="single" w:sz="4" w:space="0" w:color="auto"/>
              <w:left w:val="single" w:sz="4" w:space="0" w:color="auto"/>
              <w:bottom w:val="single" w:sz="4" w:space="0" w:color="auto"/>
              <w:right w:val="single" w:sz="4" w:space="0" w:color="auto"/>
            </w:tcBorders>
          </w:tcPr>
          <w:p w14:paraId="0EF1BC78" w14:textId="54941614" w:rsidR="00A93D39" w:rsidRDefault="00A93D39" w:rsidP="00A93D39">
            <w:pPr>
              <w:pStyle w:val="TableText"/>
              <w:jc w:val="center"/>
            </w:pPr>
            <w:r>
              <w:t>M</w:t>
            </w:r>
          </w:p>
        </w:tc>
      </w:tr>
      <w:tr w:rsidR="00A93D39" w14:paraId="48084C26" w14:textId="77777777" w:rsidTr="000469FA">
        <w:tc>
          <w:tcPr>
            <w:tcW w:w="1129" w:type="dxa"/>
            <w:vMerge/>
            <w:tcBorders>
              <w:left w:val="single" w:sz="4" w:space="0" w:color="auto"/>
              <w:right w:val="single" w:sz="4" w:space="0" w:color="auto"/>
            </w:tcBorders>
            <w:vAlign w:val="center"/>
          </w:tcPr>
          <w:p w14:paraId="7D4016C1" w14:textId="7925A4D4" w:rsidR="00A93D39" w:rsidRDefault="00A93D39" w:rsidP="00A93D39">
            <w:pPr>
              <w:spacing w:after="0"/>
              <w:rPr>
                <w:color w:val="000000" w:themeColor="text1" w:themeShade="BF"/>
                <w:sz w:val="22"/>
              </w:rPr>
            </w:pPr>
          </w:p>
        </w:tc>
        <w:tc>
          <w:tcPr>
            <w:tcW w:w="1134" w:type="dxa"/>
            <w:vMerge/>
            <w:tcBorders>
              <w:left w:val="single" w:sz="4" w:space="0" w:color="auto"/>
              <w:right w:val="single" w:sz="4" w:space="0" w:color="auto"/>
            </w:tcBorders>
            <w:vAlign w:val="center"/>
          </w:tcPr>
          <w:p w14:paraId="1EB5F81B" w14:textId="4DE9393A" w:rsidR="00A93D39" w:rsidRDefault="00A93D39" w:rsidP="00A93D39">
            <w:pPr>
              <w:spacing w:after="0"/>
              <w:rPr>
                <w:color w:val="000000" w:themeColor="text1" w:themeShade="BF"/>
              </w:rPr>
            </w:pPr>
          </w:p>
        </w:tc>
        <w:tc>
          <w:tcPr>
            <w:tcW w:w="1843" w:type="dxa"/>
            <w:vMerge/>
            <w:tcBorders>
              <w:left w:val="single" w:sz="4" w:space="0" w:color="auto"/>
              <w:right w:val="single" w:sz="4" w:space="0" w:color="auto"/>
            </w:tcBorders>
            <w:vAlign w:val="center"/>
          </w:tcPr>
          <w:p w14:paraId="45FBDF60" w14:textId="77777777" w:rsidR="00A93D39" w:rsidRPr="006B6188" w:rsidRDefault="00A93D39" w:rsidP="00A93D39">
            <w:pPr>
              <w:spacing w:after="0"/>
            </w:pPr>
          </w:p>
        </w:tc>
        <w:tc>
          <w:tcPr>
            <w:tcW w:w="4253" w:type="dxa"/>
            <w:tcBorders>
              <w:top w:val="single" w:sz="4" w:space="0" w:color="auto"/>
              <w:left w:val="single" w:sz="4" w:space="0" w:color="auto"/>
              <w:bottom w:val="single" w:sz="4" w:space="0" w:color="auto"/>
              <w:right w:val="single" w:sz="4" w:space="0" w:color="auto"/>
            </w:tcBorders>
          </w:tcPr>
          <w:p w14:paraId="6AB54F39" w14:textId="7240E4D2" w:rsidR="00A93D39" w:rsidRPr="002757F6" w:rsidRDefault="00A93D39" w:rsidP="00A93D39">
            <w:pPr>
              <w:pStyle w:val="TableText"/>
            </w:pPr>
            <w:r w:rsidRPr="00F823B8">
              <w:t>Remote Provisioning Scan</w:t>
            </w:r>
            <w:r>
              <w:t xml:space="preserve"> Report</w:t>
            </w:r>
          </w:p>
        </w:tc>
        <w:tc>
          <w:tcPr>
            <w:tcW w:w="567" w:type="dxa"/>
            <w:tcBorders>
              <w:top w:val="single" w:sz="4" w:space="0" w:color="auto"/>
              <w:left w:val="single" w:sz="4" w:space="0" w:color="auto"/>
              <w:bottom w:val="single" w:sz="4" w:space="0" w:color="auto"/>
              <w:right w:val="single" w:sz="4" w:space="0" w:color="auto"/>
            </w:tcBorders>
          </w:tcPr>
          <w:p w14:paraId="48AD2662" w14:textId="77777777" w:rsidR="00A93D39" w:rsidRDefault="00A93D39" w:rsidP="00A93D39">
            <w:pPr>
              <w:pStyle w:val="TableText"/>
              <w:jc w:val="center"/>
            </w:pPr>
          </w:p>
        </w:tc>
        <w:tc>
          <w:tcPr>
            <w:tcW w:w="519" w:type="dxa"/>
            <w:tcBorders>
              <w:top w:val="single" w:sz="4" w:space="0" w:color="auto"/>
              <w:left w:val="single" w:sz="4" w:space="0" w:color="auto"/>
              <w:bottom w:val="single" w:sz="4" w:space="0" w:color="auto"/>
              <w:right w:val="single" w:sz="4" w:space="0" w:color="auto"/>
            </w:tcBorders>
          </w:tcPr>
          <w:p w14:paraId="35A64DED" w14:textId="4B6A2606" w:rsidR="00A93D39" w:rsidRDefault="00A93D39" w:rsidP="00A93D39">
            <w:pPr>
              <w:pStyle w:val="TableText"/>
              <w:keepNext/>
              <w:jc w:val="center"/>
            </w:pPr>
            <w:r>
              <w:t>M</w:t>
            </w:r>
          </w:p>
        </w:tc>
      </w:tr>
      <w:tr w:rsidR="00A93D39" w14:paraId="7607664F" w14:textId="77777777" w:rsidTr="000469FA">
        <w:tc>
          <w:tcPr>
            <w:tcW w:w="1129" w:type="dxa"/>
            <w:vMerge/>
            <w:tcBorders>
              <w:left w:val="single" w:sz="4" w:space="0" w:color="auto"/>
              <w:right w:val="single" w:sz="4" w:space="0" w:color="auto"/>
            </w:tcBorders>
            <w:vAlign w:val="center"/>
          </w:tcPr>
          <w:p w14:paraId="015E197D" w14:textId="65F8EF2F" w:rsidR="00A93D39" w:rsidRDefault="00A93D39" w:rsidP="00A93D39">
            <w:pPr>
              <w:spacing w:after="0"/>
              <w:rPr>
                <w:color w:val="000000" w:themeColor="text1" w:themeShade="BF"/>
                <w:sz w:val="22"/>
              </w:rPr>
            </w:pPr>
          </w:p>
        </w:tc>
        <w:tc>
          <w:tcPr>
            <w:tcW w:w="1134" w:type="dxa"/>
            <w:vMerge/>
            <w:tcBorders>
              <w:left w:val="single" w:sz="4" w:space="0" w:color="auto"/>
              <w:right w:val="single" w:sz="4" w:space="0" w:color="auto"/>
            </w:tcBorders>
            <w:vAlign w:val="center"/>
          </w:tcPr>
          <w:p w14:paraId="12046F0F" w14:textId="7FC6C9EA" w:rsidR="00A93D39" w:rsidRDefault="00A93D39" w:rsidP="00A93D39">
            <w:pPr>
              <w:spacing w:after="0"/>
              <w:rPr>
                <w:color w:val="000000" w:themeColor="text1" w:themeShade="BF"/>
              </w:rPr>
            </w:pPr>
          </w:p>
        </w:tc>
        <w:tc>
          <w:tcPr>
            <w:tcW w:w="1843" w:type="dxa"/>
            <w:vMerge/>
            <w:tcBorders>
              <w:left w:val="single" w:sz="4" w:space="0" w:color="auto"/>
              <w:right w:val="single" w:sz="4" w:space="0" w:color="auto"/>
            </w:tcBorders>
            <w:vAlign w:val="center"/>
            <w:hideMark/>
          </w:tcPr>
          <w:p w14:paraId="4F255117" w14:textId="77777777" w:rsidR="00A93D39" w:rsidRPr="006B6188" w:rsidRDefault="00A93D39" w:rsidP="00A93D39">
            <w:pPr>
              <w:spacing w:after="0"/>
            </w:pPr>
          </w:p>
        </w:tc>
        <w:tc>
          <w:tcPr>
            <w:tcW w:w="4253" w:type="dxa"/>
            <w:tcBorders>
              <w:top w:val="single" w:sz="4" w:space="0" w:color="auto"/>
              <w:left w:val="single" w:sz="4" w:space="0" w:color="auto"/>
              <w:bottom w:val="single" w:sz="4" w:space="0" w:color="auto"/>
              <w:right w:val="single" w:sz="4" w:space="0" w:color="auto"/>
            </w:tcBorders>
          </w:tcPr>
          <w:p w14:paraId="65A4BF00" w14:textId="672610AB" w:rsidR="00A93D39" w:rsidRDefault="00A93D39" w:rsidP="00A93D39">
            <w:pPr>
              <w:pStyle w:val="TableText"/>
            </w:pPr>
            <w:r w:rsidRPr="00DD525F">
              <w:t>Remote Provisioning Extended Scan Start</w:t>
            </w:r>
          </w:p>
        </w:tc>
        <w:tc>
          <w:tcPr>
            <w:tcW w:w="567" w:type="dxa"/>
            <w:tcBorders>
              <w:top w:val="single" w:sz="4" w:space="0" w:color="auto"/>
              <w:left w:val="single" w:sz="4" w:space="0" w:color="auto"/>
              <w:bottom w:val="single" w:sz="4" w:space="0" w:color="auto"/>
              <w:right w:val="single" w:sz="4" w:space="0" w:color="auto"/>
            </w:tcBorders>
          </w:tcPr>
          <w:p w14:paraId="7C404AD9" w14:textId="3A5A6190" w:rsidR="00A93D39" w:rsidRDefault="00A93D39" w:rsidP="00A93D39">
            <w:pPr>
              <w:pStyle w:val="TableText"/>
              <w:jc w:val="center"/>
            </w:pPr>
            <w:commentRangeStart w:id="1833"/>
            <w:commentRangeStart w:id="1834"/>
            <w:commentRangeStart w:id="1835"/>
            <w:commentRangeStart w:id="1836"/>
            <w:commentRangeStart w:id="1837"/>
            <w:r w:rsidRPr="00DD525F">
              <w:t>M</w:t>
            </w:r>
            <w:commentRangeEnd w:id="1833"/>
            <w:r w:rsidR="003C57BE">
              <w:rPr>
                <w:rStyle w:val="af4"/>
                <w:color w:val="auto"/>
              </w:rPr>
              <w:commentReference w:id="1833"/>
            </w:r>
            <w:commentRangeEnd w:id="1834"/>
            <w:r w:rsidR="00D96DAC">
              <w:rPr>
                <w:rStyle w:val="af4"/>
                <w:color w:val="auto"/>
              </w:rPr>
              <w:commentReference w:id="1834"/>
            </w:r>
            <w:commentRangeEnd w:id="1835"/>
            <w:r w:rsidR="005D72EE">
              <w:rPr>
                <w:rStyle w:val="af4"/>
                <w:color w:val="auto"/>
              </w:rPr>
              <w:commentReference w:id="1835"/>
            </w:r>
            <w:commentRangeEnd w:id="1836"/>
            <w:r w:rsidR="00B117C7">
              <w:rPr>
                <w:rStyle w:val="af4"/>
                <w:color w:val="auto"/>
              </w:rPr>
              <w:commentReference w:id="1836"/>
            </w:r>
            <w:commentRangeEnd w:id="1837"/>
            <w:r w:rsidR="00865F8E">
              <w:rPr>
                <w:rStyle w:val="af4"/>
                <w:color w:val="auto"/>
              </w:rPr>
              <w:commentReference w:id="1837"/>
            </w:r>
          </w:p>
        </w:tc>
        <w:tc>
          <w:tcPr>
            <w:tcW w:w="519" w:type="dxa"/>
            <w:tcBorders>
              <w:top w:val="single" w:sz="4" w:space="0" w:color="auto"/>
              <w:left w:val="single" w:sz="4" w:space="0" w:color="auto"/>
              <w:bottom w:val="single" w:sz="4" w:space="0" w:color="auto"/>
              <w:right w:val="single" w:sz="4" w:space="0" w:color="auto"/>
            </w:tcBorders>
          </w:tcPr>
          <w:p w14:paraId="49845D98" w14:textId="385DAB4D" w:rsidR="00A93D39" w:rsidRDefault="00A93D39" w:rsidP="00A93D39">
            <w:pPr>
              <w:pStyle w:val="TableText"/>
              <w:keepNext/>
              <w:jc w:val="center"/>
            </w:pPr>
          </w:p>
        </w:tc>
      </w:tr>
      <w:tr w:rsidR="00A93D39" w14:paraId="3CA77247" w14:textId="77777777" w:rsidTr="001814C4">
        <w:tc>
          <w:tcPr>
            <w:tcW w:w="1129" w:type="dxa"/>
            <w:vMerge/>
            <w:tcBorders>
              <w:left w:val="single" w:sz="4" w:space="0" w:color="auto"/>
              <w:right w:val="single" w:sz="4" w:space="0" w:color="auto"/>
            </w:tcBorders>
            <w:vAlign w:val="center"/>
          </w:tcPr>
          <w:p w14:paraId="076ED7E3" w14:textId="7D45474C" w:rsidR="00A93D39" w:rsidRDefault="00A93D39" w:rsidP="00A93D39">
            <w:pPr>
              <w:spacing w:after="0"/>
              <w:rPr>
                <w:color w:val="000000" w:themeColor="text1" w:themeShade="BF"/>
                <w:sz w:val="22"/>
              </w:rPr>
            </w:pPr>
          </w:p>
        </w:tc>
        <w:tc>
          <w:tcPr>
            <w:tcW w:w="1134" w:type="dxa"/>
            <w:vMerge/>
            <w:tcBorders>
              <w:left w:val="single" w:sz="4" w:space="0" w:color="auto"/>
              <w:right w:val="single" w:sz="4" w:space="0" w:color="auto"/>
            </w:tcBorders>
            <w:vAlign w:val="center"/>
          </w:tcPr>
          <w:p w14:paraId="425CE23A" w14:textId="4B9FA9BB" w:rsidR="00A93D39" w:rsidRDefault="00A93D39" w:rsidP="00A93D39">
            <w:pPr>
              <w:spacing w:after="0"/>
              <w:rPr>
                <w:color w:val="000000" w:themeColor="text1" w:themeShade="BF"/>
              </w:rPr>
            </w:pPr>
          </w:p>
        </w:tc>
        <w:tc>
          <w:tcPr>
            <w:tcW w:w="1843" w:type="dxa"/>
            <w:vMerge/>
            <w:tcBorders>
              <w:left w:val="single" w:sz="4" w:space="0" w:color="auto"/>
              <w:right w:val="single" w:sz="4" w:space="0" w:color="auto"/>
            </w:tcBorders>
            <w:vAlign w:val="center"/>
          </w:tcPr>
          <w:p w14:paraId="005F9ED8" w14:textId="77777777" w:rsidR="00A93D39" w:rsidRPr="006B6188" w:rsidRDefault="00A93D39" w:rsidP="00A93D39">
            <w:pPr>
              <w:spacing w:after="0"/>
            </w:pPr>
          </w:p>
        </w:tc>
        <w:tc>
          <w:tcPr>
            <w:tcW w:w="4253" w:type="dxa"/>
            <w:tcBorders>
              <w:top w:val="single" w:sz="4" w:space="0" w:color="auto"/>
              <w:left w:val="single" w:sz="4" w:space="0" w:color="auto"/>
              <w:bottom w:val="single" w:sz="4" w:space="0" w:color="auto"/>
              <w:right w:val="single" w:sz="4" w:space="0" w:color="auto"/>
            </w:tcBorders>
          </w:tcPr>
          <w:p w14:paraId="6F5D7ACA" w14:textId="10618D48" w:rsidR="00A93D39" w:rsidRPr="00F823B8" w:rsidRDefault="00A93D39" w:rsidP="00A93D39">
            <w:pPr>
              <w:pStyle w:val="TableText"/>
            </w:pPr>
            <w:r w:rsidRPr="00F823B8">
              <w:t xml:space="preserve">Remote Provisioning </w:t>
            </w:r>
            <w:r>
              <w:t xml:space="preserve">Extended </w:t>
            </w:r>
            <w:r w:rsidRPr="00F823B8">
              <w:t>Scan</w:t>
            </w:r>
            <w:r>
              <w:t xml:space="preserve"> Report</w:t>
            </w:r>
          </w:p>
        </w:tc>
        <w:tc>
          <w:tcPr>
            <w:tcW w:w="567" w:type="dxa"/>
            <w:tcBorders>
              <w:top w:val="single" w:sz="4" w:space="0" w:color="auto"/>
              <w:left w:val="single" w:sz="4" w:space="0" w:color="auto"/>
              <w:bottom w:val="single" w:sz="4" w:space="0" w:color="auto"/>
              <w:right w:val="single" w:sz="4" w:space="0" w:color="auto"/>
            </w:tcBorders>
          </w:tcPr>
          <w:p w14:paraId="703C8BAC" w14:textId="77777777" w:rsidR="00A93D39" w:rsidRDefault="00A93D39" w:rsidP="00A93D39">
            <w:pPr>
              <w:pStyle w:val="TableText"/>
              <w:jc w:val="center"/>
            </w:pPr>
          </w:p>
        </w:tc>
        <w:tc>
          <w:tcPr>
            <w:tcW w:w="519" w:type="dxa"/>
            <w:tcBorders>
              <w:top w:val="single" w:sz="4" w:space="0" w:color="auto"/>
              <w:left w:val="single" w:sz="4" w:space="0" w:color="auto"/>
              <w:bottom w:val="single" w:sz="4" w:space="0" w:color="auto"/>
              <w:right w:val="single" w:sz="4" w:space="0" w:color="auto"/>
            </w:tcBorders>
          </w:tcPr>
          <w:p w14:paraId="5DC72A1D" w14:textId="024E4927" w:rsidR="00A93D39" w:rsidRDefault="00A93D39" w:rsidP="00A93D39">
            <w:pPr>
              <w:pStyle w:val="TableText"/>
              <w:keepNext/>
              <w:jc w:val="center"/>
            </w:pPr>
            <w:r>
              <w:t>M</w:t>
            </w:r>
          </w:p>
        </w:tc>
      </w:tr>
      <w:tr w:rsidR="00A93D39" w14:paraId="5F1C99B1" w14:textId="77777777" w:rsidTr="001814C4">
        <w:tc>
          <w:tcPr>
            <w:tcW w:w="1129" w:type="dxa"/>
            <w:vMerge/>
            <w:tcBorders>
              <w:left w:val="single" w:sz="4" w:space="0" w:color="auto"/>
              <w:right w:val="single" w:sz="4" w:space="0" w:color="auto"/>
            </w:tcBorders>
            <w:vAlign w:val="center"/>
          </w:tcPr>
          <w:p w14:paraId="089EDCA3" w14:textId="77777777" w:rsidR="00A93D39" w:rsidRDefault="00A93D39" w:rsidP="00A93D39">
            <w:pPr>
              <w:spacing w:after="0"/>
              <w:rPr>
                <w:color w:val="000000" w:themeColor="text1" w:themeShade="BF"/>
                <w:sz w:val="22"/>
              </w:rPr>
            </w:pPr>
          </w:p>
        </w:tc>
        <w:tc>
          <w:tcPr>
            <w:tcW w:w="1134" w:type="dxa"/>
            <w:vMerge/>
            <w:tcBorders>
              <w:left w:val="single" w:sz="4" w:space="0" w:color="auto"/>
              <w:right w:val="single" w:sz="4" w:space="0" w:color="auto"/>
            </w:tcBorders>
            <w:vAlign w:val="center"/>
          </w:tcPr>
          <w:p w14:paraId="51830C17" w14:textId="77777777" w:rsidR="00A93D39" w:rsidRDefault="00A93D39" w:rsidP="00A93D39">
            <w:pPr>
              <w:spacing w:after="0"/>
              <w:rPr>
                <w:color w:val="000000" w:themeColor="text1" w:themeShade="BF"/>
              </w:rPr>
            </w:pPr>
          </w:p>
        </w:tc>
        <w:tc>
          <w:tcPr>
            <w:tcW w:w="1843" w:type="dxa"/>
            <w:vMerge w:val="restart"/>
            <w:tcBorders>
              <w:left w:val="single" w:sz="4" w:space="0" w:color="auto"/>
              <w:right w:val="single" w:sz="4" w:space="0" w:color="auto"/>
            </w:tcBorders>
            <w:vAlign w:val="center"/>
          </w:tcPr>
          <w:p w14:paraId="2B73B502" w14:textId="3D5D88BE" w:rsidR="00A93D39" w:rsidRPr="006B6188" w:rsidRDefault="00A93D39" w:rsidP="00A93D39">
            <w:pPr>
              <w:spacing w:after="0"/>
            </w:pPr>
            <w:r w:rsidRPr="00AF35C5">
              <w:t xml:space="preserve">Remote Provisioning </w:t>
            </w:r>
            <w:r>
              <w:t>Link</w:t>
            </w:r>
            <w:ins w:id="1838" w:author="Piotr Winiarczyk" w:date="2018-11-02T08:24:00Z">
              <w:r w:rsidR="00EB753B">
                <w:t xml:space="preserve"> Parameters</w:t>
              </w:r>
            </w:ins>
          </w:p>
        </w:tc>
        <w:tc>
          <w:tcPr>
            <w:tcW w:w="4253" w:type="dxa"/>
            <w:tcBorders>
              <w:top w:val="single" w:sz="4" w:space="0" w:color="auto"/>
              <w:left w:val="single" w:sz="4" w:space="0" w:color="auto"/>
              <w:bottom w:val="single" w:sz="4" w:space="0" w:color="auto"/>
              <w:right w:val="single" w:sz="4" w:space="0" w:color="auto"/>
            </w:tcBorders>
          </w:tcPr>
          <w:p w14:paraId="10F3E1B9" w14:textId="32BDD225" w:rsidR="00A93D39" w:rsidRPr="00F823B8" w:rsidRDefault="00A93D39" w:rsidP="00A93D39">
            <w:pPr>
              <w:pStyle w:val="TableText"/>
            </w:pPr>
            <w:r w:rsidRPr="00B67197">
              <w:t xml:space="preserve">Remote Provisioning Link </w:t>
            </w:r>
            <w:r>
              <w:t>Get</w:t>
            </w:r>
          </w:p>
        </w:tc>
        <w:tc>
          <w:tcPr>
            <w:tcW w:w="567" w:type="dxa"/>
            <w:tcBorders>
              <w:top w:val="single" w:sz="4" w:space="0" w:color="auto"/>
              <w:left w:val="single" w:sz="4" w:space="0" w:color="auto"/>
              <w:bottom w:val="single" w:sz="4" w:space="0" w:color="auto"/>
              <w:right w:val="single" w:sz="4" w:space="0" w:color="auto"/>
            </w:tcBorders>
          </w:tcPr>
          <w:p w14:paraId="7727416F" w14:textId="0847DEA4" w:rsidR="00A93D39" w:rsidRDefault="00A93D39" w:rsidP="00A93D39">
            <w:pPr>
              <w:pStyle w:val="TableText"/>
              <w:jc w:val="center"/>
            </w:pPr>
            <w:r>
              <w:t>M</w:t>
            </w:r>
          </w:p>
        </w:tc>
        <w:tc>
          <w:tcPr>
            <w:tcW w:w="519" w:type="dxa"/>
            <w:tcBorders>
              <w:top w:val="single" w:sz="4" w:space="0" w:color="auto"/>
              <w:left w:val="single" w:sz="4" w:space="0" w:color="auto"/>
              <w:bottom w:val="single" w:sz="4" w:space="0" w:color="auto"/>
              <w:right w:val="single" w:sz="4" w:space="0" w:color="auto"/>
            </w:tcBorders>
          </w:tcPr>
          <w:p w14:paraId="38062740" w14:textId="77777777" w:rsidR="00A93D39" w:rsidRDefault="00A93D39" w:rsidP="00A93D39">
            <w:pPr>
              <w:pStyle w:val="TableText"/>
              <w:keepNext/>
              <w:jc w:val="center"/>
            </w:pPr>
          </w:p>
        </w:tc>
      </w:tr>
      <w:tr w:rsidR="00A93D39" w14:paraId="51ED4B5D" w14:textId="77777777" w:rsidTr="001814C4">
        <w:tc>
          <w:tcPr>
            <w:tcW w:w="1129" w:type="dxa"/>
            <w:vMerge/>
            <w:tcBorders>
              <w:left w:val="single" w:sz="4" w:space="0" w:color="auto"/>
              <w:right w:val="single" w:sz="4" w:space="0" w:color="auto"/>
            </w:tcBorders>
            <w:vAlign w:val="center"/>
          </w:tcPr>
          <w:p w14:paraId="3004B507" w14:textId="77777777" w:rsidR="00A93D39" w:rsidRDefault="00A93D39" w:rsidP="00A93D39">
            <w:pPr>
              <w:spacing w:after="0"/>
              <w:rPr>
                <w:color w:val="000000" w:themeColor="text1" w:themeShade="BF"/>
                <w:sz w:val="22"/>
              </w:rPr>
            </w:pPr>
          </w:p>
        </w:tc>
        <w:tc>
          <w:tcPr>
            <w:tcW w:w="1134" w:type="dxa"/>
            <w:vMerge/>
            <w:tcBorders>
              <w:left w:val="single" w:sz="4" w:space="0" w:color="auto"/>
              <w:right w:val="single" w:sz="4" w:space="0" w:color="auto"/>
            </w:tcBorders>
            <w:vAlign w:val="center"/>
          </w:tcPr>
          <w:p w14:paraId="3FA1AA14" w14:textId="77777777" w:rsidR="00A93D39" w:rsidRDefault="00A93D39" w:rsidP="00A93D39">
            <w:pPr>
              <w:spacing w:after="0"/>
              <w:rPr>
                <w:color w:val="000000" w:themeColor="text1" w:themeShade="BF"/>
              </w:rPr>
            </w:pPr>
          </w:p>
        </w:tc>
        <w:tc>
          <w:tcPr>
            <w:tcW w:w="1843" w:type="dxa"/>
            <w:vMerge/>
            <w:tcBorders>
              <w:left w:val="single" w:sz="4" w:space="0" w:color="auto"/>
              <w:right w:val="single" w:sz="4" w:space="0" w:color="auto"/>
            </w:tcBorders>
            <w:vAlign w:val="center"/>
          </w:tcPr>
          <w:p w14:paraId="3806A79E" w14:textId="77777777" w:rsidR="00A93D39" w:rsidRDefault="00A93D39" w:rsidP="00A93D39">
            <w:pPr>
              <w:spacing w:after="0"/>
              <w:rPr>
                <w:color w:val="000000" w:themeColor="text1" w:themeShade="BF"/>
              </w:rPr>
            </w:pPr>
          </w:p>
        </w:tc>
        <w:tc>
          <w:tcPr>
            <w:tcW w:w="4253" w:type="dxa"/>
            <w:tcBorders>
              <w:top w:val="single" w:sz="4" w:space="0" w:color="auto"/>
              <w:left w:val="single" w:sz="4" w:space="0" w:color="auto"/>
              <w:bottom w:val="single" w:sz="4" w:space="0" w:color="auto"/>
              <w:right w:val="single" w:sz="4" w:space="0" w:color="auto"/>
            </w:tcBorders>
          </w:tcPr>
          <w:p w14:paraId="725936E1" w14:textId="4CAA0CB9" w:rsidR="00A93D39" w:rsidRPr="00B67197" w:rsidRDefault="00A93D39" w:rsidP="00A93D39">
            <w:pPr>
              <w:pStyle w:val="TableText"/>
            </w:pPr>
            <w:r w:rsidRPr="00B67197">
              <w:t>Remote Provisioning Link Open</w:t>
            </w:r>
          </w:p>
        </w:tc>
        <w:tc>
          <w:tcPr>
            <w:tcW w:w="567" w:type="dxa"/>
            <w:tcBorders>
              <w:top w:val="single" w:sz="4" w:space="0" w:color="auto"/>
              <w:left w:val="single" w:sz="4" w:space="0" w:color="auto"/>
              <w:bottom w:val="single" w:sz="4" w:space="0" w:color="auto"/>
              <w:right w:val="single" w:sz="4" w:space="0" w:color="auto"/>
            </w:tcBorders>
          </w:tcPr>
          <w:p w14:paraId="639B57D0" w14:textId="32B701A1" w:rsidR="00A93D39" w:rsidRDefault="00A93D39" w:rsidP="00A93D39">
            <w:pPr>
              <w:pStyle w:val="TableText"/>
              <w:jc w:val="center"/>
            </w:pPr>
            <w:r>
              <w:t>M</w:t>
            </w:r>
          </w:p>
        </w:tc>
        <w:tc>
          <w:tcPr>
            <w:tcW w:w="519" w:type="dxa"/>
            <w:tcBorders>
              <w:top w:val="single" w:sz="4" w:space="0" w:color="auto"/>
              <w:left w:val="single" w:sz="4" w:space="0" w:color="auto"/>
              <w:bottom w:val="single" w:sz="4" w:space="0" w:color="auto"/>
              <w:right w:val="single" w:sz="4" w:space="0" w:color="auto"/>
            </w:tcBorders>
          </w:tcPr>
          <w:p w14:paraId="5984ACFD" w14:textId="77777777" w:rsidR="00A93D39" w:rsidRDefault="00A93D39" w:rsidP="00A93D39">
            <w:pPr>
              <w:pStyle w:val="TableText"/>
              <w:keepNext/>
              <w:jc w:val="center"/>
            </w:pPr>
          </w:p>
        </w:tc>
      </w:tr>
      <w:tr w:rsidR="00A93D39" w14:paraId="53FE76C1" w14:textId="77777777" w:rsidTr="001814C4">
        <w:tc>
          <w:tcPr>
            <w:tcW w:w="1129" w:type="dxa"/>
            <w:vMerge/>
            <w:tcBorders>
              <w:left w:val="single" w:sz="4" w:space="0" w:color="auto"/>
              <w:right w:val="single" w:sz="4" w:space="0" w:color="auto"/>
            </w:tcBorders>
            <w:vAlign w:val="center"/>
          </w:tcPr>
          <w:p w14:paraId="6740F42A" w14:textId="77777777" w:rsidR="00A93D39" w:rsidRDefault="00A93D39" w:rsidP="00A93D39">
            <w:pPr>
              <w:spacing w:after="0"/>
              <w:rPr>
                <w:color w:val="000000" w:themeColor="text1" w:themeShade="BF"/>
                <w:sz w:val="22"/>
              </w:rPr>
            </w:pPr>
          </w:p>
        </w:tc>
        <w:tc>
          <w:tcPr>
            <w:tcW w:w="1134" w:type="dxa"/>
            <w:vMerge/>
            <w:tcBorders>
              <w:left w:val="single" w:sz="4" w:space="0" w:color="auto"/>
              <w:right w:val="single" w:sz="4" w:space="0" w:color="auto"/>
            </w:tcBorders>
            <w:vAlign w:val="center"/>
          </w:tcPr>
          <w:p w14:paraId="41E3D96E" w14:textId="77777777" w:rsidR="00A93D39" w:rsidRDefault="00A93D39" w:rsidP="00A93D39">
            <w:pPr>
              <w:spacing w:after="0"/>
              <w:rPr>
                <w:color w:val="000000" w:themeColor="text1" w:themeShade="BF"/>
              </w:rPr>
            </w:pPr>
          </w:p>
        </w:tc>
        <w:tc>
          <w:tcPr>
            <w:tcW w:w="1843" w:type="dxa"/>
            <w:vMerge/>
            <w:tcBorders>
              <w:left w:val="single" w:sz="4" w:space="0" w:color="auto"/>
              <w:right w:val="single" w:sz="4" w:space="0" w:color="auto"/>
            </w:tcBorders>
            <w:vAlign w:val="center"/>
          </w:tcPr>
          <w:p w14:paraId="5D19398F" w14:textId="77777777" w:rsidR="00A93D39" w:rsidRDefault="00A93D39" w:rsidP="00A93D39">
            <w:pPr>
              <w:spacing w:after="0"/>
              <w:rPr>
                <w:color w:val="000000" w:themeColor="text1" w:themeShade="BF"/>
              </w:rPr>
            </w:pPr>
          </w:p>
        </w:tc>
        <w:tc>
          <w:tcPr>
            <w:tcW w:w="4253" w:type="dxa"/>
            <w:tcBorders>
              <w:top w:val="single" w:sz="4" w:space="0" w:color="auto"/>
              <w:left w:val="single" w:sz="4" w:space="0" w:color="auto"/>
              <w:bottom w:val="single" w:sz="4" w:space="0" w:color="auto"/>
              <w:right w:val="single" w:sz="4" w:space="0" w:color="auto"/>
            </w:tcBorders>
          </w:tcPr>
          <w:p w14:paraId="2BC212AB" w14:textId="32D40438" w:rsidR="00A93D39" w:rsidRPr="00F823B8" w:rsidRDefault="00A93D39" w:rsidP="00A93D39">
            <w:pPr>
              <w:pStyle w:val="TableText"/>
            </w:pPr>
            <w:r w:rsidRPr="00B67197">
              <w:t xml:space="preserve">Remote Provisioning Link </w:t>
            </w:r>
            <w:r>
              <w:t>Close</w:t>
            </w:r>
          </w:p>
        </w:tc>
        <w:tc>
          <w:tcPr>
            <w:tcW w:w="567" w:type="dxa"/>
            <w:tcBorders>
              <w:top w:val="single" w:sz="4" w:space="0" w:color="auto"/>
              <w:left w:val="single" w:sz="4" w:space="0" w:color="auto"/>
              <w:bottom w:val="single" w:sz="4" w:space="0" w:color="auto"/>
              <w:right w:val="single" w:sz="4" w:space="0" w:color="auto"/>
            </w:tcBorders>
          </w:tcPr>
          <w:p w14:paraId="4F52FD4A" w14:textId="0AB2A61F" w:rsidR="00A93D39" w:rsidRDefault="00A93D39" w:rsidP="00A93D39">
            <w:pPr>
              <w:pStyle w:val="TableText"/>
              <w:jc w:val="center"/>
            </w:pPr>
            <w:r>
              <w:t>M</w:t>
            </w:r>
          </w:p>
        </w:tc>
        <w:tc>
          <w:tcPr>
            <w:tcW w:w="519" w:type="dxa"/>
            <w:tcBorders>
              <w:top w:val="single" w:sz="4" w:space="0" w:color="auto"/>
              <w:left w:val="single" w:sz="4" w:space="0" w:color="auto"/>
              <w:bottom w:val="single" w:sz="4" w:space="0" w:color="auto"/>
              <w:right w:val="single" w:sz="4" w:space="0" w:color="auto"/>
            </w:tcBorders>
          </w:tcPr>
          <w:p w14:paraId="3DCBF18D" w14:textId="77777777" w:rsidR="00A93D39" w:rsidRDefault="00A93D39" w:rsidP="00A93D39">
            <w:pPr>
              <w:pStyle w:val="TableText"/>
              <w:keepNext/>
              <w:jc w:val="center"/>
            </w:pPr>
          </w:p>
        </w:tc>
      </w:tr>
      <w:tr w:rsidR="00A93D39" w14:paraId="26A93D7C" w14:textId="77777777" w:rsidTr="001814C4">
        <w:tc>
          <w:tcPr>
            <w:tcW w:w="1129" w:type="dxa"/>
            <w:vMerge/>
            <w:tcBorders>
              <w:left w:val="single" w:sz="4" w:space="0" w:color="auto"/>
              <w:right w:val="single" w:sz="4" w:space="0" w:color="auto"/>
            </w:tcBorders>
            <w:vAlign w:val="center"/>
          </w:tcPr>
          <w:p w14:paraId="641E9D5B" w14:textId="77777777" w:rsidR="00A93D39" w:rsidRDefault="00A93D39" w:rsidP="00A93D39">
            <w:pPr>
              <w:spacing w:after="0"/>
              <w:rPr>
                <w:color w:val="000000" w:themeColor="text1" w:themeShade="BF"/>
                <w:sz w:val="22"/>
              </w:rPr>
            </w:pPr>
          </w:p>
        </w:tc>
        <w:tc>
          <w:tcPr>
            <w:tcW w:w="1134" w:type="dxa"/>
            <w:vMerge/>
            <w:tcBorders>
              <w:left w:val="single" w:sz="4" w:space="0" w:color="auto"/>
              <w:right w:val="single" w:sz="4" w:space="0" w:color="auto"/>
            </w:tcBorders>
            <w:vAlign w:val="center"/>
          </w:tcPr>
          <w:p w14:paraId="0587A4B2" w14:textId="77777777" w:rsidR="00A93D39" w:rsidRDefault="00A93D39" w:rsidP="00A93D39">
            <w:pPr>
              <w:spacing w:after="0"/>
              <w:rPr>
                <w:color w:val="000000" w:themeColor="text1" w:themeShade="BF"/>
              </w:rPr>
            </w:pPr>
          </w:p>
        </w:tc>
        <w:tc>
          <w:tcPr>
            <w:tcW w:w="1843" w:type="dxa"/>
            <w:vMerge/>
            <w:tcBorders>
              <w:left w:val="single" w:sz="4" w:space="0" w:color="auto"/>
              <w:right w:val="single" w:sz="4" w:space="0" w:color="auto"/>
            </w:tcBorders>
            <w:vAlign w:val="center"/>
          </w:tcPr>
          <w:p w14:paraId="3FC60513" w14:textId="77777777" w:rsidR="00A93D39" w:rsidRDefault="00A93D39" w:rsidP="00A93D39">
            <w:pPr>
              <w:spacing w:after="0"/>
              <w:rPr>
                <w:color w:val="000000" w:themeColor="text1" w:themeShade="BF"/>
              </w:rPr>
            </w:pPr>
          </w:p>
        </w:tc>
        <w:tc>
          <w:tcPr>
            <w:tcW w:w="4253" w:type="dxa"/>
            <w:tcBorders>
              <w:top w:val="single" w:sz="4" w:space="0" w:color="auto"/>
              <w:left w:val="single" w:sz="4" w:space="0" w:color="auto"/>
              <w:bottom w:val="single" w:sz="4" w:space="0" w:color="auto"/>
              <w:right w:val="single" w:sz="4" w:space="0" w:color="auto"/>
            </w:tcBorders>
          </w:tcPr>
          <w:p w14:paraId="2ABD7D86" w14:textId="029BBB92" w:rsidR="00A93D39" w:rsidRPr="00F823B8" w:rsidRDefault="00A93D39" w:rsidP="00A93D39">
            <w:pPr>
              <w:pStyle w:val="TableText"/>
            </w:pPr>
            <w:r w:rsidRPr="00B67197">
              <w:t>Remote Provisioning Link</w:t>
            </w:r>
            <w:r>
              <w:t xml:space="preserve"> Status</w:t>
            </w:r>
          </w:p>
        </w:tc>
        <w:tc>
          <w:tcPr>
            <w:tcW w:w="567" w:type="dxa"/>
            <w:tcBorders>
              <w:top w:val="single" w:sz="4" w:space="0" w:color="auto"/>
              <w:left w:val="single" w:sz="4" w:space="0" w:color="auto"/>
              <w:bottom w:val="single" w:sz="4" w:space="0" w:color="auto"/>
              <w:right w:val="single" w:sz="4" w:space="0" w:color="auto"/>
            </w:tcBorders>
          </w:tcPr>
          <w:p w14:paraId="42854C6E" w14:textId="77777777" w:rsidR="00A93D39" w:rsidRDefault="00A93D39" w:rsidP="00A93D39">
            <w:pPr>
              <w:pStyle w:val="TableText"/>
              <w:jc w:val="center"/>
            </w:pPr>
          </w:p>
        </w:tc>
        <w:tc>
          <w:tcPr>
            <w:tcW w:w="519" w:type="dxa"/>
            <w:tcBorders>
              <w:top w:val="single" w:sz="4" w:space="0" w:color="auto"/>
              <w:left w:val="single" w:sz="4" w:space="0" w:color="auto"/>
              <w:bottom w:val="single" w:sz="4" w:space="0" w:color="auto"/>
              <w:right w:val="single" w:sz="4" w:space="0" w:color="auto"/>
            </w:tcBorders>
          </w:tcPr>
          <w:p w14:paraId="0ED1EE22" w14:textId="2B778E62" w:rsidR="00A93D39" w:rsidRDefault="00A93D39" w:rsidP="00A93D39">
            <w:pPr>
              <w:pStyle w:val="TableText"/>
              <w:keepNext/>
              <w:jc w:val="center"/>
            </w:pPr>
            <w:r>
              <w:t>M</w:t>
            </w:r>
          </w:p>
        </w:tc>
      </w:tr>
      <w:tr w:rsidR="00A93D39" w14:paraId="242E72AA" w14:textId="77777777" w:rsidTr="001814C4">
        <w:tc>
          <w:tcPr>
            <w:tcW w:w="1129" w:type="dxa"/>
            <w:vMerge/>
            <w:tcBorders>
              <w:left w:val="single" w:sz="4" w:space="0" w:color="auto"/>
              <w:right w:val="single" w:sz="4" w:space="0" w:color="auto"/>
            </w:tcBorders>
            <w:vAlign w:val="center"/>
          </w:tcPr>
          <w:p w14:paraId="45A87B30" w14:textId="77777777" w:rsidR="00A93D39" w:rsidRDefault="00A93D39" w:rsidP="00A93D39">
            <w:pPr>
              <w:spacing w:after="0"/>
              <w:rPr>
                <w:color w:val="000000" w:themeColor="text1" w:themeShade="BF"/>
                <w:sz w:val="22"/>
              </w:rPr>
            </w:pPr>
          </w:p>
        </w:tc>
        <w:tc>
          <w:tcPr>
            <w:tcW w:w="1134" w:type="dxa"/>
            <w:vMerge/>
            <w:tcBorders>
              <w:left w:val="single" w:sz="4" w:space="0" w:color="auto"/>
              <w:right w:val="single" w:sz="4" w:space="0" w:color="auto"/>
            </w:tcBorders>
            <w:vAlign w:val="center"/>
          </w:tcPr>
          <w:p w14:paraId="6B8AC2AB" w14:textId="77777777" w:rsidR="00A93D39" w:rsidRDefault="00A93D39" w:rsidP="00A93D39">
            <w:pPr>
              <w:spacing w:after="0"/>
              <w:rPr>
                <w:color w:val="000000" w:themeColor="text1" w:themeShade="BF"/>
              </w:rPr>
            </w:pPr>
          </w:p>
        </w:tc>
        <w:tc>
          <w:tcPr>
            <w:tcW w:w="1843" w:type="dxa"/>
            <w:vMerge/>
            <w:tcBorders>
              <w:left w:val="single" w:sz="4" w:space="0" w:color="auto"/>
              <w:right w:val="single" w:sz="4" w:space="0" w:color="auto"/>
            </w:tcBorders>
            <w:vAlign w:val="center"/>
          </w:tcPr>
          <w:p w14:paraId="455AF8FB" w14:textId="77777777" w:rsidR="00A93D39" w:rsidRDefault="00A93D39" w:rsidP="00A93D39">
            <w:pPr>
              <w:spacing w:after="0"/>
              <w:rPr>
                <w:color w:val="000000" w:themeColor="text1" w:themeShade="BF"/>
              </w:rPr>
            </w:pPr>
          </w:p>
        </w:tc>
        <w:tc>
          <w:tcPr>
            <w:tcW w:w="4253" w:type="dxa"/>
            <w:tcBorders>
              <w:top w:val="single" w:sz="4" w:space="0" w:color="auto"/>
              <w:left w:val="single" w:sz="4" w:space="0" w:color="auto"/>
              <w:bottom w:val="single" w:sz="4" w:space="0" w:color="auto"/>
              <w:right w:val="single" w:sz="4" w:space="0" w:color="auto"/>
            </w:tcBorders>
          </w:tcPr>
          <w:p w14:paraId="4E0E8D86" w14:textId="249DFDE1" w:rsidR="00A93D39" w:rsidRPr="00F823B8" w:rsidRDefault="00A93D39" w:rsidP="00A93D39">
            <w:pPr>
              <w:pStyle w:val="TableText"/>
            </w:pPr>
            <w:r w:rsidRPr="00B67197">
              <w:t>Remote Provisioning Link</w:t>
            </w:r>
            <w:r>
              <w:t xml:space="preserve"> Report</w:t>
            </w:r>
          </w:p>
        </w:tc>
        <w:tc>
          <w:tcPr>
            <w:tcW w:w="567" w:type="dxa"/>
            <w:tcBorders>
              <w:top w:val="single" w:sz="4" w:space="0" w:color="auto"/>
              <w:left w:val="single" w:sz="4" w:space="0" w:color="auto"/>
              <w:bottom w:val="single" w:sz="4" w:space="0" w:color="auto"/>
              <w:right w:val="single" w:sz="4" w:space="0" w:color="auto"/>
            </w:tcBorders>
          </w:tcPr>
          <w:p w14:paraId="1F582D71" w14:textId="77777777" w:rsidR="00A93D39" w:rsidRDefault="00A93D39" w:rsidP="00A93D39">
            <w:pPr>
              <w:pStyle w:val="TableText"/>
              <w:jc w:val="center"/>
            </w:pPr>
          </w:p>
        </w:tc>
        <w:tc>
          <w:tcPr>
            <w:tcW w:w="519" w:type="dxa"/>
            <w:tcBorders>
              <w:top w:val="single" w:sz="4" w:space="0" w:color="auto"/>
              <w:left w:val="single" w:sz="4" w:space="0" w:color="auto"/>
              <w:bottom w:val="single" w:sz="4" w:space="0" w:color="auto"/>
              <w:right w:val="single" w:sz="4" w:space="0" w:color="auto"/>
            </w:tcBorders>
          </w:tcPr>
          <w:p w14:paraId="14D400C6" w14:textId="5C2154AA" w:rsidR="00A93D39" w:rsidRDefault="00A93D39" w:rsidP="00A93D39">
            <w:pPr>
              <w:pStyle w:val="TableText"/>
              <w:keepNext/>
              <w:jc w:val="center"/>
            </w:pPr>
            <w:r>
              <w:t>M</w:t>
            </w:r>
          </w:p>
        </w:tc>
      </w:tr>
      <w:tr w:rsidR="00A93D39" w14:paraId="57EBB22C" w14:textId="77777777" w:rsidTr="001814C4">
        <w:tc>
          <w:tcPr>
            <w:tcW w:w="1129" w:type="dxa"/>
            <w:vMerge/>
            <w:tcBorders>
              <w:left w:val="single" w:sz="4" w:space="0" w:color="auto"/>
              <w:right w:val="single" w:sz="4" w:space="0" w:color="auto"/>
            </w:tcBorders>
            <w:vAlign w:val="center"/>
          </w:tcPr>
          <w:p w14:paraId="24F1A938" w14:textId="77777777" w:rsidR="00A93D39" w:rsidRDefault="00A93D39" w:rsidP="00A93D39">
            <w:pPr>
              <w:spacing w:after="0"/>
              <w:rPr>
                <w:color w:val="000000" w:themeColor="text1" w:themeShade="BF"/>
                <w:sz w:val="22"/>
              </w:rPr>
            </w:pPr>
          </w:p>
        </w:tc>
        <w:tc>
          <w:tcPr>
            <w:tcW w:w="1134" w:type="dxa"/>
            <w:vMerge/>
            <w:tcBorders>
              <w:left w:val="single" w:sz="4" w:space="0" w:color="auto"/>
              <w:right w:val="single" w:sz="4" w:space="0" w:color="auto"/>
            </w:tcBorders>
            <w:vAlign w:val="center"/>
          </w:tcPr>
          <w:p w14:paraId="65F58B6E" w14:textId="77777777" w:rsidR="00A93D39" w:rsidRDefault="00A93D39" w:rsidP="00A93D39">
            <w:pPr>
              <w:spacing w:after="0"/>
              <w:rPr>
                <w:color w:val="000000" w:themeColor="text1" w:themeShade="BF"/>
              </w:rPr>
            </w:pPr>
          </w:p>
        </w:tc>
        <w:tc>
          <w:tcPr>
            <w:tcW w:w="1843" w:type="dxa"/>
            <w:vMerge/>
            <w:tcBorders>
              <w:left w:val="single" w:sz="4" w:space="0" w:color="auto"/>
              <w:right w:val="single" w:sz="4" w:space="0" w:color="auto"/>
            </w:tcBorders>
            <w:vAlign w:val="center"/>
          </w:tcPr>
          <w:p w14:paraId="17F2DCBF" w14:textId="77777777" w:rsidR="00A93D39" w:rsidRDefault="00A93D39" w:rsidP="00A93D39">
            <w:pPr>
              <w:spacing w:after="0"/>
              <w:rPr>
                <w:color w:val="000000" w:themeColor="text1" w:themeShade="BF"/>
              </w:rPr>
            </w:pPr>
          </w:p>
        </w:tc>
        <w:tc>
          <w:tcPr>
            <w:tcW w:w="4253" w:type="dxa"/>
            <w:tcBorders>
              <w:top w:val="single" w:sz="4" w:space="0" w:color="auto"/>
              <w:left w:val="single" w:sz="4" w:space="0" w:color="auto"/>
              <w:bottom w:val="single" w:sz="4" w:space="0" w:color="auto"/>
              <w:right w:val="single" w:sz="4" w:space="0" w:color="auto"/>
            </w:tcBorders>
          </w:tcPr>
          <w:p w14:paraId="5B0B406F" w14:textId="05B9D2E1" w:rsidR="00A93D39" w:rsidRPr="00F823B8" w:rsidRDefault="00A93D39" w:rsidP="00A93D39">
            <w:pPr>
              <w:pStyle w:val="TableText"/>
            </w:pPr>
            <w:r w:rsidRPr="00F823B8">
              <w:t xml:space="preserve">Remote Provisioning </w:t>
            </w:r>
            <w:r w:rsidRPr="00415C18">
              <w:t>PDU Send</w:t>
            </w:r>
          </w:p>
        </w:tc>
        <w:tc>
          <w:tcPr>
            <w:tcW w:w="567" w:type="dxa"/>
            <w:tcBorders>
              <w:top w:val="single" w:sz="4" w:space="0" w:color="auto"/>
              <w:left w:val="single" w:sz="4" w:space="0" w:color="auto"/>
              <w:bottom w:val="single" w:sz="4" w:space="0" w:color="auto"/>
              <w:right w:val="single" w:sz="4" w:space="0" w:color="auto"/>
            </w:tcBorders>
          </w:tcPr>
          <w:p w14:paraId="59B3D33D" w14:textId="44DBC267" w:rsidR="00A93D39" w:rsidRDefault="00A93D39" w:rsidP="00A93D39">
            <w:pPr>
              <w:pStyle w:val="TableText"/>
              <w:jc w:val="center"/>
            </w:pPr>
            <w:r>
              <w:t>M</w:t>
            </w:r>
          </w:p>
        </w:tc>
        <w:tc>
          <w:tcPr>
            <w:tcW w:w="519" w:type="dxa"/>
            <w:tcBorders>
              <w:top w:val="single" w:sz="4" w:space="0" w:color="auto"/>
              <w:left w:val="single" w:sz="4" w:space="0" w:color="auto"/>
              <w:bottom w:val="single" w:sz="4" w:space="0" w:color="auto"/>
              <w:right w:val="single" w:sz="4" w:space="0" w:color="auto"/>
            </w:tcBorders>
          </w:tcPr>
          <w:p w14:paraId="62BBC118" w14:textId="77777777" w:rsidR="00A93D39" w:rsidRDefault="00A93D39" w:rsidP="00A93D39">
            <w:pPr>
              <w:pStyle w:val="TableText"/>
              <w:keepNext/>
              <w:jc w:val="center"/>
            </w:pPr>
          </w:p>
        </w:tc>
      </w:tr>
      <w:tr w:rsidR="00A93D39" w14:paraId="305E49ED" w14:textId="77777777" w:rsidTr="001814C4">
        <w:tc>
          <w:tcPr>
            <w:tcW w:w="1129" w:type="dxa"/>
            <w:vMerge/>
            <w:tcBorders>
              <w:left w:val="single" w:sz="4" w:space="0" w:color="auto"/>
              <w:right w:val="single" w:sz="4" w:space="0" w:color="auto"/>
            </w:tcBorders>
            <w:vAlign w:val="center"/>
          </w:tcPr>
          <w:p w14:paraId="047A9776" w14:textId="77777777" w:rsidR="00A93D39" w:rsidRDefault="00A93D39" w:rsidP="00A93D39">
            <w:pPr>
              <w:spacing w:after="0"/>
              <w:rPr>
                <w:color w:val="000000" w:themeColor="text1" w:themeShade="BF"/>
                <w:sz w:val="22"/>
              </w:rPr>
            </w:pPr>
          </w:p>
        </w:tc>
        <w:tc>
          <w:tcPr>
            <w:tcW w:w="1134" w:type="dxa"/>
            <w:vMerge/>
            <w:tcBorders>
              <w:left w:val="single" w:sz="4" w:space="0" w:color="auto"/>
              <w:right w:val="single" w:sz="4" w:space="0" w:color="auto"/>
            </w:tcBorders>
            <w:vAlign w:val="center"/>
          </w:tcPr>
          <w:p w14:paraId="6E113420" w14:textId="77777777" w:rsidR="00A93D39" w:rsidRDefault="00A93D39" w:rsidP="00A93D39">
            <w:pPr>
              <w:spacing w:after="0"/>
              <w:rPr>
                <w:color w:val="000000" w:themeColor="text1" w:themeShade="BF"/>
              </w:rPr>
            </w:pPr>
          </w:p>
        </w:tc>
        <w:tc>
          <w:tcPr>
            <w:tcW w:w="1843" w:type="dxa"/>
            <w:vMerge/>
            <w:tcBorders>
              <w:left w:val="single" w:sz="4" w:space="0" w:color="auto"/>
              <w:right w:val="single" w:sz="4" w:space="0" w:color="auto"/>
            </w:tcBorders>
            <w:vAlign w:val="center"/>
          </w:tcPr>
          <w:p w14:paraId="25099A8D" w14:textId="77777777" w:rsidR="00A93D39" w:rsidRDefault="00A93D39" w:rsidP="00A93D39">
            <w:pPr>
              <w:spacing w:after="0"/>
              <w:rPr>
                <w:color w:val="000000" w:themeColor="text1" w:themeShade="BF"/>
              </w:rPr>
            </w:pPr>
          </w:p>
        </w:tc>
        <w:tc>
          <w:tcPr>
            <w:tcW w:w="4253" w:type="dxa"/>
            <w:tcBorders>
              <w:top w:val="single" w:sz="4" w:space="0" w:color="auto"/>
              <w:left w:val="single" w:sz="4" w:space="0" w:color="auto"/>
              <w:bottom w:val="single" w:sz="4" w:space="0" w:color="auto"/>
              <w:right w:val="single" w:sz="4" w:space="0" w:color="auto"/>
            </w:tcBorders>
          </w:tcPr>
          <w:p w14:paraId="7C7ACE7D" w14:textId="08D6E15D" w:rsidR="00A93D39" w:rsidRPr="00F823B8" w:rsidRDefault="00A93D39" w:rsidP="00A93D39">
            <w:pPr>
              <w:pStyle w:val="TableText"/>
            </w:pPr>
            <w:r w:rsidRPr="002757F6">
              <w:t xml:space="preserve">Remote Provisioning </w:t>
            </w:r>
            <w:r w:rsidRPr="00C23937">
              <w:t xml:space="preserve">PDU </w:t>
            </w:r>
            <w:r>
              <w:t xml:space="preserve">Outbound </w:t>
            </w:r>
            <w:r w:rsidRPr="00C23937">
              <w:t>Report</w:t>
            </w:r>
          </w:p>
        </w:tc>
        <w:tc>
          <w:tcPr>
            <w:tcW w:w="567" w:type="dxa"/>
            <w:tcBorders>
              <w:top w:val="single" w:sz="4" w:space="0" w:color="auto"/>
              <w:left w:val="single" w:sz="4" w:space="0" w:color="auto"/>
              <w:bottom w:val="single" w:sz="4" w:space="0" w:color="auto"/>
              <w:right w:val="single" w:sz="4" w:space="0" w:color="auto"/>
            </w:tcBorders>
          </w:tcPr>
          <w:p w14:paraId="0E508541" w14:textId="77777777" w:rsidR="00A93D39" w:rsidRDefault="00A93D39" w:rsidP="00A93D39">
            <w:pPr>
              <w:pStyle w:val="TableText"/>
              <w:jc w:val="center"/>
            </w:pPr>
          </w:p>
        </w:tc>
        <w:tc>
          <w:tcPr>
            <w:tcW w:w="519" w:type="dxa"/>
            <w:tcBorders>
              <w:top w:val="single" w:sz="4" w:space="0" w:color="auto"/>
              <w:left w:val="single" w:sz="4" w:space="0" w:color="auto"/>
              <w:bottom w:val="single" w:sz="4" w:space="0" w:color="auto"/>
              <w:right w:val="single" w:sz="4" w:space="0" w:color="auto"/>
            </w:tcBorders>
          </w:tcPr>
          <w:p w14:paraId="4214BB32" w14:textId="3690728B" w:rsidR="00A93D39" w:rsidRDefault="00A93D39" w:rsidP="00A93D39">
            <w:pPr>
              <w:pStyle w:val="TableText"/>
              <w:keepNext/>
              <w:jc w:val="center"/>
            </w:pPr>
            <w:r>
              <w:t>M</w:t>
            </w:r>
          </w:p>
        </w:tc>
      </w:tr>
      <w:tr w:rsidR="00A93D39" w14:paraId="184AB125" w14:textId="77777777" w:rsidTr="000469FA">
        <w:tc>
          <w:tcPr>
            <w:tcW w:w="1129" w:type="dxa"/>
            <w:vMerge/>
            <w:tcBorders>
              <w:left w:val="single" w:sz="4" w:space="0" w:color="auto"/>
              <w:right w:val="single" w:sz="4" w:space="0" w:color="auto"/>
            </w:tcBorders>
            <w:vAlign w:val="center"/>
          </w:tcPr>
          <w:p w14:paraId="79DB0439" w14:textId="77777777" w:rsidR="00A93D39" w:rsidRDefault="00A93D39" w:rsidP="00A93D39">
            <w:pPr>
              <w:spacing w:after="0"/>
              <w:rPr>
                <w:color w:val="000000" w:themeColor="text1" w:themeShade="BF"/>
                <w:sz w:val="22"/>
              </w:rPr>
            </w:pPr>
          </w:p>
        </w:tc>
        <w:tc>
          <w:tcPr>
            <w:tcW w:w="1134" w:type="dxa"/>
            <w:vMerge/>
            <w:tcBorders>
              <w:left w:val="single" w:sz="4" w:space="0" w:color="auto"/>
              <w:right w:val="single" w:sz="4" w:space="0" w:color="auto"/>
            </w:tcBorders>
            <w:vAlign w:val="center"/>
          </w:tcPr>
          <w:p w14:paraId="623DFBFC" w14:textId="77777777" w:rsidR="00A93D39" w:rsidRDefault="00A93D39" w:rsidP="00A93D39">
            <w:pPr>
              <w:spacing w:after="0"/>
              <w:rPr>
                <w:color w:val="000000" w:themeColor="text1" w:themeShade="BF"/>
              </w:rPr>
            </w:pPr>
          </w:p>
        </w:tc>
        <w:tc>
          <w:tcPr>
            <w:tcW w:w="1843" w:type="dxa"/>
            <w:vMerge/>
            <w:tcBorders>
              <w:left w:val="single" w:sz="4" w:space="0" w:color="auto"/>
              <w:bottom w:val="single" w:sz="4" w:space="0" w:color="auto"/>
              <w:right w:val="single" w:sz="4" w:space="0" w:color="auto"/>
            </w:tcBorders>
            <w:vAlign w:val="center"/>
          </w:tcPr>
          <w:p w14:paraId="7EF8E75B" w14:textId="77777777" w:rsidR="00A93D39" w:rsidRDefault="00A93D39" w:rsidP="00A93D39">
            <w:pPr>
              <w:spacing w:after="0"/>
              <w:rPr>
                <w:color w:val="000000" w:themeColor="text1" w:themeShade="BF"/>
              </w:rPr>
            </w:pPr>
          </w:p>
        </w:tc>
        <w:tc>
          <w:tcPr>
            <w:tcW w:w="4253" w:type="dxa"/>
            <w:tcBorders>
              <w:top w:val="single" w:sz="4" w:space="0" w:color="auto"/>
              <w:left w:val="single" w:sz="4" w:space="0" w:color="auto"/>
              <w:bottom w:val="single" w:sz="4" w:space="0" w:color="auto"/>
              <w:right w:val="single" w:sz="4" w:space="0" w:color="auto"/>
            </w:tcBorders>
          </w:tcPr>
          <w:p w14:paraId="2DD09515" w14:textId="5E871C74" w:rsidR="00A93D39" w:rsidRPr="00F823B8" w:rsidRDefault="00A93D39" w:rsidP="00A93D39">
            <w:pPr>
              <w:pStyle w:val="TableText"/>
            </w:pPr>
            <w:r w:rsidRPr="002757F6">
              <w:t xml:space="preserve">Remote Provisioning </w:t>
            </w:r>
            <w:r w:rsidRPr="00C23937">
              <w:t>PDU Report</w:t>
            </w:r>
          </w:p>
        </w:tc>
        <w:tc>
          <w:tcPr>
            <w:tcW w:w="567" w:type="dxa"/>
            <w:tcBorders>
              <w:top w:val="single" w:sz="4" w:space="0" w:color="auto"/>
              <w:left w:val="single" w:sz="4" w:space="0" w:color="auto"/>
              <w:bottom w:val="single" w:sz="4" w:space="0" w:color="auto"/>
              <w:right w:val="single" w:sz="4" w:space="0" w:color="auto"/>
            </w:tcBorders>
          </w:tcPr>
          <w:p w14:paraId="35F40665" w14:textId="77777777" w:rsidR="00A93D39" w:rsidRDefault="00A93D39" w:rsidP="00A93D39">
            <w:pPr>
              <w:pStyle w:val="TableText"/>
              <w:jc w:val="center"/>
            </w:pPr>
          </w:p>
        </w:tc>
        <w:tc>
          <w:tcPr>
            <w:tcW w:w="519" w:type="dxa"/>
            <w:tcBorders>
              <w:top w:val="single" w:sz="4" w:space="0" w:color="auto"/>
              <w:left w:val="single" w:sz="4" w:space="0" w:color="auto"/>
              <w:bottom w:val="single" w:sz="4" w:space="0" w:color="auto"/>
              <w:right w:val="single" w:sz="4" w:space="0" w:color="auto"/>
            </w:tcBorders>
          </w:tcPr>
          <w:p w14:paraId="6DA61A45" w14:textId="005B85CE" w:rsidR="00A93D39" w:rsidRDefault="00A93D39" w:rsidP="00A93D39">
            <w:pPr>
              <w:pStyle w:val="TableText"/>
              <w:keepNext/>
              <w:jc w:val="center"/>
            </w:pPr>
            <w:r>
              <w:t>M</w:t>
            </w:r>
          </w:p>
        </w:tc>
      </w:tr>
    </w:tbl>
    <w:p w14:paraId="591626D2" w14:textId="05753E7F" w:rsidR="00B63595" w:rsidRDefault="00B63595" w:rsidP="00B63595">
      <w:pPr>
        <w:pStyle w:val="a6"/>
      </w:pPr>
      <w:bookmarkStart w:id="1839" w:name="_Ref498955316"/>
      <w:r>
        <w:t xml:space="preserve">Table </w:t>
      </w:r>
      <w:ins w:id="1840" w:author="Piotr Winiarczyk" w:date="2018-11-10T17:37:00Z">
        <w:r w:rsidR="00F7192C">
          <w:fldChar w:fldCharType="begin"/>
        </w:r>
        <w:r w:rsidR="00F7192C">
          <w:instrText xml:space="preserve"> STYLEREF 1 \s </w:instrText>
        </w:r>
      </w:ins>
      <w:r w:rsidR="00F7192C">
        <w:fldChar w:fldCharType="separate"/>
      </w:r>
      <w:r w:rsidR="00F7192C">
        <w:rPr>
          <w:noProof/>
        </w:rPr>
        <w:t>4</w:t>
      </w:r>
      <w:ins w:id="1841"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1842" w:author="Piotr Winiarczyk" w:date="2018-11-10T17:37:00Z">
        <w:r w:rsidR="00F7192C">
          <w:rPr>
            <w:noProof/>
          </w:rPr>
          <w:t>22</w:t>
        </w:r>
        <w:r w:rsidR="00F7192C">
          <w:fldChar w:fldCharType="end"/>
        </w:r>
      </w:ins>
      <w:del w:id="1843"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24</w:delText>
        </w:r>
        <w:r w:rsidR="005E70B5" w:rsidDel="00F7192C">
          <w:rPr>
            <w:noProof/>
          </w:rPr>
          <w:fldChar w:fldCharType="end"/>
        </w:r>
      </w:del>
      <w:bookmarkEnd w:id="1839"/>
      <w:r>
        <w:t>:</w:t>
      </w:r>
      <w:r w:rsidRPr="00421DDD">
        <w:t xml:space="preserve"> </w:t>
      </w:r>
      <w:bookmarkStart w:id="1844" w:name="_Hlk515810761"/>
      <w:r w:rsidRPr="001C6A76">
        <w:t>Remote Provisioning</w:t>
      </w:r>
      <w:r w:rsidRPr="00B63595">
        <w:t xml:space="preserve"> </w:t>
      </w:r>
      <w:r w:rsidRPr="001C6A76">
        <w:t>Server</w:t>
      </w:r>
      <w:r>
        <w:t xml:space="preserve"> elements, states, and messages</w:t>
      </w:r>
    </w:p>
    <w:p w14:paraId="210029AA" w14:textId="21DAB32C" w:rsidR="00730D74" w:rsidRDefault="0064329B" w:rsidP="0064329B">
      <w:pPr>
        <w:pStyle w:val="NotesConditionals"/>
      </w:pPr>
      <w:r>
        <w:t>M = Mandatory</w:t>
      </w:r>
    </w:p>
    <w:p w14:paraId="17B8DD23" w14:textId="30D7EB9B" w:rsidR="00EC1EC8" w:rsidRDefault="00EC1EC8" w:rsidP="00CC2745">
      <w:pPr>
        <w:pStyle w:val="a2"/>
      </w:pPr>
      <w:r>
        <w:t>T</w:t>
      </w:r>
      <w:r w:rsidR="00DF36B6">
        <w:t xml:space="preserve">he Remote Provisioning Server supports two scan procedures: </w:t>
      </w:r>
      <w:r w:rsidR="001631DD">
        <w:t>t</w:t>
      </w:r>
      <w:r w:rsidR="00DF36B6">
        <w:t xml:space="preserve">he </w:t>
      </w:r>
      <w:r w:rsidR="003B24F9" w:rsidRPr="003B24F9">
        <w:t xml:space="preserve">Remote Provisioning </w:t>
      </w:r>
      <w:r w:rsidR="00DF36B6">
        <w:t xml:space="preserve">Scan procedure </w:t>
      </w:r>
      <w:r>
        <w:t xml:space="preserve">(see Section </w:t>
      </w:r>
      <w:r w:rsidRPr="00CC2745">
        <w:rPr>
          <w:rStyle w:val="DocumentHyperlink"/>
        </w:rPr>
        <w:fldChar w:fldCharType="begin"/>
      </w:r>
      <w:r w:rsidRPr="00CC2745">
        <w:rPr>
          <w:rStyle w:val="DocumentHyperlink"/>
        </w:rPr>
        <w:instrText xml:space="preserve"> REF _Ref527305506 \r \h </w:instrText>
      </w:r>
      <w:r>
        <w:rPr>
          <w:rStyle w:val="DocumentHyperlink"/>
        </w:rPr>
        <w:instrText xml:space="preserve"> \* MERGEFORMAT </w:instrText>
      </w:r>
      <w:r w:rsidRPr="00CC2745">
        <w:rPr>
          <w:rStyle w:val="DocumentHyperlink"/>
        </w:rPr>
      </w:r>
      <w:r w:rsidRPr="00CC2745">
        <w:rPr>
          <w:rStyle w:val="DocumentHyperlink"/>
        </w:rPr>
        <w:fldChar w:fldCharType="separate"/>
      </w:r>
      <w:r w:rsidRPr="00CC2745">
        <w:rPr>
          <w:rStyle w:val="DocumentHyperlink"/>
        </w:rPr>
        <w:t>4.4.5.2</w:t>
      </w:r>
      <w:r w:rsidRPr="00CC2745">
        <w:rPr>
          <w:rStyle w:val="DocumentHyperlink"/>
        </w:rPr>
        <w:fldChar w:fldCharType="end"/>
      </w:r>
      <w:r w:rsidRPr="00CC2745">
        <w:rPr>
          <w:rStyle w:val="DocumentHyperlink"/>
        </w:rPr>
        <w:t>)</w:t>
      </w:r>
      <w:r>
        <w:t xml:space="preserve"> </w:t>
      </w:r>
      <w:r w:rsidR="00DF36B6">
        <w:t xml:space="preserve">and the </w:t>
      </w:r>
      <w:r w:rsidR="003B24F9" w:rsidRPr="003B24F9">
        <w:t xml:space="preserve">Remote Provisioning </w:t>
      </w:r>
      <w:r w:rsidR="00DF36B6">
        <w:t>Extended Scan procedure</w:t>
      </w:r>
      <w:r>
        <w:t xml:space="preserve"> (see Section </w:t>
      </w:r>
      <w:r w:rsidRPr="00CC2745">
        <w:rPr>
          <w:rStyle w:val="DocumentHyperlink"/>
        </w:rPr>
        <w:fldChar w:fldCharType="begin"/>
      </w:r>
      <w:r w:rsidRPr="00CC2745">
        <w:rPr>
          <w:rStyle w:val="DocumentHyperlink"/>
        </w:rPr>
        <w:instrText xml:space="preserve"> REF _Ref527305540 \r \h </w:instrText>
      </w:r>
      <w:r>
        <w:rPr>
          <w:rStyle w:val="DocumentHyperlink"/>
        </w:rPr>
        <w:instrText xml:space="preserve"> \* MERGEFORMAT </w:instrText>
      </w:r>
      <w:r w:rsidRPr="00CC2745">
        <w:rPr>
          <w:rStyle w:val="DocumentHyperlink"/>
        </w:rPr>
      </w:r>
      <w:r w:rsidRPr="00CC2745">
        <w:rPr>
          <w:rStyle w:val="DocumentHyperlink"/>
        </w:rPr>
        <w:fldChar w:fldCharType="separate"/>
      </w:r>
      <w:r w:rsidRPr="00CC2745">
        <w:rPr>
          <w:rStyle w:val="DocumentHyperlink"/>
        </w:rPr>
        <w:t>4.4.5.3</w:t>
      </w:r>
      <w:r w:rsidRPr="00CC2745">
        <w:rPr>
          <w:rStyle w:val="DocumentHyperlink"/>
        </w:rPr>
        <w:fldChar w:fldCharType="end"/>
      </w:r>
      <w:r>
        <w:t>)</w:t>
      </w:r>
      <w:r w:rsidR="00DF36B6">
        <w:t xml:space="preserve">. </w:t>
      </w:r>
    </w:p>
    <w:p w14:paraId="5E186AE3" w14:textId="6F2233BC" w:rsidR="00DF36B6" w:rsidRDefault="00EC1EC8" w:rsidP="00CC2745">
      <w:pPr>
        <w:pStyle w:val="NoteComment"/>
      </w:pPr>
      <w:r>
        <w:t>Note:</w:t>
      </w:r>
      <w:r>
        <w:tab/>
      </w:r>
      <w:r w:rsidR="00DF36B6">
        <w:t xml:space="preserve">The </w:t>
      </w:r>
      <w:r>
        <w:t xml:space="preserve">Remote Provisioning Scan </w:t>
      </w:r>
      <w:r w:rsidR="00DF36B6">
        <w:t>procedure</w:t>
      </w:r>
      <w:r>
        <w:t xml:space="preserve"> and the Remote Provisioning Extended Scan procedure</w:t>
      </w:r>
      <w:r w:rsidR="00DF36B6">
        <w:t xml:space="preserve"> are independent. For example, the Remote Provisioning Client </w:t>
      </w:r>
      <w:r w:rsidR="00BD1658">
        <w:t>can</w:t>
      </w:r>
      <w:r w:rsidR="00DF36B6">
        <w:t xml:space="preserve"> start the </w:t>
      </w:r>
      <w:r w:rsidR="003B24F9" w:rsidRPr="003B24F9">
        <w:t xml:space="preserve">Remote Provisioning </w:t>
      </w:r>
      <w:r w:rsidR="00DF36B6">
        <w:t xml:space="preserve">Scan </w:t>
      </w:r>
      <w:r w:rsidR="00645C4D">
        <w:t xml:space="preserve">procedure </w:t>
      </w:r>
      <w:r w:rsidR="00DF36B6">
        <w:t>and</w:t>
      </w:r>
      <w:r w:rsidR="00246B9A">
        <w:t>,</w:t>
      </w:r>
      <w:r w:rsidR="00DF36B6">
        <w:t xml:space="preserve"> while th</w:t>
      </w:r>
      <w:r>
        <w:t>at</w:t>
      </w:r>
      <w:r w:rsidR="00DF36B6">
        <w:t xml:space="preserve"> </w:t>
      </w:r>
      <w:r w:rsidR="003B24F9">
        <w:t xml:space="preserve">procedure </w:t>
      </w:r>
      <w:r w:rsidR="00DF36B6">
        <w:t>is being executed</w:t>
      </w:r>
      <w:r w:rsidR="00246B9A">
        <w:t>,</w:t>
      </w:r>
      <w:r w:rsidR="00DF36B6">
        <w:t xml:space="preserve"> </w:t>
      </w:r>
      <w:r w:rsidR="00BD1658">
        <w:t xml:space="preserve">can </w:t>
      </w:r>
      <w:r w:rsidR="00DF36B6">
        <w:t xml:space="preserve">perform one or </w:t>
      </w:r>
      <w:r>
        <w:t xml:space="preserve">more </w:t>
      </w:r>
      <w:r w:rsidR="003B24F9" w:rsidRPr="003B24F9">
        <w:t xml:space="preserve">Remote Provisioning </w:t>
      </w:r>
      <w:r w:rsidR="00DF36B6">
        <w:t xml:space="preserve">Extended Scan procedures. Termination of the </w:t>
      </w:r>
      <w:r w:rsidR="003B24F9" w:rsidRPr="003B24F9">
        <w:t xml:space="preserve">Remote Provisioning </w:t>
      </w:r>
      <w:r w:rsidR="00DF36B6">
        <w:t xml:space="preserve">Scan procedure does not affect </w:t>
      </w:r>
      <w:r w:rsidR="00246B9A">
        <w:t xml:space="preserve">any </w:t>
      </w:r>
      <w:r w:rsidR="003B24F9" w:rsidRPr="003B24F9">
        <w:t xml:space="preserve">Remote Provisioning </w:t>
      </w:r>
      <w:r w:rsidR="00DF36B6">
        <w:t>Extended Scan procedure</w:t>
      </w:r>
      <w:r w:rsidR="00246B9A">
        <w:t>s</w:t>
      </w:r>
      <w:r w:rsidR="00DF36B6">
        <w:t xml:space="preserve"> </w:t>
      </w:r>
      <w:r w:rsidR="00246B9A">
        <w:t xml:space="preserve">that are </w:t>
      </w:r>
      <w:r w:rsidR="00645C4D">
        <w:t>in progress</w:t>
      </w:r>
      <w:r w:rsidR="00DF36B6">
        <w:t>.</w:t>
      </w:r>
    </w:p>
    <w:p w14:paraId="34AA887D" w14:textId="0E27B60D" w:rsidR="00EC59E9" w:rsidRDefault="003B24F9" w:rsidP="00EC59E9">
      <w:pPr>
        <w:pStyle w:val="40"/>
      </w:pPr>
      <w:bookmarkStart w:id="1845" w:name="_Ref524886040"/>
      <w:bookmarkStart w:id="1846" w:name="_Ref526957123"/>
      <w:bookmarkStart w:id="1847" w:name="_Toc527039250"/>
      <w:bookmarkStart w:id="1848" w:name="_Ref527305506"/>
      <w:r>
        <w:t xml:space="preserve">Remote Provisioning </w:t>
      </w:r>
      <w:r w:rsidR="00804B18">
        <w:t>Scan</w:t>
      </w:r>
      <w:r w:rsidR="00C04DF9">
        <w:t xml:space="preserve"> </w:t>
      </w:r>
      <w:r w:rsidR="00246B9A">
        <w:t>p</w:t>
      </w:r>
      <w:r w:rsidR="00C04DF9">
        <w:t>rocedure</w:t>
      </w:r>
      <w:bookmarkEnd w:id="1845"/>
      <w:bookmarkEnd w:id="1846"/>
      <w:bookmarkEnd w:id="1847"/>
      <w:bookmarkEnd w:id="1848"/>
    </w:p>
    <w:p w14:paraId="16E0A4BA" w14:textId="2E5F4749" w:rsidR="00E75966" w:rsidRPr="00D55F00" w:rsidRDefault="00E75966" w:rsidP="00AD30EF">
      <w:pPr>
        <w:pStyle w:val="a2"/>
      </w:pPr>
      <w:r>
        <w:t xml:space="preserve">The Remote Provisioning Client may put the Remote Provisioning Server into </w:t>
      </w:r>
      <w:r w:rsidR="00645C4D">
        <w:t xml:space="preserve">the </w:t>
      </w:r>
      <w:ins w:id="1849" w:author="Victor  Zhodzishsky" w:date="2018-10-21T12:24:00Z">
        <w:r w:rsidR="009641B9">
          <w:t xml:space="preserve">Remote Provisioning </w:t>
        </w:r>
      </w:ins>
      <w:ins w:id="1850" w:author="Piotr Winiarczyk" w:date="2018-11-09T16:13:00Z">
        <w:r w:rsidR="003B22F4">
          <w:t>Multiple Device</w:t>
        </w:r>
      </w:ins>
      <w:ins w:id="1851" w:author="Piotr Winiarczyk" w:date="2018-11-09T16:22:00Z">
        <w:r w:rsidR="003B22F4">
          <w:t>s</w:t>
        </w:r>
      </w:ins>
      <w:ins w:id="1852" w:author="Victor  Zhodzishsky" w:date="2018-10-21T12:24:00Z">
        <w:del w:id="1853" w:author="Piotr Winiarczyk" w:date="2018-11-09T16:13:00Z">
          <w:r w:rsidR="009641B9" w:rsidDel="003B22F4">
            <w:delText>Unlimited</w:delText>
          </w:r>
        </w:del>
        <w:r w:rsidR="009641B9">
          <w:t xml:space="preserve"> </w:t>
        </w:r>
      </w:ins>
      <w:commentRangeStart w:id="1854"/>
      <w:commentRangeStart w:id="1855"/>
      <w:r>
        <w:t>Scan</w:t>
      </w:r>
      <w:del w:id="1856" w:author="Victor  Zhodzishsky" w:date="2018-10-21T12:24:00Z">
        <w:r w:rsidDel="009641B9">
          <w:delText>ning</w:delText>
        </w:r>
      </w:del>
      <w:r>
        <w:t xml:space="preserve"> state </w:t>
      </w:r>
      <w:commentRangeEnd w:id="1854"/>
      <w:r w:rsidR="00803819">
        <w:rPr>
          <w:rStyle w:val="af4"/>
        </w:rPr>
        <w:commentReference w:id="1854"/>
      </w:r>
      <w:commentRangeEnd w:id="1855"/>
      <w:r w:rsidR="00B117C7">
        <w:rPr>
          <w:rStyle w:val="af4"/>
        </w:rPr>
        <w:commentReference w:id="1855"/>
      </w:r>
      <w:r>
        <w:t xml:space="preserve">to search for unprovisioned devices </w:t>
      </w:r>
      <w:r w:rsidR="0058298D">
        <w:t>with</w:t>
      </w:r>
      <w:r>
        <w:t xml:space="preserve">in </w:t>
      </w:r>
      <w:r w:rsidR="0058298D">
        <w:t xml:space="preserve">immediate radio range of </w:t>
      </w:r>
      <w:r>
        <w:t xml:space="preserve">the </w:t>
      </w:r>
      <w:r w:rsidR="00EC1EC8">
        <w:t xml:space="preserve">Remote Provisioning </w:t>
      </w:r>
      <w:r>
        <w:t>Server.</w:t>
      </w:r>
      <w:ins w:id="1857" w:author="Victor  Zhodzishsky" w:date="2018-10-21T12:33:00Z">
        <w:r w:rsidR="00F82F6E">
          <w:t xml:space="preserve"> </w:t>
        </w:r>
      </w:ins>
      <w:ins w:id="1858" w:author="Victor  Zhodzishsky" w:date="2018-10-21T12:34:00Z">
        <w:r w:rsidR="00F82F6E" w:rsidRPr="00F82F6E">
          <w:t xml:space="preserve">The Remote Provisioning Client may put the Remote Provisioning Server into the </w:t>
        </w:r>
      </w:ins>
      <w:ins w:id="1859" w:author="Victor  Zhodzishsky" w:date="2018-10-21T12:33:00Z">
        <w:r w:rsidR="00F82F6E" w:rsidRPr="00F82F6E">
          <w:t xml:space="preserve">Remote Provisioning </w:t>
        </w:r>
      </w:ins>
      <w:ins w:id="1860" w:author="Piotr Winiarczyk" w:date="2018-11-09T16:14:00Z">
        <w:r w:rsidR="003B22F4">
          <w:t xml:space="preserve">Single Device </w:t>
        </w:r>
      </w:ins>
      <w:ins w:id="1861" w:author="Victor  Zhodzishsky" w:date="2018-10-21T12:33:00Z">
        <w:del w:id="1862" w:author="Piotr Winiarczyk" w:date="2018-11-09T16:14:00Z">
          <w:r w:rsidR="00F82F6E" w:rsidRPr="00F82F6E" w:rsidDel="003B22F4">
            <w:delText>Limited</w:delText>
          </w:r>
        </w:del>
      </w:ins>
      <w:del w:id="1863" w:author="Piotr Winiarczyk" w:date="2018-11-09T16:14:00Z">
        <w:r w:rsidR="00677ED7" w:rsidDel="003B22F4">
          <w:delText xml:space="preserve"> </w:delText>
        </w:r>
      </w:del>
      <w:ins w:id="1864" w:author="Victor  Zhodzishsky" w:date="2018-10-21T12:34:00Z">
        <w:r w:rsidR="00F82F6E">
          <w:t xml:space="preserve">Scan state to detect if a specific unprovisioned device is present </w:t>
        </w:r>
        <w:r w:rsidR="00F82F6E" w:rsidRPr="00F82F6E">
          <w:t>within immediate radio range of the Remote Provisioning Server.</w:t>
        </w:r>
      </w:ins>
    </w:p>
    <w:p w14:paraId="30E8C76C" w14:textId="291D0486" w:rsidR="00246B9A" w:rsidRDefault="00173912" w:rsidP="000148B9">
      <w:pPr>
        <w:pStyle w:val="a2"/>
      </w:pPr>
      <w:r>
        <w:t xml:space="preserve">While </w:t>
      </w:r>
      <w:del w:id="1865" w:author="Victor  Zhodzishsky" w:date="2018-10-21T12:26:00Z">
        <w:r w:rsidDel="009641B9">
          <w:delText>in the Scanning state</w:delText>
        </w:r>
      </w:del>
      <w:ins w:id="1866" w:author="Victor  Zhodzishsky" w:date="2018-10-21T12:26:00Z">
        <w:r w:rsidR="009641B9">
          <w:t>executing the Remote Provisioning Scan procedure</w:t>
        </w:r>
      </w:ins>
      <w:r>
        <w:t xml:space="preserve">, the Remote Provisioning Server collects </w:t>
      </w:r>
      <w:r w:rsidR="00246B9A">
        <w:t xml:space="preserve">the </w:t>
      </w:r>
      <w:r w:rsidR="00EC1EC8">
        <w:t xml:space="preserve">Device </w:t>
      </w:r>
      <w:r w:rsidR="006C74A1">
        <w:t>UUIDs of unprovisioned devices</w:t>
      </w:r>
      <w:r>
        <w:t xml:space="preserve"> and passes </w:t>
      </w:r>
      <w:r w:rsidR="006C74A1">
        <w:t>them</w:t>
      </w:r>
      <w:r>
        <w:t xml:space="preserve"> to the Remote Provisioning Client via Remote Provisioning Scan Report messages (see Section</w:t>
      </w:r>
      <w:r w:rsidR="00804B18">
        <w:t xml:space="preserve"> </w:t>
      </w:r>
      <w:r w:rsidR="00804B18" w:rsidRPr="00EE123F">
        <w:rPr>
          <w:rStyle w:val="DocumentHyperlink"/>
        </w:rPr>
        <w:fldChar w:fldCharType="begin"/>
      </w:r>
      <w:r w:rsidR="00804B18" w:rsidRPr="00EE123F">
        <w:rPr>
          <w:rStyle w:val="DocumentHyperlink"/>
        </w:rPr>
        <w:instrText xml:space="preserve"> REF _Ref524879189 \r \h </w:instrText>
      </w:r>
      <w:r w:rsidR="00EE123F">
        <w:rPr>
          <w:rStyle w:val="DocumentHyperlink"/>
        </w:rPr>
        <w:instrText xml:space="preserve"> \* MERGEFORMAT </w:instrText>
      </w:r>
      <w:r w:rsidR="00804B18" w:rsidRPr="00EE123F">
        <w:rPr>
          <w:rStyle w:val="DocumentHyperlink"/>
        </w:rPr>
      </w:r>
      <w:r w:rsidR="00804B18" w:rsidRPr="00EE123F">
        <w:rPr>
          <w:rStyle w:val="DocumentHyperlink"/>
        </w:rPr>
        <w:fldChar w:fldCharType="separate"/>
      </w:r>
      <w:r w:rsidR="00A60C92">
        <w:rPr>
          <w:rStyle w:val="DocumentHyperlink"/>
        </w:rPr>
        <w:t>4.4.5.5.1.7</w:t>
      </w:r>
      <w:r w:rsidR="00804B18" w:rsidRPr="00EE123F">
        <w:rPr>
          <w:rStyle w:val="DocumentHyperlink"/>
        </w:rPr>
        <w:fldChar w:fldCharType="end"/>
      </w:r>
      <w:r>
        <w:t xml:space="preserve">). </w:t>
      </w:r>
      <w:r w:rsidR="000148B9" w:rsidRPr="00087071">
        <w:t xml:space="preserve"> </w:t>
      </w:r>
    </w:p>
    <w:p w14:paraId="6E4AAFE2" w14:textId="5A6441BA" w:rsidR="000148B9" w:rsidRDefault="00246B9A" w:rsidP="00095D96">
      <w:pPr>
        <w:pStyle w:val="a2"/>
        <w:keepNext/>
        <w:keepLines/>
      </w:pPr>
      <w:r>
        <w:t>The Remote Provisioning Server shall only report the devices that it is capable of provisioning. That is, the Remote Provisioning Server shall only send a Remote Provisioning Scan Report message for a device under either of the following circumstances:</w:t>
      </w:r>
    </w:p>
    <w:p w14:paraId="0FECEB8A" w14:textId="6DCEC1AA" w:rsidR="00246B9A" w:rsidRDefault="00246B9A" w:rsidP="00246B9A">
      <w:pPr>
        <w:pStyle w:val="a"/>
      </w:pPr>
      <w:r>
        <w:t>The server receives an Unprovisioned Device beacon</w:t>
      </w:r>
      <w:r w:rsidR="00BD1658">
        <w:t xml:space="preserve"> (see Section </w:t>
      </w:r>
      <w:r w:rsidR="00A54D77" w:rsidRPr="00EE123F">
        <w:rPr>
          <w:rStyle w:val="DocumentHyperlink"/>
        </w:rPr>
        <w:t>3.9.2</w:t>
      </w:r>
      <w:r w:rsidR="00BD1658">
        <w:t>)</w:t>
      </w:r>
      <w:r>
        <w:t>, and it supports provisioning over the PB-ADV provisioning bearer.</w:t>
      </w:r>
    </w:p>
    <w:p w14:paraId="6F705397" w14:textId="4FCB3A11" w:rsidR="00246B9A" w:rsidRDefault="00246B9A" w:rsidP="00246B9A">
      <w:pPr>
        <w:pStyle w:val="a"/>
      </w:pPr>
      <w:r>
        <w:lastRenderedPageBreak/>
        <w:t xml:space="preserve">The server receives a connectable advertising packet with </w:t>
      </w:r>
      <w:r w:rsidRPr="00087071">
        <w:t xml:space="preserve">the Service Data for the «Mesh Provisioning Service» (see Section </w:t>
      </w:r>
      <w:r w:rsidRPr="000750A4">
        <w:rPr>
          <w:rStyle w:val="DocumentHyperlink"/>
        </w:rPr>
        <w:t>7.1.2.2.1</w:t>
      </w:r>
      <w:r w:rsidRPr="00087071">
        <w:t>)</w:t>
      </w:r>
      <w:r w:rsidR="00EC1EC8">
        <w:t>,</w:t>
      </w:r>
      <w:r>
        <w:t xml:space="preserve"> and it supports provisioning over the PB-GATT bearer.</w:t>
      </w:r>
    </w:p>
    <w:p w14:paraId="1A5B7373" w14:textId="183E7E22" w:rsidR="00173912" w:rsidRDefault="00173912" w:rsidP="00AD30EF">
      <w:pPr>
        <w:pStyle w:val="a2"/>
      </w:pPr>
      <w:r>
        <w:t xml:space="preserve">While </w:t>
      </w:r>
      <w:r w:rsidR="00246B9A">
        <w:t xml:space="preserve">it is </w:t>
      </w:r>
      <w:r>
        <w:t xml:space="preserve">in </w:t>
      </w:r>
      <w:r w:rsidR="0020255F">
        <w:t xml:space="preserve">the </w:t>
      </w:r>
      <w:ins w:id="1867" w:author="Victor  Zhodzishsky" w:date="2018-10-21T12:27:00Z">
        <w:r w:rsidR="009641B9" w:rsidRPr="009641B9">
          <w:t xml:space="preserve">Remote Provisioning </w:t>
        </w:r>
      </w:ins>
      <w:ins w:id="1868" w:author="Piotr Winiarczyk" w:date="2018-11-09T16:13:00Z">
        <w:r w:rsidR="003B22F4">
          <w:t>Multiple Device</w:t>
        </w:r>
      </w:ins>
      <w:ins w:id="1869" w:author="Piotr Winiarczyk" w:date="2018-11-09T16:22:00Z">
        <w:r w:rsidR="003B22F4">
          <w:t>s</w:t>
        </w:r>
      </w:ins>
      <w:ins w:id="1870" w:author="Victor  Zhodzishsky" w:date="2018-10-21T12:28:00Z">
        <w:del w:id="1871" w:author="Piotr Winiarczyk" w:date="2018-11-09T16:13:00Z">
          <w:r w:rsidR="009641B9" w:rsidDel="003B22F4">
            <w:delText>Unlimited</w:delText>
          </w:r>
        </w:del>
        <w:r w:rsidR="009641B9">
          <w:t xml:space="preserve"> </w:t>
        </w:r>
      </w:ins>
      <w:r>
        <w:t>Scan</w:t>
      </w:r>
      <w:del w:id="1872" w:author="Victor  Zhodzishsky" w:date="2018-10-21T12:28:00Z">
        <w:r w:rsidDel="009641B9">
          <w:delText>ning</w:delText>
        </w:r>
      </w:del>
      <w:r>
        <w:t xml:space="preserve"> </w:t>
      </w:r>
      <w:ins w:id="1873" w:author="Victor  Zhodzishsky" w:date="2018-10-21T12:28:00Z">
        <w:r w:rsidR="009641B9">
          <w:t xml:space="preserve">or in the </w:t>
        </w:r>
        <w:r w:rsidR="009641B9" w:rsidRPr="009641B9">
          <w:t xml:space="preserve">Remote Provisioning </w:t>
        </w:r>
      </w:ins>
      <w:ins w:id="1874" w:author="Piotr Winiarczyk" w:date="2018-11-09T16:14:00Z">
        <w:r w:rsidR="003B22F4">
          <w:t xml:space="preserve">Single Device </w:t>
        </w:r>
      </w:ins>
      <w:ins w:id="1875" w:author="Victor  Zhodzishsky" w:date="2018-10-21T12:28:00Z">
        <w:del w:id="1876" w:author="Piotr Winiarczyk" w:date="2018-11-09T16:14:00Z">
          <w:r w:rsidR="009641B9" w:rsidRPr="009641B9" w:rsidDel="003B22F4">
            <w:delText xml:space="preserve">Limited </w:delText>
          </w:r>
        </w:del>
        <w:r w:rsidR="009641B9">
          <w:t xml:space="preserve">Scan </w:t>
        </w:r>
      </w:ins>
      <w:r>
        <w:t>state</w:t>
      </w:r>
      <w:r w:rsidR="00246B9A">
        <w:t>,</w:t>
      </w:r>
      <w:r>
        <w:t xml:space="preserve"> the Remote Provisioning </w:t>
      </w:r>
      <w:r w:rsidR="0020255F">
        <w:t>S</w:t>
      </w:r>
      <w:r>
        <w:t xml:space="preserve">erver shall maintain a list of unprovisioned devices </w:t>
      </w:r>
      <w:r w:rsidR="0020255F" w:rsidRPr="00B55634">
        <w:t>that it reported to the Remote Provisioning Client</w:t>
      </w:r>
      <w:r w:rsidR="0020255F">
        <w:t xml:space="preserve"> </w:t>
      </w:r>
      <w:r>
        <w:t xml:space="preserve">to filter out duplicates </w:t>
      </w:r>
      <w:r w:rsidR="00645C4D">
        <w:t>(</w:t>
      </w:r>
      <w:r>
        <w:t xml:space="preserve">discussed </w:t>
      </w:r>
      <w:r w:rsidR="00645C4D">
        <w:t xml:space="preserve">later </w:t>
      </w:r>
      <w:r>
        <w:t>in this section</w:t>
      </w:r>
      <w:r w:rsidR="00645C4D">
        <w:t>)</w:t>
      </w:r>
      <w:r>
        <w:t xml:space="preserve">. The list shall be cleared </w:t>
      </w:r>
      <w:r w:rsidR="00645C4D">
        <w:t xml:space="preserve">when </w:t>
      </w:r>
      <w:r>
        <w:t xml:space="preserve">the Remote Provisioning Scan Start message </w:t>
      </w:r>
      <w:r w:rsidR="00645C4D">
        <w:t xml:space="preserve">is received, </w:t>
      </w:r>
      <w:r>
        <w:t xml:space="preserve">and </w:t>
      </w:r>
      <w:r w:rsidR="00645C4D">
        <w:t xml:space="preserve">it </w:t>
      </w:r>
      <w:r>
        <w:t xml:space="preserve">may be cleared when the Remote Provisioning Server exits </w:t>
      </w:r>
      <w:r w:rsidR="006C74A1">
        <w:t xml:space="preserve">the </w:t>
      </w:r>
      <w:del w:id="1877" w:author="Victor  Zhodzishsky" w:date="2018-10-21T12:29:00Z">
        <w:r w:rsidDel="009641B9">
          <w:delText xml:space="preserve">Scanning </w:delText>
        </w:r>
      </w:del>
      <w:r>
        <w:t>state.</w:t>
      </w:r>
    </w:p>
    <w:p w14:paraId="4C824639" w14:textId="3079A430" w:rsidR="00574029" w:rsidRDefault="0058298D" w:rsidP="00AD30EF">
      <w:pPr>
        <w:pStyle w:val="a2"/>
      </w:pPr>
      <w:r>
        <w:rPr>
          <w:b/>
        </w:rPr>
        <w:t>Starting</w:t>
      </w:r>
      <w:r w:rsidRPr="00095D96">
        <w:rPr>
          <w:b/>
        </w:rPr>
        <w:t xml:space="preserve"> a scan.</w:t>
      </w:r>
      <w:r>
        <w:t xml:space="preserve">  </w:t>
      </w:r>
      <w:r w:rsidR="00574029">
        <w:t xml:space="preserve">When the Remote Provisioning Server receives a Remote Provisioning Scan Start message with parameters that can be accepted (see Section </w:t>
      </w:r>
      <w:r w:rsidR="00574029" w:rsidRPr="00EE123F">
        <w:rPr>
          <w:rStyle w:val="DocumentHyperlink"/>
        </w:rPr>
        <w:fldChar w:fldCharType="begin"/>
      </w:r>
      <w:r w:rsidR="00574029" w:rsidRPr="00EE123F">
        <w:rPr>
          <w:rStyle w:val="DocumentHyperlink"/>
        </w:rPr>
        <w:instrText xml:space="preserve"> REF _Ref494104357 \r \h  \* MERGEFORMAT </w:instrText>
      </w:r>
      <w:r w:rsidR="00574029" w:rsidRPr="00EE123F">
        <w:rPr>
          <w:rStyle w:val="DocumentHyperlink"/>
        </w:rPr>
      </w:r>
      <w:r w:rsidR="00574029" w:rsidRPr="00EE123F">
        <w:rPr>
          <w:rStyle w:val="DocumentHyperlink"/>
        </w:rPr>
        <w:fldChar w:fldCharType="separate"/>
      </w:r>
      <w:r w:rsidR="00A60C92">
        <w:rPr>
          <w:rStyle w:val="DocumentHyperlink"/>
        </w:rPr>
        <w:t>4.4.5.5.1.4</w:t>
      </w:r>
      <w:r w:rsidR="00574029" w:rsidRPr="00EE123F">
        <w:rPr>
          <w:rStyle w:val="DocumentHyperlink"/>
        </w:rPr>
        <w:fldChar w:fldCharType="end"/>
      </w:r>
      <w:r w:rsidR="00574029">
        <w:t>), and t</w:t>
      </w:r>
      <w:r w:rsidR="00FE50DA">
        <w:t xml:space="preserve">he Remote Provisioning </w:t>
      </w:r>
      <w:r w:rsidR="0039146C">
        <w:t xml:space="preserve">Scan state is Idle, </w:t>
      </w:r>
      <w:r w:rsidR="0020255F">
        <w:t xml:space="preserve">the </w:t>
      </w:r>
      <w:r w:rsidR="00FE50DA">
        <w:t xml:space="preserve">Server shall enter the </w:t>
      </w:r>
      <w:ins w:id="1878" w:author="Victor  Zhodzishsky" w:date="2018-10-21T13:00:00Z">
        <w:r w:rsidR="00B117C7" w:rsidRPr="00B117C7">
          <w:t>Remote Provisioning</w:t>
        </w:r>
      </w:ins>
      <w:ins w:id="1879" w:author="Victor  Zhodzishsky" w:date="2018-10-21T13:01:00Z">
        <w:r w:rsidR="00B117C7">
          <w:t xml:space="preserve"> </w:t>
        </w:r>
      </w:ins>
      <w:ins w:id="1880" w:author="Piotr Winiarczyk" w:date="2018-11-09T16:13:00Z">
        <w:r w:rsidR="003B22F4">
          <w:t>Multiple Device</w:t>
        </w:r>
      </w:ins>
      <w:ins w:id="1881" w:author="Piotr Winiarczyk" w:date="2018-11-09T16:22:00Z">
        <w:r w:rsidR="003B22F4">
          <w:t>s</w:t>
        </w:r>
      </w:ins>
      <w:ins w:id="1882" w:author="Piotr Winiarczyk" w:date="2018-11-09T16:13:00Z">
        <w:r w:rsidR="003B22F4">
          <w:t xml:space="preserve"> </w:t>
        </w:r>
      </w:ins>
      <w:ins w:id="1883" w:author="Victor  Zhodzishsky" w:date="2018-10-21T13:01:00Z">
        <w:del w:id="1884" w:author="Piotr Winiarczyk" w:date="2018-11-09T16:13:00Z">
          <w:r w:rsidR="00B117C7" w:rsidDel="003B22F4">
            <w:delText xml:space="preserve">Unlimited </w:delText>
          </w:r>
        </w:del>
      </w:ins>
      <w:ins w:id="1885" w:author="Piotr Winiarczyk" w:date="2018-10-31T17:54:00Z">
        <w:r w:rsidR="002D3A26">
          <w:t>Scan</w:t>
        </w:r>
      </w:ins>
      <w:ins w:id="1886" w:author="Piotr Winiarczyk" w:date="2018-10-31T17:55:00Z">
        <w:r w:rsidR="002D3A26">
          <w:t xml:space="preserve"> </w:t>
        </w:r>
      </w:ins>
      <w:ins w:id="1887" w:author="Victor  Zhodzishsky" w:date="2018-10-21T13:01:00Z">
        <w:r w:rsidR="00B117C7">
          <w:t xml:space="preserve">or </w:t>
        </w:r>
        <w:r w:rsidR="00B117C7" w:rsidRPr="00B117C7">
          <w:t xml:space="preserve">the Remote Provisioning </w:t>
        </w:r>
      </w:ins>
      <w:ins w:id="1888" w:author="Piotr Winiarczyk" w:date="2018-11-09T16:14:00Z">
        <w:r w:rsidR="003B22F4">
          <w:t xml:space="preserve">Single Device </w:t>
        </w:r>
      </w:ins>
      <w:ins w:id="1889" w:author="Victor  Zhodzishsky" w:date="2018-10-21T13:01:00Z">
        <w:del w:id="1890" w:author="Piotr Winiarczyk" w:date="2018-11-09T16:14:00Z">
          <w:r w:rsidR="00B117C7" w:rsidDel="003B22F4">
            <w:delText xml:space="preserve">Limited </w:delText>
          </w:r>
        </w:del>
        <w:r w:rsidR="00B117C7">
          <w:t xml:space="preserve">Scan </w:t>
        </w:r>
      </w:ins>
      <w:commentRangeStart w:id="1891"/>
      <w:commentRangeStart w:id="1892"/>
      <w:commentRangeStart w:id="1893"/>
      <w:commentRangeStart w:id="1894"/>
      <w:commentRangeStart w:id="1895"/>
      <w:del w:id="1896" w:author="Victor  Zhodzishsky" w:date="2018-10-21T13:00:00Z">
        <w:r w:rsidR="00B9627A" w:rsidDel="00B117C7">
          <w:delText>Scanning</w:delText>
        </w:r>
      </w:del>
      <w:r w:rsidR="00B9627A">
        <w:t xml:space="preserve"> </w:t>
      </w:r>
      <w:commentRangeEnd w:id="1891"/>
      <w:r w:rsidR="00FD29EA">
        <w:rPr>
          <w:rStyle w:val="af4"/>
        </w:rPr>
        <w:commentReference w:id="1891"/>
      </w:r>
      <w:commentRangeEnd w:id="1892"/>
      <w:r w:rsidR="00D96DAC">
        <w:rPr>
          <w:rStyle w:val="af4"/>
        </w:rPr>
        <w:commentReference w:id="1892"/>
      </w:r>
      <w:commentRangeEnd w:id="1893"/>
      <w:r w:rsidR="005D72EE">
        <w:rPr>
          <w:rStyle w:val="af4"/>
        </w:rPr>
        <w:commentReference w:id="1893"/>
      </w:r>
      <w:commentRangeEnd w:id="1894"/>
      <w:r w:rsidR="00754375">
        <w:rPr>
          <w:rStyle w:val="af4"/>
        </w:rPr>
        <w:commentReference w:id="1894"/>
      </w:r>
      <w:commentRangeEnd w:id="1895"/>
      <w:r w:rsidR="00B117C7">
        <w:rPr>
          <w:rStyle w:val="af4"/>
        </w:rPr>
        <w:commentReference w:id="1895"/>
      </w:r>
      <w:r w:rsidR="00B9627A">
        <w:t>state</w:t>
      </w:r>
      <w:r w:rsidR="00574029">
        <w:t>.</w:t>
      </w:r>
      <w:r w:rsidR="00B9627A">
        <w:t xml:space="preserve"> </w:t>
      </w:r>
    </w:p>
    <w:p w14:paraId="59BFBF2B" w14:textId="01E7456B" w:rsidR="0058298D" w:rsidRDefault="006C74A1" w:rsidP="00AD30EF">
      <w:pPr>
        <w:pStyle w:val="a2"/>
      </w:pPr>
      <w:r>
        <w:t xml:space="preserve">When entering the </w:t>
      </w:r>
      <w:del w:id="1897" w:author="Victor  Zhodzishsky" w:date="2018-10-21T13:01:00Z">
        <w:r w:rsidDel="00B117C7">
          <w:delText xml:space="preserve">Scanning </w:delText>
        </w:r>
      </w:del>
      <w:r>
        <w:t>state, t</w:t>
      </w:r>
      <w:r w:rsidR="00574029" w:rsidRPr="00574029">
        <w:t xml:space="preserve">he Remote Provisioning Server </w:t>
      </w:r>
      <w:r w:rsidR="00574029">
        <w:t>shall</w:t>
      </w:r>
      <w:r w:rsidR="00645C4D">
        <w:t xml:space="preserve"> perform the following behaviors</w:t>
      </w:r>
      <w:r w:rsidR="0058298D">
        <w:t>:</w:t>
      </w:r>
    </w:p>
    <w:p w14:paraId="51DF00E0" w14:textId="4C826753" w:rsidR="00574029" w:rsidRDefault="000B752C" w:rsidP="00095D96">
      <w:pPr>
        <w:pStyle w:val="a"/>
      </w:pPr>
      <w:r>
        <w:t>Shall s</w:t>
      </w:r>
      <w:r w:rsidR="00FF3CF6">
        <w:t>ave</w:t>
      </w:r>
      <w:r w:rsidR="00574029">
        <w:t xml:space="preserve"> the source address and </w:t>
      </w:r>
      <w:r w:rsidR="0020255F">
        <w:t xml:space="preserve">the </w:t>
      </w:r>
      <w:r w:rsidR="00F6373B">
        <w:t>security material</w:t>
      </w:r>
      <w:r w:rsidR="00574029">
        <w:t xml:space="preserve"> </w:t>
      </w:r>
      <w:r w:rsidR="000148B9">
        <w:t xml:space="preserve">(NetKey Index) </w:t>
      </w:r>
      <w:r w:rsidR="00352EC0">
        <w:t>of the Remote Provisioning Scan Start message</w:t>
      </w:r>
      <w:r w:rsidR="00246B9A">
        <w:t>,</w:t>
      </w:r>
      <w:r w:rsidR="00352EC0">
        <w:t xml:space="preserve"> and </w:t>
      </w:r>
      <w:r w:rsidR="00952293">
        <w:t xml:space="preserve">shall </w:t>
      </w:r>
      <w:r w:rsidR="00352EC0">
        <w:t xml:space="preserve">use them </w:t>
      </w:r>
      <w:r w:rsidR="0020255F">
        <w:t>when</w:t>
      </w:r>
      <w:r w:rsidR="00352EC0">
        <w:t xml:space="preserve"> sending Remote Provisioning Scan Report messages</w:t>
      </w:r>
      <w:r w:rsidR="00574029" w:rsidRPr="00574029">
        <w:t>.</w:t>
      </w:r>
      <w:r w:rsidR="00352EC0">
        <w:t xml:space="preserve"> </w:t>
      </w:r>
      <w:r w:rsidR="00FF3CF6">
        <w:t xml:space="preserve">If </w:t>
      </w:r>
      <w:r w:rsidR="00CE74E0">
        <w:t xml:space="preserve">the </w:t>
      </w:r>
      <w:r w:rsidR="00FF3CF6">
        <w:t xml:space="preserve">saved </w:t>
      </w:r>
      <w:r w:rsidR="00CE74E0">
        <w:t xml:space="preserve">security material </w:t>
      </w:r>
      <w:r w:rsidR="00FF3CF6">
        <w:t>becomes un</w:t>
      </w:r>
      <w:r w:rsidR="00CE74E0">
        <w:t>available</w:t>
      </w:r>
      <w:r w:rsidR="00FF3CF6">
        <w:t xml:space="preserve"> (for example, a NetKey is deleted)</w:t>
      </w:r>
      <w:r w:rsidR="00CE74E0">
        <w:t xml:space="preserve">, the </w:t>
      </w:r>
      <w:r w:rsidR="00CE74E0" w:rsidRPr="00574029">
        <w:t xml:space="preserve">Remote Provisioning Server </w:t>
      </w:r>
      <w:r w:rsidR="00CE74E0">
        <w:t xml:space="preserve">shall exit </w:t>
      </w:r>
      <w:r w:rsidR="00246B9A">
        <w:t xml:space="preserve">the </w:t>
      </w:r>
      <w:r w:rsidR="00CE74E0">
        <w:t>Scanning state.</w:t>
      </w:r>
    </w:p>
    <w:p w14:paraId="4E6BB175" w14:textId="18A0AB4E" w:rsidR="003E0F49" w:rsidRDefault="000B752C" w:rsidP="00095D96">
      <w:pPr>
        <w:pStyle w:val="a"/>
      </w:pPr>
      <w:r>
        <w:t>Shall s</w:t>
      </w:r>
      <w:r w:rsidR="003E0F49" w:rsidRPr="003E0F49">
        <w:t xml:space="preserve">et the Remote Provisioning Timeout state </w:t>
      </w:r>
      <w:r w:rsidR="0058298D">
        <w:t>to</w:t>
      </w:r>
      <w:r w:rsidR="003E0F49">
        <w:t xml:space="preserve"> the </w:t>
      </w:r>
      <w:r w:rsidR="00FF3CF6">
        <w:t>value of the Timeout field of</w:t>
      </w:r>
      <w:r w:rsidR="003E0F49">
        <w:t xml:space="preserve"> the Remote Provisioning Scan Start message</w:t>
      </w:r>
      <w:r w:rsidR="0058298D">
        <w:t>,</w:t>
      </w:r>
      <w:r w:rsidR="003E0F49">
        <w:t xml:space="preserve"> and </w:t>
      </w:r>
      <w:r w:rsidR="00952293">
        <w:t xml:space="preserve">shall </w:t>
      </w:r>
      <w:r w:rsidR="003E0F49">
        <w:t xml:space="preserve">start the scanning timer </w:t>
      </w:r>
      <w:r w:rsidR="00246B9A">
        <w:t>using</w:t>
      </w:r>
      <w:r w:rsidR="003E0F49">
        <w:t xml:space="preserve"> </w:t>
      </w:r>
      <w:r w:rsidR="00952293">
        <w:t>that</w:t>
      </w:r>
      <w:r w:rsidR="003E0F49">
        <w:t xml:space="preserve"> value. </w:t>
      </w:r>
    </w:p>
    <w:p w14:paraId="430E8E87" w14:textId="459C8401" w:rsidR="0020255F" w:rsidRDefault="000B752C" w:rsidP="00B117C7">
      <w:pPr>
        <w:pStyle w:val="a"/>
      </w:pPr>
      <w:r>
        <w:t>Shall s</w:t>
      </w:r>
      <w:r w:rsidR="0020255F" w:rsidRPr="0020255F">
        <w:t xml:space="preserve">et </w:t>
      </w:r>
      <w:r w:rsidR="0058298D">
        <w:t xml:space="preserve">the </w:t>
      </w:r>
      <w:r w:rsidR="00963DCC" w:rsidRPr="00963DCC">
        <w:t xml:space="preserve">Remote Provisioning Server Scanning state to </w:t>
      </w:r>
      <w:ins w:id="1898" w:author="Victor  Zhodzishsky" w:date="2018-10-21T13:00:00Z">
        <w:r w:rsidR="00B117C7">
          <w:t xml:space="preserve">Remote Provisioning </w:t>
        </w:r>
      </w:ins>
      <w:ins w:id="1899" w:author="Piotr Winiarczyk" w:date="2018-11-09T16:13:00Z">
        <w:r w:rsidR="003B22F4">
          <w:t>Multiple Device</w:t>
        </w:r>
      </w:ins>
      <w:ins w:id="1900" w:author="Piotr Winiarczyk" w:date="2018-11-09T16:22:00Z">
        <w:r w:rsidR="003B22F4">
          <w:t>s</w:t>
        </w:r>
      </w:ins>
      <w:ins w:id="1901" w:author="Piotr Winiarczyk" w:date="2018-11-09T16:13:00Z">
        <w:r w:rsidR="003B22F4">
          <w:t xml:space="preserve"> </w:t>
        </w:r>
      </w:ins>
      <w:del w:id="1902" w:author="Piotr Winiarczyk" w:date="2018-11-09T16:13:00Z">
        <w:r w:rsidR="00963DCC" w:rsidRPr="00963DCC" w:rsidDel="003B22F4">
          <w:delText xml:space="preserve">Unlimited </w:delText>
        </w:r>
      </w:del>
      <w:r w:rsidR="00963DCC" w:rsidRPr="00963DCC">
        <w:t>Scan</w:t>
      </w:r>
      <w:r w:rsidR="009F38C7">
        <w:t xml:space="preserve"> (0x01)</w:t>
      </w:r>
      <w:r w:rsidR="00963DCC" w:rsidRPr="00963DCC">
        <w:t xml:space="preserve"> if </w:t>
      </w:r>
      <w:r w:rsidR="00246B9A">
        <w:t xml:space="preserve">the </w:t>
      </w:r>
      <w:r w:rsidRPr="000B752C">
        <w:t xml:space="preserve">Remote Provisioning Scan Start </w:t>
      </w:r>
      <w:r>
        <w:t xml:space="preserve">message does not contain the </w:t>
      </w:r>
      <w:r w:rsidR="00963DCC" w:rsidRPr="00963DCC">
        <w:t>UUID field</w:t>
      </w:r>
      <w:r w:rsidR="0058298D">
        <w:t>,</w:t>
      </w:r>
      <w:r w:rsidR="00963DCC" w:rsidRPr="00963DCC">
        <w:t xml:space="preserve"> or </w:t>
      </w:r>
      <w:r w:rsidR="00952293">
        <w:t xml:space="preserve">shall </w:t>
      </w:r>
      <w:r w:rsidR="0058298D">
        <w:t xml:space="preserve">set it </w:t>
      </w:r>
      <w:r w:rsidR="00963DCC" w:rsidRPr="00963DCC">
        <w:t xml:space="preserve">to </w:t>
      </w:r>
      <w:ins w:id="1903" w:author="Victor  Zhodzishsky" w:date="2018-10-21T13:00:00Z">
        <w:r w:rsidR="00B117C7" w:rsidRPr="00B117C7">
          <w:t xml:space="preserve">Remote Provisioning </w:t>
        </w:r>
      </w:ins>
      <w:ins w:id="1904" w:author="Piotr Winiarczyk" w:date="2018-11-09T16:14:00Z">
        <w:r w:rsidR="003B22F4">
          <w:t xml:space="preserve">Single Device </w:t>
        </w:r>
      </w:ins>
      <w:del w:id="1905" w:author="Piotr Winiarczyk" w:date="2018-11-09T16:14:00Z">
        <w:r w:rsidR="00963DCC" w:rsidRPr="00963DCC" w:rsidDel="003B22F4">
          <w:delText xml:space="preserve">Limited </w:delText>
        </w:r>
      </w:del>
      <w:r w:rsidR="00963DCC" w:rsidRPr="00963DCC">
        <w:t>Sc</w:t>
      </w:r>
      <w:r w:rsidR="00963DCC">
        <w:t xml:space="preserve">an </w:t>
      </w:r>
      <w:r w:rsidR="000E35FB">
        <w:t xml:space="preserve">(0x02) </w:t>
      </w:r>
      <w:r w:rsidR="00963DCC">
        <w:t xml:space="preserve">if </w:t>
      </w:r>
      <w:r w:rsidR="00246B9A">
        <w:t xml:space="preserve">the </w:t>
      </w:r>
      <w:r w:rsidR="00963DCC">
        <w:t>UUID field is present.</w:t>
      </w:r>
    </w:p>
    <w:p w14:paraId="1B055356" w14:textId="78EA7CFA" w:rsidR="001F4699" w:rsidRDefault="000B752C" w:rsidP="00EE123F">
      <w:pPr>
        <w:pStyle w:val="a"/>
      </w:pPr>
      <w:r>
        <w:t>Shall s</w:t>
      </w:r>
      <w:r w:rsidR="001F4699">
        <w:t xml:space="preserve">et the </w:t>
      </w:r>
      <w:r w:rsidR="001F4699" w:rsidRPr="001F4699">
        <w:t>Remote Provisioning Scan Items Limit</w:t>
      </w:r>
      <w:r w:rsidR="001F4699">
        <w:t xml:space="preserve"> state to </w:t>
      </w:r>
      <w:commentRangeStart w:id="1906"/>
      <w:commentRangeStart w:id="1907"/>
      <w:r w:rsidR="001F4699">
        <w:t>the value</w:t>
      </w:r>
      <w:commentRangeEnd w:id="1906"/>
      <w:r w:rsidR="00FD29EA">
        <w:rPr>
          <w:rStyle w:val="af4"/>
        </w:rPr>
        <w:commentReference w:id="1906"/>
      </w:r>
      <w:commentRangeEnd w:id="1907"/>
      <w:r w:rsidR="00D96DAC">
        <w:rPr>
          <w:rStyle w:val="af4"/>
        </w:rPr>
        <w:commentReference w:id="1907"/>
      </w:r>
      <w:r w:rsidR="001F4699">
        <w:t xml:space="preserve"> of the </w:t>
      </w:r>
      <w:r w:rsidR="001F4699" w:rsidRPr="001F4699">
        <w:t>ScannedItemsLimit</w:t>
      </w:r>
      <w:r w:rsidR="001F4699">
        <w:t xml:space="preserve"> field of the Remote Provisioning Scan Start message if the value is not </w:t>
      </w:r>
      <w:r w:rsidR="005577B6">
        <w:t>zero</w:t>
      </w:r>
      <w:r w:rsidR="001F4699">
        <w:t xml:space="preserve">, or </w:t>
      </w:r>
      <w:r w:rsidR="00952293">
        <w:t xml:space="preserve">shall set the Remote Provisioning Scan Item Limit state to </w:t>
      </w:r>
      <w:r w:rsidR="001F4699">
        <w:t xml:space="preserve">the value of the Remote Provisioning Max Scanned Items state if the ScannedItemsLimit field </w:t>
      </w:r>
      <w:r w:rsidR="00952293">
        <w:t xml:space="preserve">value </w:t>
      </w:r>
      <w:r w:rsidR="001F4699">
        <w:t xml:space="preserve">is equal to </w:t>
      </w:r>
      <w:r w:rsidR="005577B6">
        <w:t>zero</w:t>
      </w:r>
      <w:r w:rsidR="001F4699">
        <w:t>.</w:t>
      </w:r>
    </w:p>
    <w:p w14:paraId="256DFBF8" w14:textId="30966992" w:rsidR="0039146C" w:rsidRDefault="00741E67" w:rsidP="00AD30EF">
      <w:pPr>
        <w:pStyle w:val="a2"/>
      </w:pPr>
      <w:r>
        <w:rPr>
          <w:b/>
        </w:rPr>
        <w:t>Restarting the scan</w:t>
      </w:r>
      <w:r w:rsidR="0058298D" w:rsidRPr="00095D96">
        <w:rPr>
          <w:b/>
        </w:rPr>
        <w:t>.</w:t>
      </w:r>
      <w:r w:rsidR="0058298D">
        <w:t xml:space="preserve">  </w:t>
      </w:r>
      <w:r w:rsidR="00352EC0">
        <w:t xml:space="preserve">When the Remote Provisioning Server receives a Remote Provisioning Scan Start message </w:t>
      </w:r>
      <w:r w:rsidR="00352EC0" w:rsidRPr="00352EC0">
        <w:t>with parameters that can be accepted</w:t>
      </w:r>
      <w:r w:rsidR="00952293">
        <w:t xml:space="preserve"> (see Section </w:t>
      </w:r>
      <w:r w:rsidR="00952293">
        <w:rPr>
          <w:rStyle w:val="DocumentHyperlink"/>
        </w:rPr>
        <w:t>4.4.5.5.1.4)</w:t>
      </w:r>
      <w:r w:rsidR="00352EC0" w:rsidRPr="00352EC0">
        <w:t xml:space="preserve">, and the Remote Provisioning Scan state is </w:t>
      </w:r>
      <w:r w:rsidR="00352EC0">
        <w:t xml:space="preserve">not </w:t>
      </w:r>
      <w:r w:rsidR="000E35FB">
        <w:t>Idle</w:t>
      </w:r>
      <w:r w:rsidR="00352EC0" w:rsidRPr="00352EC0">
        <w:t xml:space="preserve">, </w:t>
      </w:r>
      <w:r w:rsidR="00352EC0">
        <w:t xml:space="preserve">and the source address and </w:t>
      </w:r>
      <w:r w:rsidR="0020255F">
        <w:t xml:space="preserve">the </w:t>
      </w:r>
      <w:r w:rsidR="00F6373B">
        <w:t>security material</w:t>
      </w:r>
      <w:r w:rsidR="00352EC0">
        <w:t xml:space="preserve"> </w:t>
      </w:r>
      <w:r w:rsidR="00246B9A">
        <w:t xml:space="preserve">match </w:t>
      </w:r>
      <w:r w:rsidR="00352EC0">
        <w:t xml:space="preserve">the saved values, </w:t>
      </w:r>
      <w:del w:id="1908" w:author="Victor  Zhodzishsky" w:date="2018-10-21T13:03:00Z">
        <w:r w:rsidR="00246B9A" w:rsidDel="00955B22">
          <w:delText xml:space="preserve">then </w:delText>
        </w:r>
        <w:r w:rsidR="00352EC0" w:rsidDel="00955B22">
          <w:delText xml:space="preserve">the </w:delText>
        </w:r>
        <w:r w:rsidR="00352EC0" w:rsidRPr="00352EC0" w:rsidDel="00955B22">
          <w:delText xml:space="preserve">Server shall </w:delText>
        </w:r>
        <w:r w:rsidR="000B27A2" w:rsidDel="00955B22">
          <w:delText>remain</w:delText>
        </w:r>
        <w:r w:rsidR="00246B9A" w:rsidDel="00955B22">
          <w:delText xml:space="preserve"> </w:delText>
        </w:r>
        <w:r w:rsidR="00352EC0" w:rsidDel="00955B22">
          <w:delText>in</w:delText>
        </w:r>
        <w:r w:rsidR="00352EC0" w:rsidRPr="00352EC0" w:rsidDel="00955B22">
          <w:delText xml:space="preserve"> </w:delText>
        </w:r>
        <w:r w:rsidR="00352EC0" w:rsidDel="00955B22">
          <w:delText xml:space="preserve">the </w:delText>
        </w:r>
        <w:r w:rsidR="0020255F" w:rsidDel="00955B22">
          <w:delText xml:space="preserve">Scanning state, </w:delText>
        </w:r>
      </w:del>
      <w:r w:rsidR="006C74A1">
        <w:t>the s</w:t>
      </w:r>
      <w:r w:rsidR="0020255F" w:rsidRPr="0020255F">
        <w:t>canning timer shall be restarted</w:t>
      </w:r>
      <w:r w:rsidR="0020255F">
        <w:t xml:space="preserve">, </w:t>
      </w:r>
      <w:r w:rsidR="00246B9A">
        <w:t xml:space="preserve">and </w:t>
      </w:r>
      <w:r w:rsidR="006C74A1">
        <w:t>the value</w:t>
      </w:r>
      <w:r w:rsidR="00246B9A">
        <w:t>s</w:t>
      </w:r>
      <w:r w:rsidR="006C74A1">
        <w:t xml:space="preserve"> of the Remote Provisioning Timeout state</w:t>
      </w:r>
      <w:r w:rsidR="001F4699">
        <w:t>, the Remote Provisioning Items Limit state</w:t>
      </w:r>
      <w:r w:rsidR="000B752C">
        <w:t>,</w:t>
      </w:r>
      <w:r w:rsidR="006C74A1">
        <w:t xml:space="preserve"> </w:t>
      </w:r>
      <w:r w:rsidR="0020255F">
        <w:t>and the</w:t>
      </w:r>
      <w:r w:rsidR="0020255F" w:rsidRPr="0020255F">
        <w:t xml:space="preserve"> </w:t>
      </w:r>
      <w:r w:rsidR="0020255F">
        <w:t xml:space="preserve">Remote Provisioning </w:t>
      </w:r>
      <w:r w:rsidR="0020255F" w:rsidRPr="0020255F">
        <w:t xml:space="preserve">Scan </w:t>
      </w:r>
      <w:r w:rsidR="000B752C">
        <w:t>s</w:t>
      </w:r>
      <w:r w:rsidR="0020255F" w:rsidRPr="0020255F">
        <w:t>tate</w:t>
      </w:r>
      <w:r w:rsidR="0020255F">
        <w:t xml:space="preserve"> shall be updated according to</w:t>
      </w:r>
      <w:r w:rsidR="0020255F" w:rsidRPr="0020255F">
        <w:t xml:space="preserve"> the value</w:t>
      </w:r>
      <w:r w:rsidR="0020255F">
        <w:t>s</w:t>
      </w:r>
      <w:r w:rsidR="0020255F" w:rsidRPr="0020255F">
        <w:t xml:space="preserve"> specified in the received Remote Provisioning Scan Start message</w:t>
      </w:r>
      <w:r w:rsidR="0020255F">
        <w:t>.</w:t>
      </w:r>
    </w:p>
    <w:p w14:paraId="52E50142" w14:textId="2080E78B" w:rsidR="00A125EB" w:rsidRDefault="003B22F4" w:rsidP="00AD30EF">
      <w:pPr>
        <w:pStyle w:val="a2"/>
      </w:pPr>
      <w:ins w:id="1909" w:author="Piotr Winiarczyk" w:date="2018-11-09T16:17:00Z">
        <w:r w:rsidRPr="003B22F4">
          <w:rPr>
            <w:b/>
          </w:rPr>
          <w:t>Single Device</w:t>
        </w:r>
        <w:r w:rsidRPr="003B22F4" w:rsidDel="003B22F4">
          <w:rPr>
            <w:b/>
          </w:rPr>
          <w:t xml:space="preserve"> </w:t>
        </w:r>
      </w:ins>
      <w:del w:id="1910" w:author="Piotr Winiarczyk" w:date="2018-11-09T16:17:00Z">
        <w:r w:rsidR="0058298D" w:rsidRPr="00095D96" w:rsidDel="003B22F4">
          <w:rPr>
            <w:b/>
          </w:rPr>
          <w:delText xml:space="preserve">Limited </w:delText>
        </w:r>
      </w:del>
      <w:r w:rsidR="0058298D" w:rsidRPr="00095D96">
        <w:rPr>
          <w:b/>
        </w:rPr>
        <w:t xml:space="preserve">vs. </w:t>
      </w:r>
      <w:ins w:id="1911" w:author="Piotr Winiarczyk" w:date="2018-11-09T16:18:00Z">
        <w:r w:rsidRPr="003B22F4">
          <w:rPr>
            <w:b/>
          </w:rPr>
          <w:t>Multiple Device</w:t>
        </w:r>
      </w:ins>
      <w:ins w:id="1912" w:author="Piotr Winiarczyk" w:date="2018-11-09T16:22:00Z">
        <w:r>
          <w:rPr>
            <w:b/>
          </w:rPr>
          <w:t>s</w:t>
        </w:r>
      </w:ins>
      <w:ins w:id="1913" w:author="Piotr Winiarczyk" w:date="2018-11-09T16:18:00Z">
        <w:r w:rsidRPr="003B22F4" w:rsidDel="003B22F4">
          <w:rPr>
            <w:b/>
          </w:rPr>
          <w:t xml:space="preserve"> </w:t>
        </w:r>
      </w:ins>
      <w:del w:id="1914" w:author="Piotr Winiarczyk" w:date="2018-11-09T16:18:00Z">
        <w:r w:rsidR="0058298D" w:rsidRPr="00095D96" w:rsidDel="003B22F4">
          <w:rPr>
            <w:b/>
          </w:rPr>
          <w:delText xml:space="preserve">Unlimited </w:delText>
        </w:r>
      </w:del>
      <w:r w:rsidR="0058298D" w:rsidRPr="00095D96">
        <w:rPr>
          <w:b/>
        </w:rPr>
        <w:t>scanning.</w:t>
      </w:r>
      <w:r w:rsidR="0058298D">
        <w:t xml:space="preserve">  </w:t>
      </w:r>
      <w:r w:rsidR="00A125EB" w:rsidRPr="00A125EB">
        <w:t>If the Remote Provision</w:t>
      </w:r>
      <w:r w:rsidR="00677ED7">
        <w:t>ing Scan Start message specifies</w:t>
      </w:r>
      <w:r w:rsidR="00A125EB" w:rsidRPr="00A125EB">
        <w:t xml:space="preserve"> </w:t>
      </w:r>
      <w:r w:rsidR="00952293">
        <w:t xml:space="preserve">a </w:t>
      </w:r>
      <w:del w:id="1915" w:author="Piotr Winiarczyk" w:date="2018-11-09T16:21:00Z">
        <w:r w:rsidR="00952293" w:rsidDel="003B22F4">
          <w:delText>l</w:delText>
        </w:r>
        <w:r w:rsidR="00A125EB" w:rsidRPr="00A125EB" w:rsidDel="003B22F4">
          <w:delText xml:space="preserve">imited </w:delText>
        </w:r>
      </w:del>
      <w:ins w:id="1916" w:author="Piotr Winiarczyk" w:date="2018-11-09T16:21:00Z">
        <w:r>
          <w:t>single device</w:t>
        </w:r>
        <w:r w:rsidRPr="00A125EB">
          <w:t xml:space="preserve"> </w:t>
        </w:r>
      </w:ins>
      <w:r w:rsidR="00A125EB" w:rsidRPr="00A125EB">
        <w:t>scan</w:t>
      </w:r>
      <w:r w:rsidR="00952293">
        <w:t xml:space="preserve"> (the UUID field is present)</w:t>
      </w:r>
      <w:r w:rsidR="00A125EB" w:rsidRPr="00A125EB">
        <w:t xml:space="preserve">, then the Remote Provisioning Server shall </w:t>
      </w:r>
      <w:r w:rsidR="00A125EB">
        <w:t xml:space="preserve">only </w:t>
      </w:r>
      <w:r w:rsidR="00A125EB" w:rsidRPr="00A125EB">
        <w:t xml:space="preserve">send information from </w:t>
      </w:r>
      <w:r w:rsidR="00A125EB">
        <w:t>a</w:t>
      </w:r>
      <w:r w:rsidR="00A125EB" w:rsidRPr="00A125EB">
        <w:t>dvertising report</w:t>
      </w:r>
      <w:r w:rsidR="00A125EB">
        <w:t xml:space="preserve">s received from the device </w:t>
      </w:r>
      <w:r w:rsidR="00246B9A">
        <w:t xml:space="preserve">associated </w:t>
      </w:r>
      <w:r w:rsidR="00A125EB">
        <w:t xml:space="preserve">with the Device UUID </w:t>
      </w:r>
      <w:r w:rsidR="00246B9A">
        <w:t xml:space="preserve">that is </w:t>
      </w:r>
      <w:r w:rsidR="00A125EB">
        <w:t>specified in the message.</w:t>
      </w:r>
    </w:p>
    <w:p w14:paraId="1150AF63" w14:textId="0C3F766C" w:rsidR="008A694F" w:rsidRDefault="008A694F" w:rsidP="00AD30EF">
      <w:pPr>
        <w:pStyle w:val="a2"/>
      </w:pPr>
      <w:r>
        <w:t xml:space="preserve">If </w:t>
      </w:r>
      <w:r w:rsidR="009675E7">
        <w:t>the Remote Provision</w:t>
      </w:r>
      <w:r w:rsidR="00677ED7">
        <w:t>ing Scan Start message specifies</w:t>
      </w:r>
      <w:r w:rsidR="009675E7">
        <w:t xml:space="preserve"> </w:t>
      </w:r>
      <w:ins w:id="1917" w:author="Piotr Winiarczyk" w:date="2018-11-09T16:18:00Z">
        <w:r w:rsidR="003B22F4" w:rsidRPr="003B22F4">
          <w:t>Multiple Device</w:t>
        </w:r>
      </w:ins>
      <w:ins w:id="1918" w:author="Piotr Winiarczyk" w:date="2018-11-09T16:22:00Z">
        <w:r w:rsidR="003B22F4">
          <w:t>s</w:t>
        </w:r>
      </w:ins>
      <w:ins w:id="1919" w:author="Piotr Winiarczyk" w:date="2018-11-09T16:18:00Z">
        <w:r w:rsidR="003B22F4" w:rsidRPr="003B22F4" w:rsidDel="003B22F4">
          <w:t xml:space="preserve"> </w:t>
        </w:r>
      </w:ins>
      <w:del w:id="1920" w:author="Piotr Winiarczyk" w:date="2018-11-09T16:18:00Z">
        <w:r w:rsidR="009675E7" w:rsidDel="003B22F4">
          <w:delText xml:space="preserve">Unlimited </w:delText>
        </w:r>
      </w:del>
      <w:r w:rsidR="009675E7">
        <w:t xml:space="preserve">scanning, then the Remote Provisioning </w:t>
      </w:r>
      <w:r w:rsidR="00A125EB">
        <w:t>Server</w:t>
      </w:r>
      <w:r w:rsidR="009675E7">
        <w:t xml:space="preserve"> shall </w:t>
      </w:r>
      <w:r w:rsidR="00F504FB">
        <w:t>send</w:t>
      </w:r>
      <w:r w:rsidR="00A125EB">
        <w:t xml:space="preserve"> information about </w:t>
      </w:r>
      <w:r w:rsidR="00246B9A">
        <w:t xml:space="preserve">the </w:t>
      </w:r>
      <w:r w:rsidR="00A125EB">
        <w:t xml:space="preserve">first N unprovisioned devices, where N </w:t>
      </w:r>
      <w:r w:rsidR="00677ED7">
        <w:t>is the</w:t>
      </w:r>
      <w:r w:rsidR="00A125EB">
        <w:t xml:space="preserve"> value of </w:t>
      </w:r>
      <w:r w:rsidR="00246B9A">
        <w:t xml:space="preserve">the </w:t>
      </w:r>
      <w:r w:rsidR="001F4699" w:rsidRPr="001F4699">
        <w:t>Remote Provisioning Scan Items Limit state</w:t>
      </w:r>
      <w:r w:rsidR="00A125EB">
        <w:t>.</w:t>
      </w:r>
    </w:p>
    <w:p w14:paraId="529CAA18" w14:textId="34EBAEAF" w:rsidR="00F504FB" w:rsidDel="00F4521B" w:rsidRDefault="000148B9" w:rsidP="00095D96">
      <w:pPr>
        <w:pStyle w:val="NoteComment"/>
        <w:rPr>
          <w:del w:id="1921" w:author="Piotr Winiarczyk" w:date="2018-11-10T17:17:00Z"/>
        </w:rPr>
      </w:pPr>
      <w:del w:id="1922" w:author="Piotr Winiarczyk" w:date="2018-11-10T17:17:00Z">
        <w:r w:rsidRPr="000148B9" w:rsidDel="00F4521B">
          <w:delText>Note:</w:delText>
        </w:r>
        <w:r w:rsidR="00246B9A" w:rsidDel="00F4521B">
          <w:tab/>
        </w:r>
        <w:r w:rsidRPr="000148B9" w:rsidDel="00F4521B">
          <w:delText>The URI Hash value is present only in the Unprovisioned Device beacon</w:delText>
        </w:r>
        <w:r w:rsidR="00246B9A" w:rsidDel="00F4521B">
          <w:delText>;</w:delText>
        </w:r>
        <w:r w:rsidRPr="000148B9" w:rsidDel="00F4521B">
          <w:delText xml:space="preserve"> </w:delText>
        </w:r>
        <w:r w:rsidR="0029291A" w:rsidDel="00F4521B">
          <w:delText>the hash</w:delText>
        </w:r>
        <w:r w:rsidR="00246B9A" w:rsidRPr="000148B9" w:rsidDel="00F4521B">
          <w:delText xml:space="preserve"> </w:delText>
        </w:r>
        <w:r w:rsidR="00246B9A" w:rsidDel="00F4521B">
          <w:delText xml:space="preserve">is </w:delText>
        </w:r>
        <w:r w:rsidRPr="000148B9" w:rsidDel="00F4521B">
          <w:delText xml:space="preserve">not present in </w:delText>
        </w:r>
        <w:r w:rsidRPr="00F504FB" w:rsidDel="00F4521B">
          <w:delText xml:space="preserve">a connectable advertising packet with the Service Data for the «Mesh Provisioning Service» (see Section </w:delText>
        </w:r>
        <w:r w:rsidRPr="00095D96" w:rsidDel="00F4521B">
          <w:rPr>
            <w:rStyle w:val="DocumentHyperlink"/>
          </w:rPr>
          <w:delText>7.1.2.2.1</w:delText>
        </w:r>
        <w:r w:rsidRPr="00F504FB" w:rsidDel="00F4521B">
          <w:delText>)</w:delText>
        </w:r>
        <w:r w:rsidRPr="000148B9" w:rsidDel="00F4521B">
          <w:delText xml:space="preserve">. </w:delText>
        </w:r>
        <w:r w:rsidR="006471A2" w:rsidRPr="004479BC" w:rsidDel="00F4521B">
          <w:delText xml:space="preserve">If the Remote Provisioning Server supports </w:delText>
        </w:r>
        <w:r w:rsidR="006471A2" w:rsidRPr="004479BC" w:rsidDel="00F4521B">
          <w:lastRenderedPageBreak/>
          <w:delText>both PB-ADV and PB-GATT, and first it receives the connectable advertising packet from a device and then it receives an Unprovisioned Device beacon with the URI Hash field from the same device, then the Remote Provisioning Server may send a Remote Provisioning Scan Report message twice for the same Device UUID.</w:delText>
        </w:r>
      </w:del>
    </w:p>
    <w:p w14:paraId="517ED4D0" w14:textId="4577BA05" w:rsidR="00DC1621" w:rsidRDefault="00C635FB" w:rsidP="00AD30EF">
      <w:pPr>
        <w:pStyle w:val="a2"/>
      </w:pPr>
      <w:r w:rsidRPr="00EE123F">
        <w:rPr>
          <w:b/>
        </w:rPr>
        <w:t>Completing the scan.</w:t>
      </w:r>
      <w:r>
        <w:t xml:space="preserve">  </w:t>
      </w:r>
      <w:r w:rsidR="000B27A2">
        <w:t xml:space="preserve">A </w:t>
      </w:r>
      <w:ins w:id="1923" w:author="Piotr Winiarczyk" w:date="2018-11-09T16:18:00Z">
        <w:r w:rsidR="003B22F4" w:rsidRPr="003B22F4">
          <w:t>Single Device</w:t>
        </w:r>
        <w:r w:rsidR="003B22F4" w:rsidRPr="003B22F4" w:rsidDel="003B22F4">
          <w:t xml:space="preserve"> </w:t>
        </w:r>
      </w:ins>
      <w:del w:id="1924" w:author="Piotr Winiarczyk" w:date="2018-11-09T16:18:00Z">
        <w:r w:rsidR="00C04DF9" w:rsidDel="003B22F4">
          <w:delText xml:space="preserve">Limited </w:delText>
        </w:r>
      </w:del>
      <w:r w:rsidR="00C04DF9">
        <w:t xml:space="preserve">scan is considered complete when the Remote Provisioning Server </w:t>
      </w:r>
      <w:r w:rsidR="00C04DF9" w:rsidRPr="00C04DF9">
        <w:t>sends a Remote Provisioning Scan Report</w:t>
      </w:r>
      <w:del w:id="1925" w:author="Piotr Winiarczyk" w:date="2018-11-08T19:29:00Z">
        <w:r w:rsidR="00C04DF9" w:rsidRPr="00C04DF9" w:rsidDel="00F169C0">
          <w:delText xml:space="preserve"> </w:delText>
        </w:r>
        <w:commentRangeStart w:id="1926"/>
        <w:commentRangeStart w:id="1927"/>
        <w:commentRangeStart w:id="1928"/>
        <w:commentRangeStart w:id="1929"/>
        <w:commentRangeStart w:id="1930"/>
        <w:commentRangeStart w:id="1931"/>
        <w:r w:rsidR="00C04DF9" w:rsidRPr="00C04DF9" w:rsidDel="00F169C0">
          <w:delText xml:space="preserve">with </w:delText>
        </w:r>
        <w:r w:rsidR="000B27A2" w:rsidDel="00F169C0">
          <w:delText xml:space="preserve">the </w:delText>
        </w:r>
        <w:r w:rsidR="00C04DF9" w:rsidRPr="00C04DF9" w:rsidDel="00F169C0">
          <w:delText xml:space="preserve">URI Hash field </w:delText>
        </w:r>
        <w:r w:rsidR="00C04DF9" w:rsidDel="00F169C0">
          <w:delText>present</w:delText>
        </w:r>
      </w:del>
      <w:r w:rsidR="00C04DF9">
        <w:t xml:space="preserve"> </w:t>
      </w:r>
      <w:commentRangeEnd w:id="1926"/>
      <w:r w:rsidR="00BB087D">
        <w:rPr>
          <w:rStyle w:val="af4"/>
        </w:rPr>
        <w:commentReference w:id="1926"/>
      </w:r>
      <w:commentRangeEnd w:id="1927"/>
      <w:r w:rsidR="00F8258A">
        <w:rPr>
          <w:rStyle w:val="af4"/>
        </w:rPr>
        <w:commentReference w:id="1927"/>
      </w:r>
      <w:commentRangeEnd w:id="1928"/>
      <w:r w:rsidR="0004378E">
        <w:rPr>
          <w:rStyle w:val="af4"/>
        </w:rPr>
        <w:commentReference w:id="1928"/>
      </w:r>
      <w:commentRangeEnd w:id="1929"/>
      <w:r w:rsidR="00955B22">
        <w:rPr>
          <w:rStyle w:val="af4"/>
        </w:rPr>
        <w:commentReference w:id="1929"/>
      </w:r>
      <w:commentRangeEnd w:id="1930"/>
      <w:r w:rsidR="005430EA">
        <w:rPr>
          <w:rStyle w:val="af4"/>
        </w:rPr>
        <w:commentReference w:id="1930"/>
      </w:r>
      <w:commentRangeEnd w:id="1931"/>
      <w:r w:rsidR="007F1508">
        <w:rPr>
          <w:rStyle w:val="af4"/>
        </w:rPr>
        <w:commentReference w:id="1931"/>
      </w:r>
      <w:r w:rsidR="00C04DF9">
        <w:t>for the device with</w:t>
      </w:r>
      <w:r w:rsidR="00C04DF9" w:rsidRPr="00C04DF9">
        <w:t xml:space="preserve"> </w:t>
      </w:r>
      <w:r w:rsidR="000B27A2">
        <w:t xml:space="preserve">the </w:t>
      </w:r>
      <w:r w:rsidR="00C04DF9" w:rsidRPr="00C04DF9">
        <w:t>UUID specified in the Remote Provisioning Scan Start message</w:t>
      </w:r>
      <w:r w:rsidR="00C04DF9">
        <w:t>.</w:t>
      </w:r>
    </w:p>
    <w:p w14:paraId="1C4067B6" w14:textId="561195B8" w:rsidR="00C04DF9" w:rsidRDefault="000B27A2" w:rsidP="00AD30EF">
      <w:pPr>
        <w:pStyle w:val="a2"/>
      </w:pPr>
      <w:r>
        <w:t>A</w:t>
      </w:r>
      <w:del w:id="1932" w:author="Piotr Winiarczyk" w:date="2018-11-10T17:16:00Z">
        <w:r w:rsidDel="00F4521B">
          <w:delText>n</w:delText>
        </w:r>
      </w:del>
      <w:r>
        <w:t xml:space="preserve"> </w:t>
      </w:r>
      <w:ins w:id="1933" w:author="Piotr Winiarczyk" w:date="2018-11-09T16:19:00Z">
        <w:r w:rsidR="003B22F4" w:rsidRPr="003B22F4">
          <w:t>Multiple Device</w:t>
        </w:r>
      </w:ins>
      <w:ins w:id="1934" w:author="Piotr Winiarczyk" w:date="2018-11-09T16:22:00Z">
        <w:r w:rsidR="003B22F4">
          <w:t>s</w:t>
        </w:r>
      </w:ins>
      <w:ins w:id="1935" w:author="Piotr Winiarczyk" w:date="2018-11-09T16:19:00Z">
        <w:r w:rsidR="003B22F4" w:rsidRPr="003B22F4" w:rsidDel="003B22F4">
          <w:t xml:space="preserve"> </w:t>
        </w:r>
      </w:ins>
      <w:del w:id="1936" w:author="Piotr Winiarczyk" w:date="2018-11-09T16:19:00Z">
        <w:r w:rsidR="00C04DF9" w:rsidDel="003B22F4">
          <w:delText xml:space="preserve">Unlimited </w:delText>
        </w:r>
      </w:del>
      <w:r w:rsidR="00C04DF9">
        <w:t>scan is considered complete when the Remote Provisioning Server sends Remote Provisioning Scan Report</w:t>
      </w:r>
      <w:r w:rsidR="006471A2">
        <w:t>s</w:t>
      </w:r>
      <w:r>
        <w:t xml:space="preserve"> </w:t>
      </w:r>
      <w:del w:id="1937" w:author="Piotr Winiarczyk" w:date="2018-11-09T16:27:00Z">
        <w:r w:rsidR="00C04DF9" w:rsidDel="00356152">
          <w:delText xml:space="preserve">with </w:delText>
        </w:r>
        <w:r w:rsidDel="00356152">
          <w:delText xml:space="preserve">the </w:delText>
        </w:r>
        <w:r w:rsidR="00C04DF9" w:rsidDel="00356152">
          <w:delText xml:space="preserve">URI Hash field present </w:delText>
        </w:r>
      </w:del>
      <w:r w:rsidR="00C04DF9">
        <w:t xml:space="preserve">for </w:t>
      </w:r>
      <w:r w:rsidR="005577B6">
        <w:t xml:space="preserve">the value of the </w:t>
      </w:r>
      <w:r w:rsidR="005577B6" w:rsidRPr="005577B6">
        <w:t>Remote Provisioning Scan Items Limit state</w:t>
      </w:r>
      <w:r w:rsidR="005577B6" w:rsidRPr="005577B6" w:rsidDel="005577B6">
        <w:t xml:space="preserve"> </w:t>
      </w:r>
      <w:r w:rsidR="00C04DF9" w:rsidRPr="00C04DF9">
        <w:t>devices.</w:t>
      </w:r>
    </w:p>
    <w:p w14:paraId="25E94DC9" w14:textId="40F5AE59" w:rsidR="008A694F" w:rsidRDefault="0058298D" w:rsidP="00AD30EF">
      <w:pPr>
        <w:pStyle w:val="a2"/>
      </w:pPr>
      <w:r w:rsidRPr="00095D96">
        <w:rPr>
          <w:b/>
        </w:rPr>
        <w:t xml:space="preserve">Stopping </w:t>
      </w:r>
      <w:r w:rsidR="00C635FB">
        <w:rPr>
          <w:b/>
        </w:rPr>
        <w:t>the</w:t>
      </w:r>
      <w:r w:rsidRPr="00095D96">
        <w:rPr>
          <w:b/>
        </w:rPr>
        <w:t xml:space="preserve"> scan.</w:t>
      </w:r>
      <w:r>
        <w:t xml:space="preserve">  </w:t>
      </w:r>
      <w:r w:rsidR="008A694F" w:rsidRPr="008A694F">
        <w:t xml:space="preserve">The Remote Provisioning Server shall </w:t>
      </w:r>
      <w:commentRangeStart w:id="1938"/>
      <w:commentRangeStart w:id="1939"/>
      <w:commentRangeStart w:id="1940"/>
      <w:r w:rsidR="008A694F" w:rsidRPr="008A694F">
        <w:t xml:space="preserve">exit the </w:t>
      </w:r>
      <w:ins w:id="1941" w:author="Victor  Zhodzishsky" w:date="2018-10-21T13:06:00Z">
        <w:r w:rsidR="00955B22" w:rsidRPr="00955B22">
          <w:t>Remote Provisioning</w:t>
        </w:r>
        <w:r w:rsidR="00955B22">
          <w:t xml:space="preserve"> </w:t>
        </w:r>
      </w:ins>
      <w:ins w:id="1942" w:author="Piotr Winiarczyk" w:date="2018-11-09T16:13:00Z">
        <w:r w:rsidR="003B22F4">
          <w:t>Multiple Device</w:t>
        </w:r>
      </w:ins>
      <w:ins w:id="1943" w:author="Piotr Winiarczyk" w:date="2018-11-09T16:22:00Z">
        <w:r w:rsidR="003B22F4">
          <w:t>s</w:t>
        </w:r>
      </w:ins>
      <w:ins w:id="1944" w:author="Piotr Winiarczyk" w:date="2018-11-09T16:13:00Z">
        <w:r w:rsidR="003B22F4">
          <w:t xml:space="preserve"> </w:t>
        </w:r>
      </w:ins>
      <w:ins w:id="1945" w:author="Victor  Zhodzishsky" w:date="2018-10-21T13:06:00Z">
        <w:del w:id="1946" w:author="Piotr Winiarczyk" w:date="2018-11-09T16:13:00Z">
          <w:r w:rsidR="00955B22" w:rsidDel="003B22F4">
            <w:delText xml:space="preserve">Unlimited </w:delText>
          </w:r>
        </w:del>
        <w:r w:rsidR="00955B22">
          <w:t xml:space="preserve">Scan or </w:t>
        </w:r>
        <w:r w:rsidR="00955B22" w:rsidRPr="00955B22">
          <w:t xml:space="preserve">the Remote Provisioning </w:t>
        </w:r>
      </w:ins>
      <w:ins w:id="1947" w:author="Piotr Winiarczyk" w:date="2018-11-09T16:14:00Z">
        <w:r w:rsidR="003B22F4">
          <w:t xml:space="preserve">Single Device </w:t>
        </w:r>
      </w:ins>
      <w:ins w:id="1948" w:author="Victor  Zhodzishsky" w:date="2018-10-21T13:06:00Z">
        <w:del w:id="1949" w:author="Piotr Winiarczyk" w:date="2018-11-09T16:14:00Z">
          <w:r w:rsidR="00955B22" w:rsidDel="003B22F4">
            <w:delText xml:space="preserve">Limited </w:delText>
          </w:r>
        </w:del>
        <w:r w:rsidR="00955B22">
          <w:t>Scan</w:t>
        </w:r>
      </w:ins>
      <w:del w:id="1950" w:author="Victor  Zhodzishsky" w:date="2018-10-21T13:06:00Z">
        <w:r w:rsidR="008A694F" w:rsidRPr="008A694F" w:rsidDel="00955B22">
          <w:delText>Scanning</w:delText>
        </w:r>
      </w:del>
      <w:r w:rsidR="008A694F" w:rsidRPr="008A694F">
        <w:t xml:space="preserve"> state</w:t>
      </w:r>
      <w:commentRangeEnd w:id="1938"/>
      <w:r w:rsidR="00BB087D">
        <w:rPr>
          <w:rStyle w:val="af4"/>
        </w:rPr>
        <w:commentReference w:id="1938"/>
      </w:r>
      <w:commentRangeEnd w:id="1939"/>
      <w:r w:rsidR="00F8258A">
        <w:rPr>
          <w:rStyle w:val="af4"/>
        </w:rPr>
        <w:commentReference w:id="1939"/>
      </w:r>
      <w:commentRangeEnd w:id="1940"/>
      <w:r w:rsidR="0004378E">
        <w:rPr>
          <w:rStyle w:val="af4"/>
        </w:rPr>
        <w:commentReference w:id="1940"/>
      </w:r>
      <w:r w:rsidR="008A694F" w:rsidRPr="008A694F">
        <w:t xml:space="preserve"> </w:t>
      </w:r>
      <w:r w:rsidR="00173912">
        <w:t>(i.e.</w:t>
      </w:r>
      <w:r w:rsidR="003D1464">
        <w:t>,</w:t>
      </w:r>
      <w:r w:rsidR="00173912">
        <w:t xml:space="preserve"> shall stop sending Remote Provisioning Scan Report messages) </w:t>
      </w:r>
      <w:r w:rsidR="008A694F" w:rsidRPr="008A694F">
        <w:t>when it receives a Remote Provisioning Scan Stop message, or when the Scanning timer</w:t>
      </w:r>
      <w:r w:rsidR="00C04DF9">
        <w:t xml:space="preserve"> expires, or when scanning is completed as specified above.</w:t>
      </w:r>
      <w:r w:rsidR="00DC1621">
        <w:t xml:space="preserve"> </w:t>
      </w:r>
      <w:r w:rsidR="003E0F49">
        <w:t xml:space="preserve">If </w:t>
      </w:r>
      <w:r w:rsidR="003D1464">
        <w:t xml:space="preserve">the Scanning timer is </w:t>
      </w:r>
      <w:r w:rsidR="003E0F49">
        <w:t>running</w:t>
      </w:r>
      <w:r w:rsidR="003D1464">
        <w:t xml:space="preserve"> when the Remote Provisioning Server exits Scanning state</w:t>
      </w:r>
      <w:r w:rsidR="003E0F49">
        <w:t xml:space="preserve">, the scanning timer shall be </w:t>
      </w:r>
      <w:r w:rsidR="006C74A1">
        <w:t>canceled,</w:t>
      </w:r>
      <w:r w:rsidR="003E0F49">
        <w:t xml:space="preserve"> and </w:t>
      </w:r>
      <w:r w:rsidR="003E0F49" w:rsidRPr="003E0F49">
        <w:t xml:space="preserve">the Remote Provisioning Timeout state </w:t>
      </w:r>
      <w:r w:rsidR="003E0F49">
        <w:t>shall be set to zero.</w:t>
      </w:r>
      <w:r w:rsidR="005577B6">
        <w:t xml:space="preserve"> When </w:t>
      </w:r>
      <w:r w:rsidR="006471A2">
        <w:t>the Remote Provisioning Server exits</w:t>
      </w:r>
      <w:r w:rsidR="005577B6">
        <w:t xml:space="preserve"> the Scanning state, the </w:t>
      </w:r>
      <w:r w:rsidR="005577B6" w:rsidRPr="005577B6">
        <w:t>Remote Provisioning Server Scanning state</w:t>
      </w:r>
      <w:r w:rsidR="005577B6">
        <w:t xml:space="preserve"> shall be set to Idle and </w:t>
      </w:r>
      <w:r w:rsidR="005577B6" w:rsidRPr="005577B6">
        <w:t>the Remote Provisioning Scan Items Limit state</w:t>
      </w:r>
      <w:r w:rsidR="005577B6">
        <w:t xml:space="preserve"> shall be set to zero.</w:t>
      </w:r>
    </w:p>
    <w:p w14:paraId="06ECB4CD" w14:textId="0B43D960" w:rsidR="00C04DF9" w:rsidRDefault="003B24F9" w:rsidP="00C04DF9">
      <w:pPr>
        <w:pStyle w:val="40"/>
      </w:pPr>
      <w:bookmarkStart w:id="1951" w:name="_Ref524887975"/>
      <w:bookmarkStart w:id="1952" w:name="_Toc527039251"/>
      <w:bookmarkStart w:id="1953" w:name="_Ref527305540"/>
      <w:r>
        <w:t xml:space="preserve">Remote Provisioning </w:t>
      </w:r>
      <w:r w:rsidR="00B038A7">
        <w:t>Extended</w:t>
      </w:r>
      <w:r w:rsidR="009D4001">
        <w:t xml:space="preserve"> Scan</w:t>
      </w:r>
      <w:r w:rsidR="00C04DF9">
        <w:t xml:space="preserve"> </w:t>
      </w:r>
      <w:r w:rsidR="003D1464">
        <w:t>p</w:t>
      </w:r>
      <w:r w:rsidR="00C04DF9">
        <w:t>rocedure</w:t>
      </w:r>
      <w:bookmarkEnd w:id="1951"/>
      <w:bookmarkEnd w:id="1952"/>
      <w:bookmarkEnd w:id="1953"/>
    </w:p>
    <w:p w14:paraId="527770E8" w14:textId="6AA2B7F7" w:rsidR="00786BE3" w:rsidRDefault="00C04DF9" w:rsidP="00AD30EF">
      <w:pPr>
        <w:pStyle w:val="a2"/>
      </w:pPr>
      <w:r>
        <w:t xml:space="preserve">The Remote Provisioning Client may </w:t>
      </w:r>
      <w:r w:rsidR="006471A2">
        <w:t xml:space="preserve">request </w:t>
      </w:r>
      <w:r w:rsidR="00B038A7">
        <w:t xml:space="preserve">additional information about an unprovisioned device </w:t>
      </w:r>
      <w:r w:rsidR="007E4CD1">
        <w:t xml:space="preserve">that is </w:t>
      </w:r>
      <w:r w:rsidR="00B038A7">
        <w:t xml:space="preserve">not available in the Unprovisioned Device beacon or in the </w:t>
      </w:r>
      <w:r w:rsidR="00B038A7" w:rsidRPr="00B038A7">
        <w:t>advertising packet</w:t>
      </w:r>
      <w:r w:rsidR="00B038A7">
        <w:t>s</w:t>
      </w:r>
      <w:r w:rsidR="00B038A7" w:rsidRPr="00B038A7">
        <w:t xml:space="preserve"> with the Service Data for the «Mesh Provisioning Service»</w:t>
      </w:r>
      <w:r w:rsidR="00F6373B">
        <w:t xml:space="preserve"> but may be available in the scan response data or additional advertising reports from the same device</w:t>
      </w:r>
      <w:r w:rsidR="00B038A7">
        <w:t xml:space="preserve">. </w:t>
      </w:r>
      <w:r w:rsidR="0029291A">
        <w:t xml:space="preserve">For </w:t>
      </w:r>
      <w:r w:rsidR="00B038A7">
        <w:t>example</w:t>
      </w:r>
      <w:r w:rsidR="0029291A">
        <w:t>,</w:t>
      </w:r>
      <w:r w:rsidR="00B038A7">
        <w:t xml:space="preserve"> </w:t>
      </w:r>
      <w:r w:rsidR="0029291A">
        <w:t>the client m</w:t>
      </w:r>
      <w:r w:rsidR="003E6BFA">
        <w:t>ay</w:t>
      </w:r>
      <w:r w:rsidR="0029291A">
        <w:t xml:space="preserve"> </w:t>
      </w:r>
      <w:r w:rsidR="006471A2">
        <w:t>request</w:t>
      </w:r>
      <w:r w:rsidR="003D1464">
        <w:t xml:space="preserve"> </w:t>
      </w:r>
      <w:r w:rsidR="00B038A7">
        <w:t xml:space="preserve">a Device Name </w:t>
      </w:r>
      <w:r w:rsidR="006471A2">
        <w:t xml:space="preserve">or </w:t>
      </w:r>
      <w:r w:rsidR="00B038A7">
        <w:t>a URI</w:t>
      </w:r>
      <w:r w:rsidR="0029291A">
        <w:t xml:space="preserve"> for a device</w:t>
      </w:r>
      <w:r w:rsidR="00B038A7">
        <w:t xml:space="preserve">. </w:t>
      </w:r>
    </w:p>
    <w:p w14:paraId="3A3E3E85" w14:textId="7E19E758" w:rsidR="007E4CD1" w:rsidRDefault="00786BE3" w:rsidP="00AD30EF">
      <w:pPr>
        <w:pStyle w:val="a2"/>
      </w:pPr>
      <w:r>
        <w:t xml:space="preserve">Remote Provisioning </w:t>
      </w:r>
      <w:r w:rsidR="00594591">
        <w:t xml:space="preserve">Server </w:t>
      </w:r>
      <w:r>
        <w:t xml:space="preserve">shall support the </w:t>
      </w:r>
      <w:r w:rsidR="003B24F9">
        <w:t xml:space="preserve">Remote Provisioning </w:t>
      </w:r>
      <w:r>
        <w:t xml:space="preserve">Extended Scan procedure </w:t>
      </w:r>
      <w:r w:rsidR="00594591">
        <w:t xml:space="preserve">collecting </w:t>
      </w:r>
      <w:r>
        <w:t xml:space="preserve">information about a single device and may support executing multiple </w:t>
      </w:r>
      <w:r w:rsidR="003B24F9" w:rsidRPr="003B24F9">
        <w:t xml:space="preserve">Remote Provisioning </w:t>
      </w:r>
      <w:r>
        <w:t xml:space="preserve">Extended Scan </w:t>
      </w:r>
      <w:commentRangeStart w:id="1954"/>
      <w:r>
        <w:t xml:space="preserve">procedures </w:t>
      </w:r>
      <w:commentRangeEnd w:id="1954"/>
      <w:r w:rsidR="00CE5BBF">
        <w:rPr>
          <w:rStyle w:val="af4"/>
        </w:rPr>
        <w:commentReference w:id="1954"/>
      </w:r>
      <w:ins w:id="1955" w:author="Piotr Winiarczyk" w:date="2018-11-08T19:32:00Z">
        <w:r w:rsidR="007F1508" w:rsidRPr="007F1508">
          <w:t xml:space="preserve"> </w:t>
        </w:r>
        <w:r w:rsidR="007F1508">
          <w:t xml:space="preserve">in parallel </w:t>
        </w:r>
      </w:ins>
      <w:r w:rsidR="00594591">
        <w:t>collecting</w:t>
      </w:r>
      <w:r>
        <w:t xml:space="preserve"> information about multiple </w:t>
      </w:r>
      <w:commentRangeStart w:id="1956"/>
      <w:r>
        <w:t>devices</w:t>
      </w:r>
      <w:commentRangeEnd w:id="1956"/>
      <w:r w:rsidR="00665099">
        <w:rPr>
          <w:rStyle w:val="af4"/>
        </w:rPr>
        <w:commentReference w:id="1956"/>
      </w:r>
      <w:ins w:id="1957" w:author="Piotr Winiarczyk" w:date="2018-11-08T19:32:00Z">
        <w:r w:rsidR="007F1508">
          <w:t xml:space="preserve"> at the same time</w:t>
        </w:r>
      </w:ins>
      <w:r>
        <w:t>.</w:t>
      </w:r>
    </w:p>
    <w:p w14:paraId="320F3D1F" w14:textId="3AF1A1EA" w:rsidR="00F6373B" w:rsidRDefault="00786BE3" w:rsidP="00AD30EF">
      <w:pPr>
        <w:pStyle w:val="a2"/>
      </w:pPr>
      <w:r w:rsidRPr="00095D96">
        <w:rPr>
          <w:b/>
        </w:rPr>
        <w:t>Starting a scan.</w:t>
      </w:r>
      <w:r>
        <w:t xml:space="preserve"> </w:t>
      </w:r>
      <w:r w:rsidR="00F6373B">
        <w:t>T</w:t>
      </w:r>
      <w:r w:rsidR="00F6373B" w:rsidRPr="00F6373B">
        <w:t xml:space="preserve">he Remote Provisioning </w:t>
      </w:r>
      <w:r w:rsidR="00F6373B">
        <w:t>server starts executing</w:t>
      </w:r>
      <w:r w:rsidR="00F6373B" w:rsidRPr="00F6373B">
        <w:t xml:space="preserve"> </w:t>
      </w:r>
      <w:r w:rsidR="00F6373B">
        <w:t xml:space="preserve">the </w:t>
      </w:r>
      <w:r w:rsidR="003B24F9" w:rsidRPr="003B24F9">
        <w:t xml:space="preserve">Remote Provisioning </w:t>
      </w:r>
      <w:r w:rsidR="00F6373B">
        <w:t xml:space="preserve">Extended Scan procedure when it receives </w:t>
      </w:r>
      <w:r w:rsidR="007D3A71">
        <w:t>a</w:t>
      </w:r>
      <w:r w:rsidR="00F6373B">
        <w:t xml:space="preserve"> Remote Provision</w:t>
      </w:r>
      <w:r w:rsidR="007D3A71">
        <w:t>ing Extended Scan Start message</w:t>
      </w:r>
      <w:r w:rsidR="00F6373B">
        <w:t xml:space="preserve"> </w:t>
      </w:r>
      <w:r w:rsidR="007D3A71">
        <w:t xml:space="preserve">with </w:t>
      </w:r>
      <w:r w:rsidR="0029291A">
        <w:t xml:space="preserve">the </w:t>
      </w:r>
      <w:r w:rsidR="007D3A71">
        <w:t>UUID field present</w:t>
      </w:r>
      <w:r w:rsidR="0029291A">
        <w:t>,</w:t>
      </w:r>
      <w:r w:rsidR="00F6373B">
        <w:t xml:space="preserve"> as specified in Section </w:t>
      </w:r>
      <w:r w:rsidR="0029291A" w:rsidRPr="00095D96">
        <w:rPr>
          <w:rStyle w:val="DocumentHyperlink"/>
          <w:highlight w:val="yellow"/>
        </w:rPr>
        <w:fldChar w:fldCharType="begin"/>
      </w:r>
      <w:r w:rsidR="0029291A" w:rsidRPr="00095D96">
        <w:rPr>
          <w:rStyle w:val="DocumentHyperlink"/>
        </w:rPr>
        <w:instrText xml:space="preserve"> REF _Ref526519769 \r \h </w:instrText>
      </w:r>
      <w:r w:rsidR="0029291A">
        <w:rPr>
          <w:rStyle w:val="DocumentHyperlink"/>
          <w:highlight w:val="yellow"/>
        </w:rPr>
        <w:instrText xml:space="preserve"> \* MERGEFORMAT </w:instrText>
      </w:r>
      <w:r w:rsidR="0029291A" w:rsidRPr="00095D96">
        <w:rPr>
          <w:rStyle w:val="DocumentHyperlink"/>
          <w:highlight w:val="yellow"/>
        </w:rPr>
      </w:r>
      <w:r w:rsidR="0029291A" w:rsidRPr="00095D96">
        <w:rPr>
          <w:rStyle w:val="DocumentHyperlink"/>
          <w:highlight w:val="yellow"/>
        </w:rPr>
        <w:fldChar w:fldCharType="separate"/>
      </w:r>
      <w:r w:rsidR="00A60C92">
        <w:rPr>
          <w:rStyle w:val="DocumentHyperlink"/>
        </w:rPr>
        <w:t>4.4.5.5.2.1</w:t>
      </w:r>
      <w:r w:rsidR="0029291A" w:rsidRPr="00095D96">
        <w:rPr>
          <w:rStyle w:val="DocumentHyperlink"/>
          <w:highlight w:val="yellow"/>
        </w:rPr>
        <w:fldChar w:fldCharType="end"/>
      </w:r>
      <w:r w:rsidR="00753E92">
        <w:t>.</w:t>
      </w:r>
    </w:p>
    <w:p w14:paraId="0457B4A9" w14:textId="16A74F91" w:rsidR="00963F7C" w:rsidRDefault="003E6BFA" w:rsidP="00AD30EF">
      <w:pPr>
        <w:pStyle w:val="a2"/>
      </w:pPr>
      <w:r w:rsidRPr="00CC2745">
        <w:rPr>
          <w:b/>
        </w:rPr>
        <w:t>Collecting information.</w:t>
      </w:r>
      <w:r>
        <w:t xml:space="preserve"> </w:t>
      </w:r>
      <w:r w:rsidR="00C04DF9">
        <w:t xml:space="preserve">While </w:t>
      </w:r>
      <w:r w:rsidR="007E4CD1">
        <w:t xml:space="preserve">the Remote Provisioning Server executes </w:t>
      </w:r>
      <w:r w:rsidR="00694D22">
        <w:t xml:space="preserve">the </w:t>
      </w:r>
      <w:r w:rsidR="003B24F9" w:rsidRPr="003B24F9">
        <w:t xml:space="preserve">Remote Provisioning </w:t>
      </w:r>
      <w:r w:rsidR="007E4CD1">
        <w:t>Extended Scan</w:t>
      </w:r>
      <w:r w:rsidR="004C3648">
        <w:t xml:space="preserve"> </w:t>
      </w:r>
      <w:r w:rsidR="007E4CD1">
        <w:t>procedure</w:t>
      </w:r>
      <w:r w:rsidR="00C04DF9">
        <w:t xml:space="preserve">, </w:t>
      </w:r>
      <w:r w:rsidR="00753E92">
        <w:t>it</w:t>
      </w:r>
      <w:r w:rsidR="00C04DF9">
        <w:t xml:space="preserve"> collects information received in</w:t>
      </w:r>
      <w:r w:rsidR="004C3648">
        <w:t xml:space="preserve"> a </w:t>
      </w:r>
      <w:r w:rsidR="004C3648" w:rsidRPr="004C3648">
        <w:t>scan response</w:t>
      </w:r>
      <w:r w:rsidR="00C04DF9">
        <w:t xml:space="preserve"> </w:t>
      </w:r>
      <w:r w:rsidR="004C3648">
        <w:t xml:space="preserve">or </w:t>
      </w:r>
      <w:r w:rsidR="00694D22">
        <w:t xml:space="preserve">in </w:t>
      </w:r>
      <w:r w:rsidR="00C04DF9">
        <w:t>advertising reports</w:t>
      </w:r>
      <w:r w:rsidR="004C3648">
        <w:t xml:space="preserve"> from the device </w:t>
      </w:r>
      <w:r w:rsidR="0029291A">
        <w:t xml:space="preserve">associated </w:t>
      </w:r>
      <w:r w:rsidR="004C3648">
        <w:t xml:space="preserve">with </w:t>
      </w:r>
      <w:r w:rsidR="0029291A">
        <w:t xml:space="preserve">the </w:t>
      </w:r>
      <w:r w:rsidR="004C3648">
        <w:t xml:space="preserve">specified UUID. </w:t>
      </w:r>
      <w:r w:rsidR="001848C5">
        <w:t xml:space="preserve">To receive scan responses from the unprovisioned devices, the Remote Provisioning Server should perform </w:t>
      </w:r>
      <w:r w:rsidR="00694D22">
        <w:t xml:space="preserve">an </w:t>
      </w:r>
      <w:r w:rsidR="001848C5">
        <w:t xml:space="preserve">active scan (see </w:t>
      </w:r>
      <w:r w:rsidR="001848C5" w:rsidRPr="0029291A">
        <w:rPr>
          <w:rStyle w:val="DocumentHyperlink"/>
        </w:rPr>
        <w:fldChar w:fldCharType="begin"/>
      </w:r>
      <w:r w:rsidR="001848C5" w:rsidRPr="0029291A">
        <w:rPr>
          <w:rStyle w:val="DocumentHyperlink"/>
        </w:rPr>
        <w:instrText xml:space="preserve"> REF _Ref525908453 \r \h </w:instrText>
      </w:r>
      <w:r w:rsidR="00694D22">
        <w:rPr>
          <w:rStyle w:val="DocumentHyperlink"/>
        </w:rPr>
        <w:instrText xml:space="preserve"> \* MERGEFORMAT </w:instrText>
      </w:r>
      <w:r w:rsidR="001848C5" w:rsidRPr="0029291A">
        <w:rPr>
          <w:rStyle w:val="DocumentHyperlink"/>
        </w:rPr>
      </w:r>
      <w:r w:rsidR="001848C5" w:rsidRPr="0029291A">
        <w:rPr>
          <w:rStyle w:val="DocumentHyperlink"/>
        </w:rPr>
        <w:fldChar w:fldCharType="separate"/>
      </w:r>
      <w:r w:rsidR="00A60C92">
        <w:rPr>
          <w:rStyle w:val="DocumentHyperlink"/>
        </w:rPr>
        <w:t>[2]</w:t>
      </w:r>
      <w:r w:rsidR="001848C5" w:rsidRPr="0029291A">
        <w:rPr>
          <w:rStyle w:val="DocumentHyperlink"/>
        </w:rPr>
        <w:fldChar w:fldCharType="end"/>
      </w:r>
      <w:r w:rsidR="001848C5">
        <w:t xml:space="preserve"> Vol 6, Part </w:t>
      </w:r>
      <w:ins w:id="1958" w:author="Piotr Winiarczyk" w:date="2018-11-10T17:42:00Z">
        <w:r w:rsidR="00F7192C">
          <w:t>B</w:t>
        </w:r>
      </w:ins>
      <w:del w:id="1959" w:author="Piotr Winiarczyk" w:date="2018-11-10T17:42:00Z">
        <w:r w:rsidR="001848C5" w:rsidDel="00F7192C">
          <w:delText>D</w:delText>
        </w:r>
      </w:del>
      <w:r w:rsidR="001848C5">
        <w:t xml:space="preserve">, </w:t>
      </w:r>
      <w:r w:rsidR="00C9385D">
        <w:t>Section 4.4.3.2</w:t>
      </w:r>
      <w:r w:rsidR="001848C5">
        <w:t>).</w:t>
      </w:r>
    </w:p>
    <w:p w14:paraId="16233A19" w14:textId="03F53E7D" w:rsidR="003E6BFA" w:rsidRDefault="003E6BFA" w:rsidP="00AD30EF">
      <w:pPr>
        <w:pStyle w:val="a2"/>
      </w:pPr>
      <w:r>
        <w:t xml:space="preserve">The Remote Provisioning Server </w:t>
      </w:r>
      <w:commentRangeStart w:id="1960"/>
      <w:commentRangeStart w:id="1961"/>
      <w:r>
        <w:t xml:space="preserve">shall include </w:t>
      </w:r>
      <w:commentRangeEnd w:id="1960"/>
      <w:r w:rsidR="00096B5A">
        <w:rPr>
          <w:rStyle w:val="af4"/>
        </w:rPr>
        <w:commentReference w:id="1960"/>
      </w:r>
      <w:commentRangeEnd w:id="1961"/>
      <w:r w:rsidR="00955B22">
        <w:rPr>
          <w:rStyle w:val="af4"/>
        </w:rPr>
        <w:commentReference w:id="1961"/>
      </w:r>
      <w:r>
        <w:t xml:space="preserve">AD Structures received in the scan response data that match the AD Type in the </w:t>
      </w:r>
      <w:r w:rsidRPr="003E6BFA">
        <w:t>ADTypeFilter field of the Remote Provisioning Extended Scan Start message</w:t>
      </w:r>
      <w:r>
        <w:t>.</w:t>
      </w:r>
    </w:p>
    <w:p w14:paraId="47164C6A" w14:textId="66A5FDD9" w:rsidR="001848C5" w:rsidRDefault="001112C2" w:rsidP="00AD30EF">
      <w:pPr>
        <w:pStyle w:val="a2"/>
      </w:pPr>
      <w:r w:rsidRPr="001112C2">
        <w:t xml:space="preserve">If the ADTypeFilter field received in the Remote Provisioning Extended Scan Start message contains the Uniform Resource Identifier (URI) AD Type, and URI Hash information is available in the Unprovisioned Device beacon (see Section </w:t>
      </w:r>
      <w:r w:rsidRPr="00F169C0">
        <w:rPr>
          <w:rStyle w:val="DocumentHyperlink"/>
          <w:rPrChange w:id="1962" w:author="Piotr Winiarczyk" w:date="2018-11-08T19:25:00Z">
            <w:rPr/>
          </w:rPrChange>
        </w:rPr>
        <w:t>3.9.2</w:t>
      </w:r>
      <w:r w:rsidRPr="001112C2">
        <w:t>), then the Remote Provisioning Server shall include ADStructures with URI data that matches the URI Hash information.</w:t>
      </w:r>
      <w:r>
        <w:t xml:space="preserve">  </w:t>
      </w:r>
      <w:r w:rsidR="00C9385D">
        <w:t xml:space="preserve">  </w:t>
      </w:r>
    </w:p>
    <w:p w14:paraId="576030D3" w14:textId="1FA72E5E" w:rsidR="00020058" w:rsidRDefault="00020058" w:rsidP="00AD30EF">
      <w:pPr>
        <w:pStyle w:val="a2"/>
      </w:pPr>
      <w:r w:rsidRPr="00020058">
        <w:t xml:space="preserve">If the ADTypeFilter received in the Remote Provisioning Extended Scan Start message contains the Complete Local Name AD Type, the </w:t>
      </w:r>
      <w:r>
        <w:t xml:space="preserve">Remote Provisioning Server shall include AD Structure with </w:t>
      </w:r>
      <w:r>
        <w:lastRenderedPageBreak/>
        <w:t xml:space="preserve">either </w:t>
      </w:r>
      <w:r w:rsidRPr="00020058">
        <w:t>the Complete Local Name or the Shortened Local Name if one is available in the scan response data of the unprovisioned device.</w:t>
      </w:r>
    </w:p>
    <w:p w14:paraId="3CDD5BA0" w14:textId="68ED4EF7" w:rsidR="00187691" w:rsidRDefault="00786BE3" w:rsidP="00AD30EF">
      <w:pPr>
        <w:pStyle w:val="a2"/>
      </w:pPr>
      <w:r w:rsidRPr="00095D96">
        <w:rPr>
          <w:b/>
        </w:rPr>
        <w:t>Scan completion.</w:t>
      </w:r>
      <w:r>
        <w:t xml:space="preserve">  </w:t>
      </w:r>
      <w:r w:rsidR="004C3648">
        <w:t>T</w:t>
      </w:r>
      <w:r w:rsidR="00B9627A">
        <w:t xml:space="preserve">he </w:t>
      </w:r>
      <w:r w:rsidR="003B24F9" w:rsidRPr="003B24F9">
        <w:t xml:space="preserve">Remote Provisioning </w:t>
      </w:r>
      <w:r w:rsidR="004C3648">
        <w:t xml:space="preserve">Extended Scan </w:t>
      </w:r>
      <w:r w:rsidR="007E4CD1">
        <w:t>p</w:t>
      </w:r>
      <w:r w:rsidR="004C3648">
        <w:t xml:space="preserve">rocedure is considered complete when </w:t>
      </w:r>
      <w:commentRangeStart w:id="1963"/>
      <w:commentRangeStart w:id="1964"/>
      <w:commentRangeStart w:id="1965"/>
      <w:commentRangeStart w:id="1966"/>
      <w:commentRangeStart w:id="1967"/>
      <w:commentRangeStart w:id="1968"/>
      <w:r w:rsidR="00187691">
        <w:t>one of the following conditions is satisfied</w:t>
      </w:r>
      <w:commentRangeEnd w:id="1963"/>
      <w:r w:rsidR="00DD2D6F">
        <w:rPr>
          <w:rStyle w:val="af4"/>
        </w:rPr>
        <w:commentReference w:id="1963"/>
      </w:r>
      <w:commentRangeEnd w:id="1964"/>
      <w:r w:rsidR="00F8258A">
        <w:rPr>
          <w:rStyle w:val="af4"/>
        </w:rPr>
        <w:commentReference w:id="1964"/>
      </w:r>
      <w:commentRangeEnd w:id="1965"/>
      <w:r w:rsidR="002209AB">
        <w:rPr>
          <w:rStyle w:val="af4"/>
        </w:rPr>
        <w:commentReference w:id="1965"/>
      </w:r>
      <w:commentRangeEnd w:id="1966"/>
      <w:r w:rsidR="00955B22">
        <w:rPr>
          <w:rStyle w:val="af4"/>
        </w:rPr>
        <w:commentReference w:id="1966"/>
      </w:r>
      <w:commentRangeEnd w:id="1967"/>
      <w:r w:rsidR="007D6198">
        <w:rPr>
          <w:rStyle w:val="af4"/>
        </w:rPr>
        <w:commentReference w:id="1967"/>
      </w:r>
      <w:commentRangeEnd w:id="1968"/>
      <w:r w:rsidR="007F1508">
        <w:rPr>
          <w:rStyle w:val="af4"/>
        </w:rPr>
        <w:commentReference w:id="1968"/>
      </w:r>
      <w:r w:rsidR="00187691">
        <w:t>:</w:t>
      </w:r>
    </w:p>
    <w:p w14:paraId="3F18DDF7" w14:textId="593A44FD" w:rsidR="00187691" w:rsidRDefault="00187691" w:rsidP="00CC2745">
      <w:pPr>
        <w:pStyle w:val="a2"/>
        <w:numPr>
          <w:ilvl w:val="0"/>
          <w:numId w:val="66"/>
        </w:numPr>
      </w:pPr>
      <w:r>
        <w:t>T</w:t>
      </w:r>
      <w:r w:rsidR="004C3648">
        <w:t xml:space="preserve">he </w:t>
      </w:r>
      <w:r w:rsidR="00B9627A">
        <w:t xml:space="preserve">Remote Provisioning </w:t>
      </w:r>
      <w:r w:rsidR="004C3648">
        <w:t>Server</w:t>
      </w:r>
      <w:r w:rsidR="00B9627A">
        <w:t xml:space="preserve"> </w:t>
      </w:r>
      <w:r w:rsidR="00D848D0">
        <w:t>collects</w:t>
      </w:r>
      <w:r w:rsidR="00B9627A">
        <w:t xml:space="preserve"> AD structures corresponding </w:t>
      </w:r>
      <w:commentRangeStart w:id="1969"/>
      <w:commentRangeStart w:id="1970"/>
      <w:commentRangeStart w:id="1971"/>
      <w:commentRangeStart w:id="1972"/>
      <w:r w:rsidR="00B9627A">
        <w:t xml:space="preserve">to all AD Types specified in the ADTypeFilter </w:t>
      </w:r>
      <w:commentRangeEnd w:id="1969"/>
      <w:r w:rsidR="00DD2D6F">
        <w:rPr>
          <w:rStyle w:val="af4"/>
        </w:rPr>
        <w:commentReference w:id="1969"/>
      </w:r>
      <w:commentRangeEnd w:id="1970"/>
      <w:r w:rsidR="00F8258A">
        <w:rPr>
          <w:rStyle w:val="af4"/>
        </w:rPr>
        <w:commentReference w:id="1970"/>
      </w:r>
      <w:commentRangeEnd w:id="1971"/>
      <w:r w:rsidR="002E7460">
        <w:rPr>
          <w:rStyle w:val="af4"/>
        </w:rPr>
        <w:commentReference w:id="1971"/>
      </w:r>
      <w:commentRangeEnd w:id="1972"/>
      <w:r w:rsidR="00955B22">
        <w:rPr>
          <w:rStyle w:val="af4"/>
        </w:rPr>
        <w:commentReference w:id="1972"/>
      </w:r>
      <w:r w:rsidR="00B9627A">
        <w:t xml:space="preserve">field </w:t>
      </w:r>
      <w:r w:rsidR="004C3648">
        <w:t>of the Remote Provisioning Extended Scan Start message</w:t>
      </w:r>
      <w:r>
        <w:t>.</w:t>
      </w:r>
      <w:r w:rsidR="004C3648">
        <w:t xml:space="preserve"> </w:t>
      </w:r>
    </w:p>
    <w:p w14:paraId="2A5810C0" w14:textId="53BC5B37" w:rsidR="00187691" w:rsidRDefault="00187691" w:rsidP="00CC2745">
      <w:pPr>
        <w:pStyle w:val="a2"/>
        <w:numPr>
          <w:ilvl w:val="0"/>
          <w:numId w:val="66"/>
        </w:numPr>
      </w:pPr>
      <w:r>
        <w:t>T</w:t>
      </w:r>
      <w:r w:rsidR="00B9627A">
        <w:t>he timeout specified in the</w:t>
      </w:r>
      <w:r w:rsidR="00E4480A">
        <w:t xml:space="preserve"> Timeout field of the</w:t>
      </w:r>
      <w:r w:rsidR="00B9627A">
        <w:t xml:space="preserve"> Remote Provisioning Extended Scan Start message expires.</w:t>
      </w:r>
      <w:r>
        <w:t xml:space="preserve"> </w:t>
      </w:r>
    </w:p>
    <w:p w14:paraId="5FB4E629" w14:textId="42D8DEB3" w:rsidR="00187691" w:rsidRDefault="00187691" w:rsidP="00CC2745">
      <w:pPr>
        <w:pStyle w:val="a2"/>
        <w:numPr>
          <w:ilvl w:val="0"/>
          <w:numId w:val="66"/>
        </w:numPr>
        <w:rPr>
          <w:ins w:id="1973" w:author="Piotr Winiarczyk" w:date="2018-11-08T19:42:00Z"/>
        </w:rPr>
      </w:pPr>
      <w:r>
        <w:t xml:space="preserve">The ADTypeFilter </w:t>
      </w:r>
      <w:r w:rsidRPr="00187691">
        <w:t xml:space="preserve">field of the Remote Provisioning Extended Scan Start message </w:t>
      </w:r>
      <w:r>
        <w:t xml:space="preserve">does not </w:t>
      </w:r>
      <w:commentRangeStart w:id="1974"/>
      <w:commentRangeStart w:id="1975"/>
      <w:commentRangeStart w:id="1976"/>
      <w:commentRangeStart w:id="1977"/>
      <w:r>
        <w:t xml:space="preserve">contain the URI AD Type and </w:t>
      </w:r>
      <w:r w:rsidR="00D848D0">
        <w:t xml:space="preserve">the </w:t>
      </w:r>
      <w:r>
        <w:t>Remote Provisioning Server</w:t>
      </w:r>
      <w:r w:rsidR="00D848D0">
        <w:t xml:space="preserve"> receives and processes the</w:t>
      </w:r>
      <w:r>
        <w:t xml:space="preserve"> scan response data </w:t>
      </w:r>
      <w:commentRangeEnd w:id="1974"/>
      <w:r w:rsidR="00096B5A">
        <w:rPr>
          <w:rStyle w:val="af4"/>
        </w:rPr>
        <w:commentReference w:id="1974"/>
      </w:r>
      <w:commentRangeEnd w:id="1975"/>
      <w:r w:rsidR="000559F2">
        <w:rPr>
          <w:rStyle w:val="af4"/>
        </w:rPr>
        <w:commentReference w:id="1975"/>
      </w:r>
      <w:commentRangeEnd w:id="1976"/>
      <w:r w:rsidR="0078577D">
        <w:rPr>
          <w:rStyle w:val="af4"/>
        </w:rPr>
        <w:commentReference w:id="1976"/>
      </w:r>
      <w:commentRangeEnd w:id="1977"/>
      <w:r w:rsidR="00790AD7">
        <w:rPr>
          <w:rStyle w:val="af4"/>
        </w:rPr>
        <w:commentReference w:id="1977"/>
      </w:r>
      <w:r>
        <w:t xml:space="preserve">from the </w:t>
      </w:r>
      <w:r w:rsidR="00D848D0">
        <w:t xml:space="preserve">device with Device UUID requested in the </w:t>
      </w:r>
      <w:r w:rsidR="00D848D0" w:rsidRPr="00D848D0">
        <w:t>Remote Provisioning Extended Scan Start message</w:t>
      </w:r>
      <w:r w:rsidR="00D848D0">
        <w:t>.</w:t>
      </w:r>
    </w:p>
    <w:p w14:paraId="14E45E7C" w14:textId="5D2097DC" w:rsidR="003C5EE5" w:rsidRDefault="003C5EE5" w:rsidP="003C5EE5">
      <w:pPr>
        <w:pStyle w:val="af0"/>
        <w:numPr>
          <w:ilvl w:val="0"/>
          <w:numId w:val="66"/>
        </w:numPr>
        <w:rPr>
          <w:ins w:id="1978" w:author="Piotr Winiarczyk" w:date="2018-11-08T19:42:00Z"/>
        </w:rPr>
      </w:pPr>
      <w:ins w:id="1979" w:author="Piotr Winiarczyk" w:date="2018-11-08T19:42:00Z">
        <w:r w:rsidRPr="00D848D0">
          <w:t>The ADTypeFilter field of the Remote Provisioning Extended Scan Start message contain</w:t>
        </w:r>
        <w:r>
          <w:t>s</w:t>
        </w:r>
        <w:r w:rsidRPr="00D848D0">
          <w:t xml:space="preserve"> </w:t>
        </w:r>
        <w:r>
          <w:t xml:space="preserve">only </w:t>
        </w:r>
        <w:r w:rsidRPr="00D848D0">
          <w:t>the URI AD Type</w:t>
        </w:r>
        <w:r>
          <w:t xml:space="preserve"> </w:t>
        </w:r>
        <w:r w:rsidRPr="00D848D0">
          <w:t xml:space="preserve">and </w:t>
        </w:r>
        <w:r>
          <w:t xml:space="preserve">the </w:t>
        </w:r>
        <w:r w:rsidRPr="00D848D0">
          <w:t xml:space="preserve">Remote Provisioning Server </w:t>
        </w:r>
        <w:r>
          <w:t xml:space="preserve">has received advertising report </w:t>
        </w:r>
      </w:ins>
      <w:ins w:id="1980" w:author="Piotr Winiarczyk" w:date="2018-11-08T19:50:00Z">
        <w:r w:rsidR="00790AD7">
          <w:t xml:space="preserve">or scan response </w:t>
        </w:r>
      </w:ins>
      <w:ins w:id="1981" w:author="Piotr Winiarczyk" w:date="2018-11-08T19:42:00Z">
        <w:r>
          <w:t xml:space="preserve">with the URI corresponding to the URI Hash of the device with </w:t>
        </w:r>
        <w:r w:rsidRPr="00D848D0">
          <w:t>Device UUID requested in the Remote Provisioning Extended Scan Start message</w:t>
        </w:r>
        <w:r>
          <w:t>.</w:t>
        </w:r>
      </w:ins>
    </w:p>
    <w:p w14:paraId="55742BCE" w14:textId="77777777" w:rsidR="003C5EE5" w:rsidRDefault="003C5EE5">
      <w:pPr>
        <w:pStyle w:val="af0"/>
        <w:pPrChange w:id="1982" w:author="Piotr Winiarczyk" w:date="2018-11-08T19:42:00Z">
          <w:pPr>
            <w:pStyle w:val="a2"/>
            <w:numPr>
              <w:numId w:val="66"/>
            </w:numPr>
            <w:ind w:left="720" w:hanging="360"/>
          </w:pPr>
        </w:pPrChange>
      </w:pPr>
    </w:p>
    <w:p w14:paraId="4DAAD2B1" w14:textId="10790AC7" w:rsidR="007E4CD1" w:rsidRDefault="00D848D0" w:rsidP="00A256B3">
      <w:pPr>
        <w:pStyle w:val="af0"/>
        <w:numPr>
          <w:ilvl w:val="0"/>
          <w:numId w:val="66"/>
        </w:numPr>
        <w:rPr>
          <w:ins w:id="1983" w:author="Piotr Winiarczyk" w:date="2018-11-08T19:40:00Z"/>
        </w:rPr>
      </w:pPr>
      <w:r w:rsidRPr="00D848D0">
        <w:t>The ADTypeFilter field of the Remote Provisioning Extended Scan Start message contain</w:t>
      </w:r>
      <w:r>
        <w:t>s</w:t>
      </w:r>
      <w:r w:rsidRPr="00D848D0">
        <w:t xml:space="preserve"> the URI AD Type</w:t>
      </w:r>
      <w:ins w:id="1984" w:author="Piotr Winiarczyk" w:date="2018-11-08T19:40:00Z">
        <w:r w:rsidR="003C5EE5">
          <w:t xml:space="preserve">, and at least one different </w:t>
        </w:r>
        <w:r w:rsidR="003C5EE5" w:rsidRPr="00D848D0">
          <w:t>AD Type</w:t>
        </w:r>
        <w:r w:rsidR="003C5EE5">
          <w:t xml:space="preserve"> in the </w:t>
        </w:r>
        <w:r w:rsidR="003C5EE5" w:rsidRPr="00D848D0">
          <w:t>ADTypeFilter field</w:t>
        </w:r>
      </w:ins>
      <w:r w:rsidRPr="00D848D0">
        <w:t xml:space="preserve"> and </w:t>
      </w:r>
      <w:r>
        <w:t>t</w:t>
      </w:r>
      <w:r w:rsidR="00187691">
        <w:t xml:space="preserve">he </w:t>
      </w:r>
      <w:r w:rsidRPr="00D848D0">
        <w:t xml:space="preserve">Remote Provisioning Server </w:t>
      </w:r>
      <w:ins w:id="1985" w:author="Victor  Zhodzishsky" w:date="2018-10-21T18:51:00Z">
        <w:r w:rsidR="00A256B3">
          <w:t xml:space="preserve">has </w:t>
        </w:r>
      </w:ins>
      <w:r>
        <w:t xml:space="preserve">received advertising report </w:t>
      </w:r>
      <w:ins w:id="1986" w:author="Piotr Winiarczyk" w:date="2018-11-08T19:50:00Z">
        <w:r w:rsidR="00790AD7">
          <w:t xml:space="preserve">or scan response </w:t>
        </w:r>
      </w:ins>
      <w:r>
        <w:t xml:space="preserve">with the URI corresponding to the URI Hash of the device with </w:t>
      </w:r>
      <w:r w:rsidRPr="00D848D0">
        <w:t>Device UUID requested in the Remote Provisioning Extended Scan Start message</w:t>
      </w:r>
      <w:r>
        <w:t xml:space="preserve"> </w:t>
      </w:r>
      <w:commentRangeStart w:id="1987"/>
      <w:commentRangeStart w:id="1988"/>
      <w:commentRangeStart w:id="1989"/>
      <w:commentRangeStart w:id="1990"/>
      <w:r>
        <w:t xml:space="preserve">and </w:t>
      </w:r>
      <w:ins w:id="1991" w:author="Victor  Zhodzishsky" w:date="2018-10-21T18:51:00Z">
        <w:r w:rsidR="00A256B3" w:rsidRPr="00A256B3">
          <w:t xml:space="preserve">the Remote Provisioning Server has received </w:t>
        </w:r>
      </w:ins>
      <w:r>
        <w:t>the scan response from the same device</w:t>
      </w:r>
      <w:commentRangeEnd w:id="1987"/>
      <w:r w:rsidR="00096B5A">
        <w:rPr>
          <w:rStyle w:val="af4"/>
        </w:rPr>
        <w:commentReference w:id="1987"/>
      </w:r>
      <w:commentRangeEnd w:id="1988"/>
      <w:r w:rsidR="00A256B3">
        <w:rPr>
          <w:rStyle w:val="af4"/>
        </w:rPr>
        <w:commentReference w:id="1988"/>
      </w:r>
      <w:commentRangeEnd w:id="1989"/>
      <w:r w:rsidR="00665099">
        <w:rPr>
          <w:rStyle w:val="af4"/>
        </w:rPr>
        <w:commentReference w:id="1989"/>
      </w:r>
      <w:commentRangeEnd w:id="1990"/>
      <w:r w:rsidR="00790AD7">
        <w:rPr>
          <w:rStyle w:val="af4"/>
        </w:rPr>
        <w:commentReference w:id="1990"/>
      </w:r>
      <w:r w:rsidRPr="00D848D0">
        <w:t>.</w:t>
      </w:r>
    </w:p>
    <w:p w14:paraId="39597B46" w14:textId="4B057654" w:rsidR="003C5EE5" w:rsidDel="003C5EE5" w:rsidRDefault="003C5EE5" w:rsidP="00A256B3">
      <w:pPr>
        <w:pStyle w:val="af0"/>
        <w:numPr>
          <w:ilvl w:val="0"/>
          <w:numId w:val="66"/>
        </w:numPr>
        <w:rPr>
          <w:del w:id="1992" w:author="Piotr Winiarczyk" w:date="2018-11-08T19:42:00Z"/>
        </w:rPr>
      </w:pPr>
    </w:p>
    <w:p w14:paraId="1E221B79" w14:textId="46630C1E" w:rsidR="00753E92" w:rsidRDefault="00753E92" w:rsidP="00AD30EF">
      <w:pPr>
        <w:pStyle w:val="a2"/>
      </w:pPr>
      <w:r w:rsidRPr="00753E92">
        <w:t xml:space="preserve">The Remote Provisioning Server shall </w:t>
      </w:r>
      <w:r w:rsidR="002F35C4">
        <w:t>save</w:t>
      </w:r>
      <w:r w:rsidR="002F35C4" w:rsidRPr="00753E92">
        <w:t xml:space="preserve"> </w:t>
      </w:r>
      <w:r w:rsidRPr="00753E92">
        <w:t xml:space="preserve">the source address and the security material of the Remote Provisioning </w:t>
      </w:r>
      <w:r>
        <w:t>Extended Scan Start message</w:t>
      </w:r>
      <w:r w:rsidRPr="00753E92">
        <w:t xml:space="preserve"> and </w:t>
      </w:r>
      <w:r w:rsidR="0074612D">
        <w:t xml:space="preserve">shall </w:t>
      </w:r>
      <w:r w:rsidRPr="00753E92">
        <w:t xml:space="preserve">use them when sending the Remote Provisioning </w:t>
      </w:r>
      <w:r>
        <w:t>Extended Scan Report message</w:t>
      </w:r>
      <w:r w:rsidRPr="00753E92">
        <w:t>.</w:t>
      </w:r>
      <w:r w:rsidR="007E0721">
        <w:t xml:space="preserve"> When the </w:t>
      </w:r>
      <w:r w:rsidR="002F35C4">
        <w:t xml:space="preserve">saved </w:t>
      </w:r>
      <w:r w:rsidR="007E0721">
        <w:t xml:space="preserve">security material is no longer available, the </w:t>
      </w:r>
      <w:r w:rsidR="007E0721" w:rsidRPr="00574029">
        <w:t xml:space="preserve">Remote Provisioning Server </w:t>
      </w:r>
      <w:r w:rsidR="007E0721">
        <w:t>shall complete the Extended Scanning procedure.</w:t>
      </w:r>
    </w:p>
    <w:p w14:paraId="280CA5DE" w14:textId="74ED0946" w:rsidR="005300C0" w:rsidRDefault="005300C0" w:rsidP="00AD30EF">
      <w:pPr>
        <w:pStyle w:val="a2"/>
      </w:pPr>
      <w:r w:rsidRPr="005300C0">
        <w:t xml:space="preserve">When the Extended </w:t>
      </w:r>
      <w:r w:rsidR="003B24F9" w:rsidRPr="003B24F9">
        <w:t xml:space="preserve">Remote Provisioning </w:t>
      </w:r>
      <w:r w:rsidRPr="005300C0">
        <w:t xml:space="preserve">Scan procedure completes, the Remote Provisioning Server shall send the Remote Provisioning Extended Scan Report message (see Section </w:t>
      </w:r>
      <w:r w:rsidRPr="00A0458F">
        <w:rPr>
          <w:rStyle w:val="DocumentHyperlink"/>
          <w:rPrChange w:id="1993" w:author="Piotr Winiarczyk" w:date="2018-11-02T08:36:00Z">
            <w:rPr/>
          </w:rPrChange>
        </w:rPr>
        <w:t>4.4.5.5.2.1</w:t>
      </w:r>
      <w:r w:rsidRPr="005300C0">
        <w:t xml:space="preserve">), which contains obtained data. </w:t>
      </w:r>
      <w:ins w:id="1994" w:author="Piotr Winiarczyk" w:date="2018-11-02T08:36:00Z">
        <w:r w:rsidR="00A0458F">
          <w:t>When OOB Information is unavailable th</w:t>
        </w:r>
      </w:ins>
      <w:ins w:id="1995" w:author="Piotr Winiarczyk" w:date="2018-11-02T08:37:00Z">
        <w:r w:rsidR="00A0458F">
          <w:t>e OOBInformation and A</w:t>
        </w:r>
      </w:ins>
      <w:ins w:id="1996" w:author="Piotr Winiarczyk" w:date="2018-11-02T08:38:00Z">
        <w:r w:rsidR="00A0458F">
          <w:t xml:space="preserve">dvStructures fields shall be skipped. </w:t>
        </w:r>
      </w:ins>
      <w:r w:rsidRPr="005300C0">
        <w:t xml:space="preserve">When </w:t>
      </w:r>
      <w:ins w:id="1997" w:author="Piotr Winiarczyk" w:date="2018-11-02T08:38:00Z">
        <w:r w:rsidR="00A0458F">
          <w:t xml:space="preserve">OOB Information is available and </w:t>
        </w:r>
      </w:ins>
      <w:r w:rsidRPr="005300C0">
        <w:t>the</w:t>
      </w:r>
      <w:r w:rsidR="00020058">
        <w:t xml:space="preserve"> obtained data is empty, the A</w:t>
      </w:r>
      <w:ins w:id="1998" w:author="Piotr Winiarczyk" w:date="2018-11-02T08:37:00Z">
        <w:r w:rsidR="00A0458F">
          <w:t>dv</w:t>
        </w:r>
      </w:ins>
      <w:ins w:id="1999" w:author="Piotr Winiarczyk" w:date="2018-11-02T08:38:00Z">
        <w:r w:rsidR="00A0458F">
          <w:t>S</w:t>
        </w:r>
      </w:ins>
      <w:del w:id="2000" w:author="Piotr Winiarczyk" w:date="2018-11-02T08:37:00Z">
        <w:r w:rsidR="00020058" w:rsidDel="00A0458F">
          <w:delText>Ds</w:delText>
        </w:r>
      </w:del>
      <w:r w:rsidR="00020058">
        <w:t>tructures</w:t>
      </w:r>
      <w:r w:rsidRPr="005300C0">
        <w:t xml:space="preserve"> field shall be skipped. The Status field shall be set to Success.</w:t>
      </w:r>
    </w:p>
    <w:p w14:paraId="7F23A8E1" w14:textId="594B355D" w:rsidR="00EC59E9" w:rsidRDefault="00EC59E9" w:rsidP="00AD30EF">
      <w:pPr>
        <w:pStyle w:val="40"/>
      </w:pPr>
      <w:bookmarkStart w:id="2001" w:name="_Toc527039253"/>
      <w:r>
        <w:t xml:space="preserve">Provisioning </w:t>
      </w:r>
      <w:r w:rsidR="006A7F6A">
        <w:t>p</w:t>
      </w:r>
      <w:r w:rsidR="00C04DF9">
        <w:t>rocedure</w:t>
      </w:r>
      <w:bookmarkEnd w:id="2001"/>
    </w:p>
    <w:p w14:paraId="472BD08B" w14:textId="354B109F" w:rsidR="004816AA" w:rsidRDefault="004816AA" w:rsidP="004816AA">
      <w:pPr>
        <w:pStyle w:val="a2"/>
      </w:pPr>
      <w:r>
        <w:t xml:space="preserve">The Provisioning procedure is used to provision a device </w:t>
      </w:r>
      <w:r w:rsidR="006A7F6A">
        <w:t>with</w:t>
      </w:r>
      <w:r>
        <w:t xml:space="preserve">in </w:t>
      </w:r>
      <w:r w:rsidRPr="004816AA">
        <w:t>immediate radio range</w:t>
      </w:r>
      <w:r>
        <w:t xml:space="preserve"> of the Remote Provisioning Server or to change the Device Key of the Remote Provisioning Server </w:t>
      </w:r>
      <w:r w:rsidR="00732AFC">
        <w:t xml:space="preserve">by </w:t>
      </w:r>
      <w:r>
        <w:t>using the Device Key Refresh procedure.</w:t>
      </w:r>
    </w:p>
    <w:p w14:paraId="43F0A8A0" w14:textId="4AAA80F2" w:rsidR="004816AA" w:rsidRDefault="004816AA" w:rsidP="004816AA">
      <w:pPr>
        <w:pStyle w:val="a2"/>
      </w:pPr>
      <w:r>
        <w:t>When entering the Link Opening state, t</w:t>
      </w:r>
      <w:r w:rsidRPr="00574029">
        <w:t xml:space="preserve">he Remote Provisioning Server </w:t>
      </w:r>
      <w:r>
        <w:t xml:space="preserve">shall </w:t>
      </w:r>
      <w:r w:rsidR="002F35C4">
        <w:t xml:space="preserve">save </w:t>
      </w:r>
      <w:r>
        <w:t xml:space="preserve">the source address and the security material (NetKey Index) of the Remote Provisioning Link Start message and shall use them when sending the Remote Provisioning Link Report, the Remote Provisioning PDU Outbound Report </w:t>
      </w:r>
      <w:r w:rsidR="006A7F6A">
        <w:t xml:space="preserve">message </w:t>
      </w:r>
      <w:r>
        <w:t>and the Remote Provisioning PDU Report message</w:t>
      </w:r>
      <w:r w:rsidRPr="00574029">
        <w:t>.</w:t>
      </w:r>
      <w:r>
        <w:t xml:space="preserve"> </w:t>
      </w:r>
    </w:p>
    <w:p w14:paraId="5D18E546" w14:textId="0A21A8D9" w:rsidR="00F442C9" w:rsidRDefault="004816AA" w:rsidP="00D62EE9">
      <w:pPr>
        <w:pStyle w:val="a2"/>
      </w:pPr>
      <w:r w:rsidRPr="00F442C9">
        <w:t xml:space="preserve">When the </w:t>
      </w:r>
      <w:r w:rsidR="002F35C4">
        <w:t>saved</w:t>
      </w:r>
      <w:r w:rsidR="002F35C4" w:rsidRPr="00F442C9">
        <w:t xml:space="preserve"> </w:t>
      </w:r>
      <w:r w:rsidR="00B87054" w:rsidRPr="00F442C9">
        <w:t>security material is no longer available</w:t>
      </w:r>
      <w:r w:rsidR="006A7F6A">
        <w:t>,</w:t>
      </w:r>
      <w:r w:rsidR="00B87054">
        <w:t xml:space="preserve"> </w:t>
      </w:r>
      <w:r w:rsidR="00F442C9">
        <w:t xml:space="preserve">the Remote Provisioning Server </w:t>
      </w:r>
      <w:r w:rsidR="00732AFC">
        <w:t xml:space="preserve">shall </w:t>
      </w:r>
      <w:r w:rsidR="00414492">
        <w:t>do one of the following</w:t>
      </w:r>
      <w:r w:rsidR="00F442C9">
        <w:t>:</w:t>
      </w:r>
    </w:p>
    <w:p w14:paraId="11CDFA16" w14:textId="3DAC0C3E" w:rsidR="00F442C9" w:rsidRDefault="00F442C9" w:rsidP="00095D96">
      <w:pPr>
        <w:pStyle w:val="a"/>
      </w:pPr>
      <w:r>
        <w:lastRenderedPageBreak/>
        <w:t xml:space="preserve">If </w:t>
      </w:r>
      <w:del w:id="2002" w:author="Piotr Winiarczyk" w:date="2018-10-31T15:46:00Z">
        <w:r w:rsidR="004816AA" w:rsidRPr="00483745" w:rsidDel="00A05A59">
          <w:delText xml:space="preserve">the Remote Provisioning Procedure state indicates that </w:delText>
        </w:r>
      </w:del>
      <w:r w:rsidR="00786BE3">
        <w:t xml:space="preserve">a </w:t>
      </w:r>
      <w:r w:rsidR="004816AA" w:rsidRPr="00483745">
        <w:t xml:space="preserve">Device Key Refresh </w:t>
      </w:r>
      <w:ins w:id="2003" w:author="Piotr Winiarczyk" w:date="2018-10-31T15:45:00Z">
        <w:r w:rsidR="00A05A59">
          <w:t xml:space="preserve">procedure </w:t>
        </w:r>
      </w:ins>
      <w:r w:rsidR="004816AA" w:rsidRPr="00483745">
        <w:t>is active</w:t>
      </w:r>
      <w:r w:rsidR="004816AA">
        <w:t xml:space="preserve">, the Remote Provisioning Server shall close the Device Key Refresh Interface and </w:t>
      </w:r>
      <w:r w:rsidR="004D566D">
        <w:t xml:space="preserve">then </w:t>
      </w:r>
      <w:r w:rsidR="004816AA">
        <w:t xml:space="preserve">set the Remote Provisioning </w:t>
      </w:r>
      <w:ins w:id="2004" w:author="Piotr Winiarczyk" w:date="2018-11-02T08:26:00Z">
        <w:r w:rsidR="00C81828">
          <w:t xml:space="preserve">Link </w:t>
        </w:r>
      </w:ins>
      <w:r w:rsidR="004816AA">
        <w:t xml:space="preserve">state to Idle. </w:t>
      </w:r>
    </w:p>
    <w:p w14:paraId="14BD79A7" w14:textId="70975498" w:rsidR="004816AA" w:rsidRDefault="00F442C9" w:rsidP="00095D96">
      <w:pPr>
        <w:pStyle w:val="a"/>
      </w:pPr>
      <w:r>
        <w:t xml:space="preserve">If </w:t>
      </w:r>
      <w:del w:id="2005" w:author="Piotr Winiarczyk" w:date="2018-10-31T15:47:00Z">
        <w:r w:rsidR="004816AA" w:rsidRPr="00483745" w:rsidDel="00A05A59">
          <w:delText xml:space="preserve">the Remote Provisioning Procedure state indicates that </w:delText>
        </w:r>
        <w:r w:rsidDel="00A05A59">
          <w:delText>the</w:delText>
        </w:r>
      </w:del>
      <w:ins w:id="2006" w:author="Piotr Winiarczyk" w:date="2018-10-31T15:53:00Z">
        <w:r w:rsidR="00A05A59" w:rsidRPr="00A05A59">
          <w:t xml:space="preserve"> an unprovisioned device is being provisioned</w:t>
        </w:r>
      </w:ins>
      <w:del w:id="2007" w:author="Piotr Winiarczyk" w:date="2018-10-31T15:53:00Z">
        <w:r w:rsidDel="00A05A59">
          <w:delText xml:space="preserve"> </w:delText>
        </w:r>
        <w:r w:rsidR="004816AA" w:rsidRPr="00483745" w:rsidDel="00A05A59">
          <w:delText xml:space="preserve">Device Key Refresh </w:delText>
        </w:r>
        <w:r w:rsidDel="00A05A59">
          <w:delText xml:space="preserve">procedure </w:delText>
        </w:r>
        <w:r w:rsidR="004816AA" w:rsidRPr="00483745" w:rsidDel="00A05A59">
          <w:delText xml:space="preserve">is </w:delText>
        </w:r>
        <w:r w:rsidR="004816AA" w:rsidDel="00A05A59">
          <w:delText xml:space="preserve">not </w:delText>
        </w:r>
        <w:r w:rsidR="004816AA" w:rsidRPr="00483745" w:rsidDel="00A05A59">
          <w:delText>active</w:delText>
        </w:r>
      </w:del>
      <w:r w:rsidR="004816AA">
        <w:t xml:space="preserve">, the Remote Provisioning Server shall start the </w:t>
      </w:r>
      <w:r w:rsidR="004816AA" w:rsidRPr="00541238">
        <w:t>PB-Remote Close Link</w:t>
      </w:r>
      <w:r w:rsidR="004816AA">
        <w:t xml:space="preserve"> procedure and </w:t>
      </w:r>
      <w:r w:rsidR="004D566D">
        <w:t xml:space="preserve">then </w:t>
      </w:r>
      <w:r w:rsidR="004816AA">
        <w:t xml:space="preserve">set the Remote Provisioning </w:t>
      </w:r>
      <w:ins w:id="2008" w:author="Piotr Winiarczyk" w:date="2018-11-02T08:26:00Z">
        <w:r w:rsidR="00C81828">
          <w:t xml:space="preserve">Link </w:t>
        </w:r>
      </w:ins>
      <w:r w:rsidR="004816AA">
        <w:t>state to Idle.</w:t>
      </w:r>
    </w:p>
    <w:p w14:paraId="221734F0" w14:textId="4E13D1AE" w:rsidR="00401BC4" w:rsidRDefault="00637687" w:rsidP="00D62EE9">
      <w:pPr>
        <w:pStyle w:val="a2"/>
      </w:pPr>
      <w:r>
        <w:rPr>
          <w:rStyle w:val="DocumentHyperlink"/>
          <w:color w:val="auto"/>
        </w:rPr>
        <w:t xml:space="preserve">When </w:t>
      </w:r>
      <w:r w:rsidR="00A00B0D" w:rsidRPr="00A00B0D">
        <w:rPr>
          <w:rStyle w:val="DocumentHyperlink"/>
          <w:color w:val="auto"/>
        </w:rPr>
        <w:t xml:space="preserve">the Remote Provisioning Client </w:t>
      </w:r>
      <w:r w:rsidR="00581B82">
        <w:rPr>
          <w:rStyle w:val="DocumentHyperlink"/>
          <w:color w:val="auto"/>
        </w:rPr>
        <w:t>sends</w:t>
      </w:r>
      <w:r>
        <w:rPr>
          <w:rStyle w:val="DocumentHyperlink"/>
          <w:color w:val="auto"/>
        </w:rPr>
        <w:t xml:space="preserve"> </w:t>
      </w:r>
      <w:r w:rsidR="006A7F6A">
        <w:rPr>
          <w:rStyle w:val="DocumentHyperlink"/>
          <w:color w:val="auto"/>
        </w:rPr>
        <w:t xml:space="preserve">the </w:t>
      </w:r>
      <w:r>
        <w:rPr>
          <w:rStyle w:val="DocumentHyperlink"/>
          <w:color w:val="auto"/>
        </w:rPr>
        <w:t>first</w:t>
      </w:r>
      <w:r w:rsidR="006A7F6A">
        <w:rPr>
          <w:rStyle w:val="DocumentHyperlink"/>
          <w:color w:val="auto"/>
        </w:rPr>
        <w:t xml:space="preserve"> </w:t>
      </w:r>
      <w:r w:rsidR="006A7F6A" w:rsidRPr="00F823B8">
        <w:t xml:space="preserve">Remote Provisioning </w:t>
      </w:r>
      <w:r w:rsidR="006A7F6A" w:rsidRPr="00415C18">
        <w:t>PDU Send</w:t>
      </w:r>
      <w:r w:rsidR="006A7F6A">
        <w:t xml:space="preserve"> message</w:t>
      </w:r>
      <w:r>
        <w:rPr>
          <w:rStyle w:val="DocumentHyperlink"/>
          <w:color w:val="auto"/>
        </w:rPr>
        <w:t xml:space="preserve"> </w:t>
      </w:r>
      <w:r>
        <w:t xml:space="preserve">after the link </w:t>
      </w:r>
      <w:r w:rsidR="00786BE3">
        <w:t xml:space="preserve">is </w:t>
      </w:r>
      <w:r>
        <w:t xml:space="preserve">opened, </w:t>
      </w:r>
      <w:r w:rsidR="00A00B0D">
        <w:t>it</w:t>
      </w:r>
      <w:r>
        <w:t xml:space="preserve"> shall set the OutboundPDUNumber field to </w:t>
      </w:r>
      <w:r w:rsidR="006A7F6A">
        <w:t>1</w:t>
      </w:r>
      <w:r>
        <w:t>.</w:t>
      </w:r>
      <w:r>
        <w:rPr>
          <w:rStyle w:val="DocumentHyperlink"/>
          <w:color w:val="auto"/>
        </w:rPr>
        <w:t xml:space="preserve"> When </w:t>
      </w:r>
      <w:r w:rsidR="00581B82" w:rsidRPr="00581B82">
        <w:rPr>
          <w:rStyle w:val="DocumentHyperlink"/>
          <w:color w:val="auto"/>
        </w:rPr>
        <w:t xml:space="preserve">the Remote Provisioning Client </w:t>
      </w:r>
      <w:r>
        <w:rPr>
          <w:rStyle w:val="DocumentHyperlink"/>
          <w:color w:val="auto"/>
        </w:rPr>
        <w:t>send</w:t>
      </w:r>
      <w:r w:rsidR="00581B82">
        <w:rPr>
          <w:rStyle w:val="DocumentHyperlink"/>
          <w:color w:val="auto"/>
        </w:rPr>
        <w:t>s</w:t>
      </w:r>
      <w:r>
        <w:rPr>
          <w:rStyle w:val="DocumentHyperlink"/>
          <w:color w:val="auto"/>
        </w:rPr>
        <w:t xml:space="preserve"> consecutive </w:t>
      </w:r>
      <w:r w:rsidRPr="00F823B8">
        <w:t xml:space="preserve">Remote Provisioning </w:t>
      </w:r>
      <w:r w:rsidRPr="00415C18">
        <w:t>PDU Send</w:t>
      </w:r>
      <w:r>
        <w:t xml:space="preserve"> messages with </w:t>
      </w:r>
      <w:r w:rsidR="006A7F6A">
        <w:t xml:space="preserve">a </w:t>
      </w:r>
      <w:r>
        <w:t xml:space="preserve">new Provisioning PDU, </w:t>
      </w:r>
      <w:r w:rsidR="00581B82">
        <w:t>it</w:t>
      </w:r>
      <w:r>
        <w:t xml:space="preserve"> shall set the OutboundPDUNumber field to </w:t>
      </w:r>
      <w:r w:rsidR="006A7F6A">
        <w:t xml:space="preserve">the </w:t>
      </w:r>
      <w:r>
        <w:t xml:space="preserve">previous value incremented by </w:t>
      </w:r>
      <w:r w:rsidR="006A7F6A">
        <w:t>1</w:t>
      </w:r>
      <w:r>
        <w:t xml:space="preserve">. </w:t>
      </w:r>
    </w:p>
    <w:p w14:paraId="47907547" w14:textId="6187FCBB" w:rsidR="00637687" w:rsidRPr="00AD30EF" w:rsidRDefault="00D2042A" w:rsidP="00D62EE9">
      <w:pPr>
        <w:pStyle w:val="a2"/>
        <w:rPr>
          <w:rStyle w:val="DocumentHyperlink"/>
          <w:color w:val="auto"/>
        </w:rPr>
      </w:pPr>
      <w:r>
        <w:t xml:space="preserve">To recover from </w:t>
      </w:r>
      <w:r w:rsidR="00414492">
        <w:t xml:space="preserve">a </w:t>
      </w:r>
      <w:r>
        <w:t>transmission error, t</w:t>
      </w:r>
      <w:r w:rsidR="009A1516">
        <w:t xml:space="preserve">he </w:t>
      </w:r>
      <w:r w:rsidR="009A1516" w:rsidRPr="00574029">
        <w:t xml:space="preserve">Remote Provisioning </w:t>
      </w:r>
      <w:r w:rsidR="009A1516">
        <w:t xml:space="preserve">Client may send </w:t>
      </w:r>
      <w:r w:rsidR="00401BC4">
        <w:t xml:space="preserve">the </w:t>
      </w:r>
      <w:r w:rsidR="009A1516" w:rsidRPr="00F823B8">
        <w:t xml:space="preserve">Provisioning </w:t>
      </w:r>
      <w:r w:rsidR="009A1516" w:rsidRPr="00415C18">
        <w:t>PDU Send</w:t>
      </w:r>
      <w:r w:rsidR="009A1516">
        <w:t xml:space="preserve"> message </w:t>
      </w:r>
      <w:r w:rsidR="00401BC4">
        <w:t xml:space="preserve">again </w:t>
      </w:r>
      <w:r w:rsidR="009A1516">
        <w:t xml:space="preserve">with </w:t>
      </w:r>
      <w:r w:rsidR="00401BC4">
        <w:t xml:space="preserve">the </w:t>
      </w:r>
      <w:r w:rsidR="009A1516">
        <w:t xml:space="preserve">OutboundPDUNumber and ProvisioningPDU fields set to the same values as in </w:t>
      </w:r>
      <w:r w:rsidR="00414492">
        <w:t xml:space="preserve">the </w:t>
      </w:r>
      <w:r w:rsidR="00401BC4">
        <w:t xml:space="preserve">previously </w:t>
      </w:r>
      <w:r w:rsidR="009A1516">
        <w:t>sen</w:t>
      </w:r>
      <w:r w:rsidR="00401BC4">
        <w:t>t</w:t>
      </w:r>
      <w:r w:rsidR="009A1516">
        <w:t xml:space="preserve"> </w:t>
      </w:r>
      <w:r w:rsidR="009A1516" w:rsidRPr="00F823B8">
        <w:t xml:space="preserve">Provisioning </w:t>
      </w:r>
      <w:r w:rsidR="009A1516" w:rsidRPr="00415C18">
        <w:t>PDU Send</w:t>
      </w:r>
      <w:r w:rsidR="009A1516">
        <w:t xml:space="preserve"> message.</w:t>
      </w:r>
    </w:p>
    <w:p w14:paraId="2EF2198D" w14:textId="63E31385" w:rsidR="00D62EE9" w:rsidRPr="002E2F51" w:rsidRDefault="00D62EE9" w:rsidP="00D62EE9">
      <w:pPr>
        <w:pStyle w:val="a2"/>
      </w:pPr>
      <w:r w:rsidRPr="00994048">
        <w:rPr>
          <w:rStyle w:val="DocumentHyperlink"/>
        </w:rPr>
        <w:t xml:space="preserve">Figure </w:t>
      </w:r>
      <w:r>
        <w:rPr>
          <w:rStyle w:val="DocumentHyperlink"/>
        </w:rPr>
        <w:t>4</w:t>
      </w:r>
      <w:r w:rsidRPr="00994048">
        <w:rPr>
          <w:rStyle w:val="DocumentHyperlink"/>
        </w:rPr>
        <w:t>.</w:t>
      </w:r>
      <w:r>
        <w:rPr>
          <w:rStyle w:val="DocumentHyperlink"/>
        </w:rPr>
        <w:t>X</w:t>
      </w:r>
      <w:r>
        <w:t xml:space="preserve"> </w:t>
      </w:r>
      <w:r w:rsidR="0025001C">
        <w:t>illustrates</w:t>
      </w:r>
      <w:r>
        <w:t xml:space="preserve"> the provisioning behavior of the </w:t>
      </w:r>
      <w:r w:rsidRPr="002E2F51">
        <w:t xml:space="preserve">Remote Provisioning Server </w:t>
      </w:r>
      <w:r>
        <w:t>model</w:t>
      </w:r>
      <w:r w:rsidR="00401BC4">
        <w:t>,</w:t>
      </w:r>
      <w:r>
        <w:t xml:space="preserve"> showing all relevant states of the model</w:t>
      </w:r>
      <w:r w:rsidRPr="002E2F51">
        <w:t>, messages</w:t>
      </w:r>
      <w:r>
        <w:t xml:space="preserve"> processed,</w:t>
      </w:r>
      <w:r w:rsidRPr="002E2F51">
        <w:t xml:space="preserve"> procedures</w:t>
      </w:r>
      <w:r>
        <w:t>, and state transitions that occur based on the procedure outcomes.</w:t>
      </w:r>
    </w:p>
    <w:p w14:paraId="18CB0F2A" w14:textId="582D7767" w:rsidR="00D62EE9" w:rsidRPr="001C2092" w:rsidRDefault="0072248A" w:rsidP="002C0CB2">
      <w:pPr>
        <w:pStyle w:val="Figure"/>
      </w:pPr>
      <w:r>
        <w:rPr>
          <w:noProof/>
        </w:rPr>
        <w:lastRenderedPageBreak/>
        <w:object w:dxaOrig="1440" w:dyaOrig="1440" w14:anchorId="09A0F78B">
          <v:shape id="_x0000_s1031" type="#_x0000_t75" style="position:absolute;margin-left:-20.4pt;margin-top:0;width:499.4pt;height:497.1pt;z-index:251661312;mso-position-horizontal-relative:text;mso-position-vertical-relative:text">
            <v:imagedata r:id="rId24" o:title="" croptop="1774f" cropbottom="1774f" cropleft="2392f" cropright="3076f"/>
            <w10:wrap type="square"/>
          </v:shape>
          <o:OLEObject Type="Embed" ProgID="Visio.Drawing.15" ShapeID="_x0000_s1031" DrawAspect="Content" ObjectID="_1612715580" r:id="rId25"/>
        </w:object>
      </w:r>
    </w:p>
    <w:p w14:paraId="4EC05916" w14:textId="64209118" w:rsidR="00D62EE9" w:rsidRDefault="002C0CB2" w:rsidP="00095D96">
      <w:pPr>
        <w:pStyle w:val="a6"/>
      </w:pPr>
      <w:r>
        <w:t xml:space="preserve">Figure </w:t>
      </w:r>
      <w:r w:rsidR="005433C0">
        <w:rPr>
          <w:noProof/>
        </w:rPr>
        <w:fldChar w:fldCharType="begin"/>
      </w:r>
      <w:r w:rsidR="005433C0">
        <w:rPr>
          <w:noProof/>
        </w:rPr>
        <w:instrText xml:space="preserve"> STYLEREF 1 \s </w:instrText>
      </w:r>
      <w:r w:rsidR="005433C0">
        <w:rPr>
          <w:noProof/>
        </w:rPr>
        <w:fldChar w:fldCharType="separate"/>
      </w:r>
      <w:r w:rsidR="00A60C92">
        <w:rPr>
          <w:noProof/>
        </w:rPr>
        <w:t>4</w:t>
      </w:r>
      <w:r w:rsidR="005433C0">
        <w:rPr>
          <w:noProof/>
        </w:rPr>
        <w:fldChar w:fldCharType="end"/>
      </w:r>
      <w:r>
        <w:t>.</w:t>
      </w:r>
      <w:r w:rsidR="00CC2745">
        <w:t>X</w:t>
      </w:r>
      <w:r>
        <w:t xml:space="preserve">: </w:t>
      </w:r>
      <w:r w:rsidR="00D62EE9">
        <w:t xml:space="preserve">Remote Provisioning </w:t>
      </w:r>
      <w:ins w:id="2009" w:author="Piotr Winiarczyk" w:date="2018-11-02T08:26:00Z">
        <w:r w:rsidR="00C81828">
          <w:t xml:space="preserve">Link </w:t>
        </w:r>
      </w:ins>
      <w:r w:rsidR="00D62EE9">
        <w:t>state values</w:t>
      </w:r>
      <w:r w:rsidR="00D62EE9" w:rsidRPr="002E2F51">
        <w:t>, message</w:t>
      </w:r>
      <w:r w:rsidR="00D62EE9">
        <w:t xml:space="preserve"> processing</w:t>
      </w:r>
      <w:r w:rsidR="00D62EE9" w:rsidRPr="002E2F51">
        <w:t>, and procedure</w:t>
      </w:r>
      <w:r w:rsidR="00D62EE9">
        <w:t xml:space="preserve"> execution results processing</w:t>
      </w:r>
      <w:r>
        <w:t xml:space="preserve"> for the </w:t>
      </w:r>
      <w:r w:rsidR="00414492">
        <w:t xml:space="preserve">Provisioning procedure of the </w:t>
      </w:r>
      <w:r>
        <w:t>Remote Provisioning Server model</w:t>
      </w:r>
    </w:p>
    <w:p w14:paraId="633A02D6" w14:textId="4352DA6C" w:rsidR="00750AFE" w:rsidRDefault="00750AFE" w:rsidP="00750AFE">
      <w:pPr>
        <w:pStyle w:val="50"/>
      </w:pPr>
      <w:commentRangeStart w:id="2010"/>
      <w:r>
        <w:t>Example</w:t>
      </w:r>
      <w:r w:rsidR="002C0CB2">
        <w:t xml:space="preserve">: Provisioning PDU exchange between </w:t>
      </w:r>
      <w:r w:rsidR="00414492">
        <w:t xml:space="preserve">a </w:t>
      </w:r>
      <w:r w:rsidR="002C0CB2">
        <w:t xml:space="preserve">Remote Provisioning </w:t>
      </w:r>
      <w:r w:rsidR="00414492">
        <w:t>C</w:t>
      </w:r>
      <w:r w:rsidR="002C0CB2">
        <w:t xml:space="preserve">lient and </w:t>
      </w:r>
      <w:r w:rsidR="00414492">
        <w:t>S</w:t>
      </w:r>
      <w:r w:rsidR="002C0CB2">
        <w:t>erver</w:t>
      </w:r>
      <w:commentRangeEnd w:id="2010"/>
      <w:r w:rsidR="005E797F">
        <w:rPr>
          <w:rStyle w:val="af4"/>
          <w:rFonts w:asciiTheme="minorHAnsi" w:eastAsiaTheme="minorEastAsia" w:hAnsiTheme="minorHAnsi" w:cstheme="minorBidi"/>
          <w:b w:val="0"/>
          <w:iCs w:val="0"/>
          <w:color w:val="auto"/>
        </w:rPr>
        <w:commentReference w:id="2010"/>
      </w:r>
    </w:p>
    <w:p w14:paraId="0931A8DB" w14:textId="52F8095C" w:rsidR="00750AFE" w:rsidRDefault="00750AFE" w:rsidP="00750AFE">
      <w:pPr>
        <w:pStyle w:val="a2"/>
      </w:pPr>
      <w:r>
        <w:t xml:space="preserve">The message sequence chart </w:t>
      </w:r>
      <w:r w:rsidR="002C0CB2">
        <w:t xml:space="preserve">in Figure 4.X </w:t>
      </w:r>
      <w:r>
        <w:t xml:space="preserve">illustrates </w:t>
      </w:r>
      <w:r w:rsidR="002C0CB2">
        <w:t xml:space="preserve">the </w:t>
      </w:r>
      <w:r w:rsidR="00553B7B">
        <w:t xml:space="preserve">beginning of the </w:t>
      </w:r>
      <w:r>
        <w:t xml:space="preserve">Provisioning PDU exchange between a Remote Provisioning Client and a Remote Provisioning Server. The figure also illustrates </w:t>
      </w:r>
      <w:r w:rsidR="00414492">
        <w:t>how peers recover communication after a transmission error</w:t>
      </w:r>
      <w:r>
        <w:t>.</w:t>
      </w:r>
    </w:p>
    <w:p w14:paraId="10F37628" w14:textId="77777777" w:rsidR="00553B7B" w:rsidRDefault="00750AFE" w:rsidP="00095D96">
      <w:pPr>
        <w:pStyle w:val="Figure"/>
      </w:pPr>
      <w:commentRangeStart w:id="2011"/>
      <w:commentRangeStart w:id="2012"/>
      <w:commentRangeStart w:id="2013"/>
      <w:commentRangeStart w:id="2014"/>
      <w:r>
        <w:rPr>
          <w:noProof/>
          <w:lang w:eastAsia="zh-CN"/>
        </w:rPr>
        <w:lastRenderedPageBreak/>
        <w:drawing>
          <wp:inline distT="0" distB="0" distL="0" distR="0" wp14:anchorId="772B5679" wp14:editId="250846FB">
            <wp:extent cx="5568463" cy="4509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568463" cy="4509811"/>
                    </a:xfrm>
                    <a:prstGeom prst="rect">
                      <a:avLst/>
                    </a:prstGeom>
                    <a:noFill/>
                    <a:ln>
                      <a:noFill/>
                    </a:ln>
                  </pic:spPr>
                </pic:pic>
              </a:graphicData>
            </a:graphic>
          </wp:inline>
        </w:drawing>
      </w:r>
      <w:commentRangeEnd w:id="2011"/>
      <w:r w:rsidR="00DD2D6F">
        <w:rPr>
          <w:rStyle w:val="af4"/>
        </w:rPr>
        <w:commentReference w:id="2011"/>
      </w:r>
      <w:commentRangeEnd w:id="2012"/>
      <w:r w:rsidR="00BB14E6">
        <w:rPr>
          <w:rStyle w:val="af4"/>
        </w:rPr>
        <w:commentReference w:id="2012"/>
      </w:r>
      <w:commentRangeEnd w:id="2013"/>
      <w:r w:rsidR="002E7460">
        <w:rPr>
          <w:rStyle w:val="af4"/>
        </w:rPr>
        <w:commentReference w:id="2013"/>
      </w:r>
      <w:commentRangeEnd w:id="2014"/>
      <w:r w:rsidR="00E953E6">
        <w:rPr>
          <w:rStyle w:val="af4"/>
        </w:rPr>
        <w:commentReference w:id="2014"/>
      </w:r>
    </w:p>
    <w:p w14:paraId="46293FB5" w14:textId="18E83C22" w:rsidR="00750AFE" w:rsidRPr="00256CC8" w:rsidRDefault="00553B7B" w:rsidP="00256CC8">
      <w:pPr>
        <w:pStyle w:val="a6"/>
      </w:pPr>
      <w:r>
        <w:t xml:space="preserve">Figure </w:t>
      </w:r>
      <w:r w:rsidR="005433C0">
        <w:rPr>
          <w:noProof/>
        </w:rPr>
        <w:fldChar w:fldCharType="begin"/>
      </w:r>
      <w:r w:rsidR="005433C0">
        <w:rPr>
          <w:noProof/>
        </w:rPr>
        <w:instrText xml:space="preserve"> STYLEREF 1 \s </w:instrText>
      </w:r>
      <w:r w:rsidR="005433C0">
        <w:rPr>
          <w:noProof/>
        </w:rPr>
        <w:fldChar w:fldCharType="separate"/>
      </w:r>
      <w:r w:rsidR="00A60C92">
        <w:rPr>
          <w:noProof/>
        </w:rPr>
        <w:t>4</w:t>
      </w:r>
      <w:r w:rsidR="005433C0">
        <w:rPr>
          <w:noProof/>
        </w:rPr>
        <w:fldChar w:fldCharType="end"/>
      </w:r>
      <w:r w:rsidR="002C0CB2">
        <w:t>.</w:t>
      </w:r>
      <w:r w:rsidR="005433C0">
        <w:rPr>
          <w:noProof/>
        </w:rPr>
        <w:fldChar w:fldCharType="begin"/>
      </w:r>
      <w:r w:rsidR="005433C0">
        <w:rPr>
          <w:noProof/>
        </w:rPr>
        <w:instrText xml:space="preserve"> SEQ Figure \* ARABIC \s 1 </w:instrText>
      </w:r>
      <w:r w:rsidR="005433C0">
        <w:rPr>
          <w:noProof/>
        </w:rPr>
        <w:fldChar w:fldCharType="separate"/>
      </w:r>
      <w:r w:rsidR="00A60C92">
        <w:rPr>
          <w:noProof/>
        </w:rPr>
        <w:t>2</w:t>
      </w:r>
      <w:r w:rsidR="005433C0">
        <w:rPr>
          <w:noProof/>
        </w:rPr>
        <w:fldChar w:fldCharType="end"/>
      </w:r>
      <w:r>
        <w:t xml:space="preserve">: Example </w:t>
      </w:r>
      <w:r w:rsidR="00414492">
        <w:t>message sequence</w:t>
      </w:r>
      <w:r w:rsidR="00EE123F">
        <w:t xml:space="preserve"> </w:t>
      </w:r>
      <w:r w:rsidR="00414492">
        <w:t xml:space="preserve">for the exchange of </w:t>
      </w:r>
      <w:r>
        <w:t>Provisioning PDUs</w:t>
      </w:r>
    </w:p>
    <w:p w14:paraId="3F925505" w14:textId="06B5C93F" w:rsidR="00B56933" w:rsidRDefault="00B56933" w:rsidP="00B56933">
      <w:pPr>
        <w:pStyle w:val="40"/>
      </w:pPr>
      <w:bookmarkStart w:id="2015" w:name="_Toc527039254"/>
      <w:bookmarkEnd w:id="1844"/>
      <w:r>
        <w:t>Behavior</w:t>
      </w:r>
      <w:bookmarkEnd w:id="2015"/>
    </w:p>
    <w:p w14:paraId="13070A72" w14:textId="5D17F21A" w:rsidR="00721445" w:rsidRPr="003D05F1" w:rsidRDefault="00B56933" w:rsidP="00B56933">
      <w:pPr>
        <w:pStyle w:val="a2"/>
      </w:pPr>
      <w:bookmarkStart w:id="2016" w:name="_Hlk515810322"/>
      <w:r w:rsidRPr="003D05F1">
        <w:t>This section describes behaviors for states and messages for th</w:t>
      </w:r>
      <w:r w:rsidR="00BC5FED">
        <w:t>e</w:t>
      </w:r>
      <w:r w:rsidRPr="003D05F1">
        <w:t xml:space="preserve"> </w:t>
      </w:r>
      <w:r w:rsidR="00BC5FED">
        <w:t xml:space="preserve">Remote Provisioning </w:t>
      </w:r>
      <w:r w:rsidRPr="003D05F1">
        <w:t>Server model.</w:t>
      </w:r>
    </w:p>
    <w:bookmarkEnd w:id="2016"/>
    <w:p w14:paraId="34ECE2C8" w14:textId="79CDDF61" w:rsidR="0086376E" w:rsidRDefault="00B56933" w:rsidP="00B56933">
      <w:pPr>
        <w:pStyle w:val="50"/>
      </w:pPr>
      <w:r w:rsidRPr="001E4A2E">
        <w:t xml:space="preserve">Remote Provisioning Scan </w:t>
      </w:r>
      <w:r w:rsidR="008E1F0B">
        <w:t>behavior</w:t>
      </w:r>
    </w:p>
    <w:p w14:paraId="3C0DA1E4" w14:textId="47E94969" w:rsidR="00581B82" w:rsidRDefault="00581B82" w:rsidP="00C358A3">
      <w:pPr>
        <w:pStyle w:val="a2"/>
      </w:pPr>
      <w:r>
        <w:t xml:space="preserve">This section describes behaviors of the Remote Provisioning Server model associated with the </w:t>
      </w:r>
      <w:r w:rsidR="003B24F9" w:rsidRPr="003B24F9">
        <w:t xml:space="preserve">Remote Provisioning </w:t>
      </w:r>
      <w:r>
        <w:t>Scan procedure (see Section 4.4.5.2).</w:t>
      </w:r>
    </w:p>
    <w:p w14:paraId="3ED5A972" w14:textId="0D8A5BB0" w:rsidR="00A414ED" w:rsidRPr="00A414ED" w:rsidRDefault="00A414ED" w:rsidP="00A414ED">
      <w:pPr>
        <w:keepNext/>
        <w:keepLines/>
        <w:numPr>
          <w:ilvl w:val="5"/>
          <w:numId w:val="7"/>
        </w:numPr>
        <w:tabs>
          <w:tab w:val="num" w:pos="360"/>
          <w:tab w:val="left" w:pos="1260"/>
          <w:tab w:val="left" w:pos="1440"/>
        </w:tabs>
        <w:spacing w:before="200" w:after="40" w:line="240" w:lineRule="auto"/>
        <w:ind w:left="0" w:firstLine="0"/>
        <w:outlineLvl w:val="5"/>
        <w:rPr>
          <w:rFonts w:asciiTheme="majorHAnsi" w:eastAsiaTheme="majorEastAsia" w:hAnsiTheme="majorHAnsi" w:cstheme="majorBidi"/>
          <w:i/>
          <w:color w:val="0082FC" w:themeColor="accent1"/>
          <w:szCs w:val="26"/>
        </w:rPr>
      </w:pPr>
      <w:r w:rsidRPr="00A414ED">
        <w:rPr>
          <w:rFonts w:asciiTheme="majorHAnsi" w:eastAsiaTheme="majorEastAsia" w:hAnsiTheme="majorHAnsi" w:cstheme="majorBidi"/>
          <w:i/>
          <w:color w:val="0082FC" w:themeColor="accent1"/>
          <w:szCs w:val="26"/>
        </w:rPr>
        <w:t xml:space="preserve">Receiving a Remote Provisioning </w:t>
      </w:r>
      <w:r>
        <w:rPr>
          <w:rFonts w:asciiTheme="majorHAnsi" w:eastAsiaTheme="majorEastAsia" w:hAnsiTheme="majorHAnsi" w:cstheme="majorBidi"/>
          <w:i/>
          <w:color w:val="0082FC" w:themeColor="accent1"/>
          <w:szCs w:val="26"/>
        </w:rPr>
        <w:t>Scan Capabilities</w:t>
      </w:r>
      <w:r w:rsidRPr="00A414ED">
        <w:rPr>
          <w:rFonts w:asciiTheme="majorHAnsi" w:eastAsiaTheme="majorEastAsia" w:hAnsiTheme="majorHAnsi" w:cstheme="majorBidi"/>
          <w:i/>
          <w:color w:val="0082FC" w:themeColor="accent1"/>
          <w:szCs w:val="26"/>
        </w:rPr>
        <w:t xml:space="preserve"> Get message</w:t>
      </w:r>
    </w:p>
    <w:p w14:paraId="25D246C5" w14:textId="5BB212D1" w:rsidR="00A414ED" w:rsidRPr="00A414ED" w:rsidRDefault="00A414ED" w:rsidP="00A414ED">
      <w:pPr>
        <w:spacing w:before="120" w:after="240"/>
      </w:pPr>
      <w:r w:rsidRPr="00A414ED">
        <w:t xml:space="preserve">When a Remote Provisioning Server receives a Remote Provisioning </w:t>
      </w:r>
      <w:r>
        <w:t>Scan Capabilities</w:t>
      </w:r>
      <w:r w:rsidRPr="00A414ED" w:rsidDel="00CB2FF3">
        <w:t xml:space="preserve"> </w:t>
      </w:r>
      <w:r w:rsidRPr="00A414ED">
        <w:t xml:space="preserve">Get message, the Remote Provisioning Server shall respond with a Remote Provisioning </w:t>
      </w:r>
      <w:r>
        <w:t>Scan Capabilities</w:t>
      </w:r>
      <w:r w:rsidRPr="00A414ED" w:rsidDel="00CB2FF3">
        <w:t xml:space="preserve"> </w:t>
      </w:r>
      <w:r w:rsidRPr="00A414ED">
        <w:t>Status message (see Section</w:t>
      </w:r>
      <w:r>
        <w:rPr>
          <w:color w:val="0082FC" w:themeColor="accent1"/>
        </w:rPr>
        <w:t xml:space="preserve"> </w:t>
      </w:r>
      <w:r>
        <w:rPr>
          <w:color w:val="0082FC" w:themeColor="accent1"/>
        </w:rPr>
        <w:fldChar w:fldCharType="begin"/>
      </w:r>
      <w:r>
        <w:rPr>
          <w:color w:val="0082FC" w:themeColor="accent1"/>
        </w:rPr>
        <w:instrText xml:space="preserve"> REF _Ref524895995 \r \h </w:instrText>
      </w:r>
      <w:r>
        <w:rPr>
          <w:color w:val="0082FC" w:themeColor="accent1"/>
        </w:rPr>
      </w:r>
      <w:r>
        <w:rPr>
          <w:color w:val="0082FC" w:themeColor="accent1"/>
        </w:rPr>
        <w:fldChar w:fldCharType="separate"/>
      </w:r>
      <w:r w:rsidR="00A60C92">
        <w:rPr>
          <w:color w:val="0082FC" w:themeColor="accent1"/>
        </w:rPr>
        <w:t>4.3.4.2</w:t>
      </w:r>
      <w:r>
        <w:rPr>
          <w:color w:val="0082FC" w:themeColor="accent1"/>
        </w:rPr>
        <w:fldChar w:fldCharType="end"/>
      </w:r>
      <w:r w:rsidRPr="00A414ED">
        <w:t>).</w:t>
      </w:r>
    </w:p>
    <w:p w14:paraId="0EF1AA91" w14:textId="3B1E92B4" w:rsidR="00A414ED" w:rsidRPr="00A414ED" w:rsidRDefault="00A414ED" w:rsidP="00A414ED">
      <w:pPr>
        <w:keepNext/>
        <w:keepLines/>
        <w:numPr>
          <w:ilvl w:val="5"/>
          <w:numId w:val="7"/>
        </w:numPr>
        <w:tabs>
          <w:tab w:val="num" w:pos="360"/>
          <w:tab w:val="left" w:pos="1260"/>
          <w:tab w:val="left" w:pos="1440"/>
        </w:tabs>
        <w:spacing w:before="200" w:after="40" w:line="240" w:lineRule="auto"/>
        <w:ind w:left="1440" w:hanging="1440"/>
        <w:outlineLvl w:val="5"/>
        <w:rPr>
          <w:rFonts w:asciiTheme="majorHAnsi" w:eastAsiaTheme="majorEastAsia" w:hAnsiTheme="majorHAnsi" w:cstheme="majorBidi"/>
          <w:i/>
          <w:color w:val="0082FC" w:themeColor="accent1"/>
          <w:szCs w:val="26"/>
        </w:rPr>
      </w:pPr>
      <w:r w:rsidRPr="00A414ED">
        <w:rPr>
          <w:rFonts w:asciiTheme="majorHAnsi" w:eastAsiaTheme="majorEastAsia" w:hAnsiTheme="majorHAnsi" w:cstheme="majorBidi"/>
          <w:i/>
          <w:color w:val="0082FC" w:themeColor="accent1"/>
          <w:szCs w:val="26"/>
        </w:rPr>
        <w:t xml:space="preserve">Sending a Remote Provisioning </w:t>
      </w:r>
      <w:r w:rsidR="00884B4C">
        <w:rPr>
          <w:rFonts w:asciiTheme="majorHAnsi" w:eastAsiaTheme="majorEastAsia" w:hAnsiTheme="majorHAnsi" w:cstheme="majorBidi"/>
          <w:i/>
          <w:color w:val="0082FC" w:themeColor="accent1"/>
          <w:szCs w:val="26"/>
        </w:rPr>
        <w:t>Scan Capabilities</w:t>
      </w:r>
      <w:r w:rsidRPr="00A414ED">
        <w:rPr>
          <w:rFonts w:asciiTheme="majorHAnsi" w:eastAsiaTheme="majorEastAsia" w:hAnsiTheme="majorHAnsi" w:cstheme="majorBidi"/>
          <w:i/>
          <w:color w:val="0082FC" w:themeColor="accent1"/>
          <w:szCs w:val="26"/>
        </w:rPr>
        <w:t xml:space="preserve"> Status message</w:t>
      </w:r>
    </w:p>
    <w:p w14:paraId="68293C96" w14:textId="5988B550" w:rsidR="00A414ED" w:rsidRPr="00A414ED" w:rsidRDefault="00A414ED" w:rsidP="00A414ED">
      <w:pPr>
        <w:spacing w:before="120" w:after="240"/>
      </w:pPr>
      <w:r w:rsidRPr="00A414ED">
        <w:t xml:space="preserve">A Remote Provisioning Server shall send </w:t>
      </w:r>
      <w:r w:rsidR="00006CAE">
        <w:t>a</w:t>
      </w:r>
      <w:r w:rsidR="00006CAE" w:rsidRPr="00A414ED">
        <w:t xml:space="preserve"> </w:t>
      </w:r>
      <w:r w:rsidRPr="00A414ED">
        <w:t xml:space="preserve">Remote Provisioning </w:t>
      </w:r>
      <w:r>
        <w:t>Scan Capabilities</w:t>
      </w:r>
      <w:r w:rsidRPr="00A414ED" w:rsidDel="00CB2FF3">
        <w:t xml:space="preserve"> </w:t>
      </w:r>
      <w:r w:rsidRPr="00A414ED">
        <w:t>Status message as a response to a Remote Provisioning Scan Capabilities</w:t>
      </w:r>
      <w:r w:rsidRPr="00A414ED" w:rsidDel="00CB2FF3">
        <w:t xml:space="preserve"> </w:t>
      </w:r>
      <w:r w:rsidRPr="00A414ED">
        <w:t>Get message (see Section</w:t>
      </w:r>
      <w:r>
        <w:rPr>
          <w:color w:val="0082FC" w:themeColor="accent1"/>
        </w:rPr>
        <w:t xml:space="preserve"> </w:t>
      </w:r>
      <w:r>
        <w:rPr>
          <w:color w:val="0082FC" w:themeColor="accent1"/>
        </w:rPr>
        <w:fldChar w:fldCharType="begin"/>
      </w:r>
      <w:r>
        <w:rPr>
          <w:color w:val="0082FC" w:themeColor="accent1"/>
        </w:rPr>
        <w:instrText xml:space="preserve"> REF _Ref524895943 \r \h </w:instrText>
      </w:r>
      <w:r>
        <w:rPr>
          <w:color w:val="0082FC" w:themeColor="accent1"/>
        </w:rPr>
      </w:r>
      <w:r>
        <w:rPr>
          <w:color w:val="0082FC" w:themeColor="accent1"/>
        </w:rPr>
        <w:fldChar w:fldCharType="separate"/>
      </w:r>
      <w:r w:rsidR="00A60C92">
        <w:rPr>
          <w:color w:val="0082FC" w:themeColor="accent1"/>
        </w:rPr>
        <w:t>4.3.4.1</w:t>
      </w:r>
      <w:r>
        <w:rPr>
          <w:color w:val="0082FC" w:themeColor="accent1"/>
        </w:rPr>
        <w:fldChar w:fldCharType="end"/>
      </w:r>
      <w:r w:rsidRPr="00A414ED">
        <w:t>).</w:t>
      </w:r>
    </w:p>
    <w:p w14:paraId="11064460" w14:textId="16A8DBCE" w:rsidR="00A414ED" w:rsidRPr="00A414ED" w:rsidRDefault="00A414ED" w:rsidP="00A414ED">
      <w:pPr>
        <w:spacing w:before="120" w:after="240"/>
      </w:pPr>
      <w:r w:rsidRPr="00A414ED">
        <w:t xml:space="preserve">When sending a Remote Provisioning </w:t>
      </w:r>
      <w:r>
        <w:t>Scan Capabilities</w:t>
      </w:r>
      <w:r w:rsidRPr="00A414ED" w:rsidDel="00CB2FF3">
        <w:t xml:space="preserve"> </w:t>
      </w:r>
      <w:r w:rsidRPr="00A414ED">
        <w:t xml:space="preserve">Status message, the Remote Provisioning Server shall set the message field values as defined in </w:t>
      </w:r>
      <w:r w:rsidR="00006CAE" w:rsidRPr="00EE123F">
        <w:rPr>
          <w:rStyle w:val="DocumentHyperlink"/>
        </w:rPr>
        <w:fldChar w:fldCharType="begin"/>
      </w:r>
      <w:r w:rsidR="00006CAE" w:rsidRPr="00EE123F">
        <w:rPr>
          <w:rStyle w:val="DocumentHyperlink"/>
        </w:rPr>
        <w:instrText xml:space="preserve"> REF _Ref526435551 \h </w:instrText>
      </w:r>
      <w:r w:rsidR="00EE123F">
        <w:rPr>
          <w:rStyle w:val="DocumentHyperlink"/>
        </w:rPr>
        <w:instrText xml:space="preserve"> \* MERGEFORMAT </w:instrText>
      </w:r>
      <w:r w:rsidR="00006CAE" w:rsidRPr="00EE123F">
        <w:rPr>
          <w:rStyle w:val="DocumentHyperlink"/>
        </w:rPr>
      </w:r>
      <w:r w:rsidR="00006CAE" w:rsidRPr="00EE123F">
        <w:rPr>
          <w:rStyle w:val="DocumentHyperlink"/>
        </w:rPr>
        <w:fldChar w:fldCharType="separate"/>
      </w:r>
      <w:ins w:id="2017" w:author="Piotr Winiarczyk" w:date="2018-11-10T18:01:00Z">
        <w:r w:rsidR="008056E1" w:rsidRPr="008056E1">
          <w:rPr>
            <w:rStyle w:val="DocumentHyperlink"/>
            <w:rPrChange w:id="2018" w:author="Piotr Winiarczyk" w:date="2018-11-10T18:01:00Z">
              <w:rPr>
                <w:bCs/>
                <w:i/>
                <w:color w:val="3E434A" w:themeColor="text2"/>
                <w:sz w:val="18"/>
                <w:szCs w:val="18"/>
              </w:rPr>
            </w:rPrChange>
          </w:rPr>
          <w:t xml:space="preserve">Table </w:t>
        </w:r>
        <w:r w:rsidR="008056E1" w:rsidRPr="008056E1">
          <w:rPr>
            <w:rStyle w:val="DocumentHyperlink"/>
            <w:rPrChange w:id="2019" w:author="Piotr Winiarczyk" w:date="2018-11-10T18:01:00Z">
              <w:rPr>
                <w:bCs/>
                <w:i/>
                <w:noProof/>
                <w:color w:val="3E434A" w:themeColor="text2"/>
                <w:sz w:val="18"/>
                <w:szCs w:val="18"/>
              </w:rPr>
            </w:rPrChange>
          </w:rPr>
          <w:t>4</w:t>
        </w:r>
        <w:r w:rsidR="008056E1" w:rsidRPr="008056E1">
          <w:rPr>
            <w:rStyle w:val="DocumentHyperlink"/>
            <w:rPrChange w:id="2020" w:author="Piotr Winiarczyk" w:date="2018-11-10T18:01:00Z">
              <w:rPr>
                <w:bCs/>
                <w:i/>
                <w:color w:val="3E434A" w:themeColor="text2"/>
                <w:sz w:val="18"/>
                <w:szCs w:val="18"/>
              </w:rPr>
            </w:rPrChange>
          </w:rPr>
          <w:t>.</w:t>
        </w:r>
        <w:r w:rsidR="008056E1" w:rsidRPr="008056E1">
          <w:rPr>
            <w:rStyle w:val="DocumentHyperlink"/>
            <w:rPrChange w:id="2021" w:author="Piotr Winiarczyk" w:date="2018-11-10T18:01:00Z">
              <w:rPr>
                <w:bCs/>
                <w:i/>
                <w:noProof/>
                <w:color w:val="3E434A" w:themeColor="text2"/>
                <w:sz w:val="18"/>
                <w:szCs w:val="18"/>
              </w:rPr>
            </w:rPrChange>
          </w:rPr>
          <w:t>23</w:t>
        </w:r>
      </w:ins>
      <w:del w:id="2022" w:author="Piotr Winiarczyk" w:date="2018-11-10T18:01:00Z">
        <w:r w:rsidR="00A60C92" w:rsidRPr="00CC2745" w:rsidDel="008056E1">
          <w:rPr>
            <w:rStyle w:val="DocumentHyperlink"/>
          </w:rPr>
          <w:delText>Table 4.25</w:delText>
        </w:r>
      </w:del>
      <w:r w:rsidR="00006CAE" w:rsidRPr="00EE123F">
        <w:rPr>
          <w:rStyle w:val="DocumentHyperlink"/>
        </w:rPr>
        <w:fldChar w:fldCharType="end"/>
      </w:r>
      <w:r w:rsidRPr="00EE123F">
        <w:rPr>
          <w:rStyle w:val="DocumentHyperlink"/>
        </w:rPr>
        <w:t>.</w:t>
      </w:r>
      <w:r w:rsidRPr="00A414ED">
        <w:t xml:space="preserve"> </w:t>
      </w:r>
    </w:p>
    <w:tbl>
      <w:tblPr>
        <w:tblStyle w:val="Bluetoothtable1"/>
        <w:tblW w:w="0" w:type="auto"/>
        <w:tblLook w:val="04A0" w:firstRow="1" w:lastRow="0" w:firstColumn="1" w:lastColumn="0" w:noHBand="0" w:noVBand="1"/>
        <w:tblPrChange w:id="2023" w:author="Piotr Winiarczyk" w:date="2018-11-10T18:00:00Z">
          <w:tblPr>
            <w:tblStyle w:val="Bluetoothtable1"/>
            <w:tblW w:w="0" w:type="auto"/>
            <w:tblLook w:val="04A0" w:firstRow="1" w:lastRow="0" w:firstColumn="1" w:lastColumn="0" w:noHBand="0" w:noVBand="1"/>
          </w:tblPr>
        </w:tblPrChange>
      </w:tblPr>
      <w:tblGrid>
        <w:gridCol w:w="2368"/>
        <w:gridCol w:w="4290"/>
        <w:tblGridChange w:id="2024">
          <w:tblGrid>
            <w:gridCol w:w="2368"/>
            <w:gridCol w:w="2727"/>
          </w:tblGrid>
        </w:tblGridChange>
      </w:tblGrid>
      <w:tr w:rsidR="008056E1" w:rsidRPr="00A414ED" w14:paraId="1EAB8F95" w14:textId="77777777" w:rsidTr="008056E1">
        <w:trPr>
          <w:tblHeader/>
          <w:trPrChange w:id="2025" w:author="Piotr Winiarczyk" w:date="2018-11-10T18:00:00Z">
            <w:trPr>
              <w:tblHeader/>
            </w:trPr>
          </w:trPrChange>
        </w:trPr>
        <w:tc>
          <w:tcPr>
            <w:tcW w:w="2368" w:type="dxa"/>
            <w:tcPrChange w:id="2026" w:author="Piotr Winiarczyk" w:date="2018-11-10T18:00:00Z">
              <w:tcPr>
                <w:tcW w:w="2405" w:type="dxa"/>
              </w:tcPr>
            </w:tcPrChange>
          </w:tcPr>
          <w:p w14:paraId="3879D059" w14:textId="77777777" w:rsidR="008056E1" w:rsidRPr="00A414ED" w:rsidRDefault="008056E1">
            <w:pPr>
              <w:pStyle w:val="Tableheading0"/>
              <w:pPrChange w:id="2027" w:author="Piotr Winiarczyk" w:date="2018-11-10T18:00:00Z">
                <w:pPr>
                  <w:spacing w:before="40" w:after="40"/>
                </w:pPr>
              </w:pPrChange>
            </w:pPr>
            <w:r w:rsidRPr="00A414ED">
              <w:t>Message Field</w:t>
            </w:r>
          </w:p>
        </w:tc>
        <w:tc>
          <w:tcPr>
            <w:tcW w:w="4290" w:type="dxa"/>
            <w:tcPrChange w:id="2028" w:author="Piotr Winiarczyk" w:date="2018-11-10T18:00:00Z">
              <w:tcPr>
                <w:tcW w:w="2835" w:type="dxa"/>
              </w:tcPr>
            </w:tcPrChange>
          </w:tcPr>
          <w:p w14:paraId="343AA606" w14:textId="77777777" w:rsidR="008056E1" w:rsidRPr="00A414ED" w:rsidRDefault="008056E1">
            <w:pPr>
              <w:pStyle w:val="Tableheading0"/>
              <w:pPrChange w:id="2029" w:author="Piotr Winiarczyk" w:date="2018-11-10T18:00:00Z">
                <w:pPr>
                  <w:spacing w:before="40" w:after="40"/>
                </w:pPr>
              </w:pPrChange>
            </w:pPr>
            <w:r w:rsidRPr="00A414ED">
              <w:t>State</w:t>
            </w:r>
          </w:p>
        </w:tc>
      </w:tr>
      <w:tr w:rsidR="008056E1" w:rsidRPr="00A414ED" w14:paraId="2A4589BE" w14:textId="77777777" w:rsidTr="008056E1">
        <w:tc>
          <w:tcPr>
            <w:tcW w:w="2368" w:type="dxa"/>
            <w:tcPrChange w:id="2030" w:author="Piotr Winiarczyk" w:date="2018-11-10T18:00:00Z">
              <w:tcPr>
                <w:tcW w:w="2405" w:type="dxa"/>
              </w:tcPr>
            </w:tcPrChange>
          </w:tcPr>
          <w:p w14:paraId="11B0C6DB" w14:textId="77777777" w:rsidR="008056E1" w:rsidRPr="00A414ED" w:rsidRDefault="008056E1" w:rsidP="00A414ED">
            <w:pPr>
              <w:spacing w:before="120" w:line="240" w:lineRule="atLeast"/>
              <w:rPr>
                <w:color w:val="262626" w:themeColor="text1" w:themeTint="D9"/>
              </w:rPr>
            </w:pPr>
            <w:r w:rsidRPr="00A414ED">
              <w:rPr>
                <w:color w:val="262626" w:themeColor="text1" w:themeTint="D9"/>
              </w:rPr>
              <w:t>MaxScannedItems</w:t>
            </w:r>
          </w:p>
        </w:tc>
        <w:tc>
          <w:tcPr>
            <w:tcW w:w="4290" w:type="dxa"/>
            <w:tcPrChange w:id="2031" w:author="Piotr Winiarczyk" w:date="2018-11-10T18:00:00Z">
              <w:tcPr>
                <w:tcW w:w="2835" w:type="dxa"/>
              </w:tcPr>
            </w:tcPrChange>
          </w:tcPr>
          <w:p w14:paraId="45C978A7" w14:textId="77777777" w:rsidR="008056E1" w:rsidRPr="00A414ED" w:rsidRDefault="008056E1" w:rsidP="00A414ED">
            <w:pPr>
              <w:spacing w:before="120" w:line="240" w:lineRule="atLeast"/>
              <w:rPr>
                <w:color w:val="262626" w:themeColor="text1" w:themeTint="D9"/>
              </w:rPr>
            </w:pPr>
            <w:r w:rsidRPr="00A414ED">
              <w:rPr>
                <w:color w:val="262626" w:themeColor="text1" w:themeTint="D9"/>
              </w:rPr>
              <w:t>Remote Provisioning Max Scanned Items</w:t>
            </w:r>
          </w:p>
        </w:tc>
      </w:tr>
      <w:tr w:rsidR="008056E1" w:rsidRPr="00A414ED" w14:paraId="6C7E5896" w14:textId="77777777" w:rsidTr="008056E1">
        <w:trPr>
          <w:ins w:id="2032" w:author="Piotr Winiarczyk" w:date="2018-11-10T17:58:00Z"/>
        </w:trPr>
        <w:tc>
          <w:tcPr>
            <w:tcW w:w="2368" w:type="dxa"/>
            <w:tcPrChange w:id="2033" w:author="Piotr Winiarczyk" w:date="2018-11-10T18:00:00Z">
              <w:tcPr>
                <w:tcW w:w="2405" w:type="dxa"/>
              </w:tcPr>
            </w:tcPrChange>
          </w:tcPr>
          <w:p w14:paraId="12DDA28D" w14:textId="6C0FE937" w:rsidR="008056E1" w:rsidRPr="00A414ED" w:rsidRDefault="008056E1" w:rsidP="00A414ED">
            <w:pPr>
              <w:spacing w:before="120" w:line="240" w:lineRule="atLeast"/>
              <w:rPr>
                <w:ins w:id="2034" w:author="Piotr Winiarczyk" w:date="2018-11-10T17:58:00Z"/>
                <w:color w:val="262626" w:themeColor="text1" w:themeTint="D9"/>
              </w:rPr>
            </w:pPr>
            <w:ins w:id="2035" w:author="Piotr Winiarczyk" w:date="2018-11-10T17:59:00Z">
              <w:r>
                <w:rPr>
                  <w:color w:val="262626" w:themeColor="text1" w:themeTint="D9"/>
                </w:rPr>
                <w:t>ActiveScan</w:t>
              </w:r>
            </w:ins>
          </w:p>
        </w:tc>
        <w:tc>
          <w:tcPr>
            <w:tcW w:w="4290" w:type="dxa"/>
            <w:tcPrChange w:id="2036" w:author="Piotr Winiarczyk" w:date="2018-11-10T18:00:00Z">
              <w:tcPr>
                <w:tcW w:w="2835" w:type="dxa"/>
              </w:tcPr>
            </w:tcPrChange>
          </w:tcPr>
          <w:p w14:paraId="5BB1B152" w14:textId="181428B2" w:rsidR="008056E1" w:rsidRPr="00A414ED" w:rsidRDefault="008056E1" w:rsidP="00A414ED">
            <w:pPr>
              <w:spacing w:before="120" w:line="240" w:lineRule="atLeast"/>
              <w:rPr>
                <w:ins w:id="2037" w:author="Piotr Winiarczyk" w:date="2018-11-10T17:58:00Z"/>
                <w:color w:val="262626" w:themeColor="text1" w:themeTint="D9"/>
              </w:rPr>
            </w:pPr>
            <w:ins w:id="2038" w:author="Piotr Winiarczyk" w:date="2018-11-10T17:59:00Z">
              <w:r w:rsidRPr="00A414ED">
                <w:rPr>
                  <w:color w:val="262626" w:themeColor="text1" w:themeTint="D9"/>
                </w:rPr>
                <w:t>Remote Provisioning</w:t>
              </w:r>
              <w:r>
                <w:rPr>
                  <w:color w:val="262626" w:themeColor="text1" w:themeTint="D9"/>
                </w:rPr>
                <w:t xml:space="preserve"> Active Scan</w:t>
              </w:r>
            </w:ins>
          </w:p>
        </w:tc>
      </w:tr>
    </w:tbl>
    <w:p w14:paraId="70F72D5F" w14:textId="527BE543" w:rsidR="00A414ED" w:rsidRPr="00AD30EF" w:rsidRDefault="00A414ED" w:rsidP="00AD30EF">
      <w:pPr>
        <w:spacing w:before="120" w:after="240" w:line="240" w:lineRule="auto"/>
        <w:rPr>
          <w:bCs/>
          <w:i/>
          <w:color w:val="3E434A" w:themeColor="text2"/>
          <w:sz w:val="18"/>
          <w:szCs w:val="18"/>
        </w:rPr>
      </w:pPr>
      <w:bookmarkStart w:id="2039" w:name="_Ref526435551"/>
      <w:bookmarkStart w:id="2040" w:name="_Ref526435422"/>
      <w:r w:rsidRPr="00A414ED">
        <w:rPr>
          <w:bCs/>
          <w:i/>
          <w:color w:val="3E434A" w:themeColor="text2"/>
          <w:sz w:val="18"/>
          <w:szCs w:val="18"/>
        </w:rPr>
        <w:lastRenderedPageBreak/>
        <w:t xml:space="preserve">Table </w:t>
      </w:r>
      <w:ins w:id="2041" w:author="Piotr Winiarczyk" w:date="2018-11-10T17:37:00Z">
        <w:r w:rsidR="00F7192C">
          <w:rPr>
            <w:bCs/>
            <w:i/>
            <w:color w:val="3E434A" w:themeColor="text2"/>
            <w:sz w:val="18"/>
            <w:szCs w:val="18"/>
          </w:rPr>
          <w:fldChar w:fldCharType="begin"/>
        </w:r>
        <w:r w:rsidR="00F7192C">
          <w:rPr>
            <w:bCs/>
            <w:i/>
            <w:color w:val="3E434A" w:themeColor="text2"/>
            <w:sz w:val="18"/>
            <w:szCs w:val="18"/>
          </w:rPr>
          <w:instrText xml:space="preserve"> STYLEREF 1 \s </w:instrText>
        </w:r>
      </w:ins>
      <w:r w:rsidR="00F7192C">
        <w:rPr>
          <w:bCs/>
          <w:i/>
          <w:color w:val="3E434A" w:themeColor="text2"/>
          <w:sz w:val="18"/>
          <w:szCs w:val="18"/>
        </w:rPr>
        <w:fldChar w:fldCharType="separate"/>
      </w:r>
      <w:r w:rsidR="00F7192C">
        <w:rPr>
          <w:bCs/>
          <w:i/>
          <w:noProof/>
          <w:color w:val="3E434A" w:themeColor="text2"/>
          <w:sz w:val="18"/>
          <w:szCs w:val="18"/>
        </w:rPr>
        <w:t>4</w:t>
      </w:r>
      <w:ins w:id="2042" w:author="Piotr Winiarczyk" w:date="2018-11-10T17:37:00Z">
        <w:r w:rsidR="00F7192C">
          <w:rPr>
            <w:bCs/>
            <w:i/>
            <w:color w:val="3E434A" w:themeColor="text2"/>
            <w:sz w:val="18"/>
            <w:szCs w:val="18"/>
          </w:rPr>
          <w:fldChar w:fldCharType="end"/>
        </w:r>
        <w:r w:rsidR="00F7192C">
          <w:rPr>
            <w:bCs/>
            <w:i/>
            <w:color w:val="3E434A" w:themeColor="text2"/>
            <w:sz w:val="18"/>
            <w:szCs w:val="18"/>
          </w:rPr>
          <w:t>.</w:t>
        </w:r>
        <w:r w:rsidR="00F7192C">
          <w:rPr>
            <w:bCs/>
            <w:i/>
            <w:color w:val="3E434A" w:themeColor="text2"/>
            <w:sz w:val="18"/>
            <w:szCs w:val="18"/>
          </w:rPr>
          <w:fldChar w:fldCharType="begin"/>
        </w:r>
        <w:r w:rsidR="00F7192C">
          <w:rPr>
            <w:bCs/>
            <w:i/>
            <w:color w:val="3E434A" w:themeColor="text2"/>
            <w:sz w:val="18"/>
            <w:szCs w:val="18"/>
          </w:rPr>
          <w:instrText xml:space="preserve"> SEQ Table \* ARABIC \s 1 </w:instrText>
        </w:r>
      </w:ins>
      <w:r w:rsidR="00F7192C">
        <w:rPr>
          <w:bCs/>
          <w:i/>
          <w:color w:val="3E434A" w:themeColor="text2"/>
          <w:sz w:val="18"/>
          <w:szCs w:val="18"/>
        </w:rPr>
        <w:fldChar w:fldCharType="separate"/>
      </w:r>
      <w:ins w:id="2043" w:author="Piotr Winiarczyk" w:date="2018-11-10T18:01:00Z">
        <w:r w:rsidR="008056E1">
          <w:rPr>
            <w:bCs/>
            <w:i/>
            <w:noProof/>
            <w:color w:val="3E434A" w:themeColor="text2"/>
            <w:sz w:val="18"/>
            <w:szCs w:val="18"/>
          </w:rPr>
          <w:t>23</w:t>
        </w:r>
      </w:ins>
      <w:ins w:id="2044" w:author="Piotr Winiarczyk" w:date="2018-11-10T17:37:00Z">
        <w:r w:rsidR="00F7192C">
          <w:rPr>
            <w:bCs/>
            <w:i/>
            <w:color w:val="3E434A" w:themeColor="text2"/>
            <w:sz w:val="18"/>
            <w:szCs w:val="18"/>
          </w:rPr>
          <w:fldChar w:fldCharType="end"/>
        </w:r>
      </w:ins>
      <w:del w:id="2045" w:author="Piotr Winiarczyk" w:date="2018-11-10T17:37:00Z">
        <w:r w:rsidR="007F4E90" w:rsidDel="00F7192C">
          <w:rPr>
            <w:bCs/>
            <w:i/>
            <w:color w:val="3E434A" w:themeColor="text2"/>
            <w:sz w:val="18"/>
            <w:szCs w:val="18"/>
          </w:rPr>
          <w:fldChar w:fldCharType="begin"/>
        </w:r>
        <w:r w:rsidR="007F4E90" w:rsidDel="00F7192C">
          <w:rPr>
            <w:bCs/>
            <w:i/>
            <w:color w:val="3E434A" w:themeColor="text2"/>
            <w:sz w:val="18"/>
            <w:szCs w:val="18"/>
          </w:rPr>
          <w:delInstrText xml:space="preserve"> STYLEREF 1 \s </w:delInstrText>
        </w:r>
        <w:r w:rsidR="007F4E90" w:rsidDel="00F7192C">
          <w:rPr>
            <w:bCs/>
            <w:i/>
            <w:color w:val="3E434A" w:themeColor="text2"/>
            <w:sz w:val="18"/>
            <w:szCs w:val="18"/>
          </w:rPr>
          <w:fldChar w:fldCharType="separate"/>
        </w:r>
        <w:r w:rsidR="00A60C92" w:rsidDel="00F7192C">
          <w:rPr>
            <w:bCs/>
            <w:i/>
            <w:noProof/>
            <w:color w:val="3E434A" w:themeColor="text2"/>
            <w:sz w:val="18"/>
            <w:szCs w:val="18"/>
          </w:rPr>
          <w:delText>4</w:delText>
        </w:r>
        <w:r w:rsidR="007F4E90" w:rsidDel="00F7192C">
          <w:rPr>
            <w:bCs/>
            <w:i/>
            <w:color w:val="3E434A" w:themeColor="text2"/>
            <w:sz w:val="18"/>
            <w:szCs w:val="18"/>
          </w:rPr>
          <w:fldChar w:fldCharType="end"/>
        </w:r>
        <w:r w:rsidR="007F4E90" w:rsidDel="00F7192C">
          <w:rPr>
            <w:bCs/>
            <w:i/>
            <w:color w:val="3E434A" w:themeColor="text2"/>
            <w:sz w:val="18"/>
            <w:szCs w:val="18"/>
          </w:rPr>
          <w:delText>.</w:delText>
        </w:r>
        <w:r w:rsidR="007F4E90" w:rsidDel="00F7192C">
          <w:rPr>
            <w:bCs/>
            <w:i/>
            <w:color w:val="3E434A" w:themeColor="text2"/>
            <w:sz w:val="18"/>
            <w:szCs w:val="18"/>
          </w:rPr>
          <w:fldChar w:fldCharType="begin"/>
        </w:r>
        <w:r w:rsidR="007F4E90" w:rsidDel="00F7192C">
          <w:rPr>
            <w:bCs/>
            <w:i/>
            <w:color w:val="3E434A" w:themeColor="text2"/>
            <w:sz w:val="18"/>
            <w:szCs w:val="18"/>
          </w:rPr>
          <w:delInstrText xml:space="preserve"> SEQ Table \* ARABIC \s 1 </w:delInstrText>
        </w:r>
        <w:r w:rsidR="007F4E90" w:rsidDel="00F7192C">
          <w:rPr>
            <w:bCs/>
            <w:i/>
            <w:color w:val="3E434A" w:themeColor="text2"/>
            <w:sz w:val="18"/>
            <w:szCs w:val="18"/>
          </w:rPr>
          <w:fldChar w:fldCharType="separate"/>
        </w:r>
        <w:r w:rsidR="00A60C92" w:rsidDel="00F7192C">
          <w:rPr>
            <w:bCs/>
            <w:i/>
            <w:noProof/>
            <w:color w:val="3E434A" w:themeColor="text2"/>
            <w:sz w:val="18"/>
            <w:szCs w:val="18"/>
          </w:rPr>
          <w:delText>25</w:delText>
        </w:r>
        <w:r w:rsidR="007F4E90" w:rsidDel="00F7192C">
          <w:rPr>
            <w:bCs/>
            <w:i/>
            <w:color w:val="3E434A" w:themeColor="text2"/>
            <w:sz w:val="18"/>
            <w:szCs w:val="18"/>
          </w:rPr>
          <w:fldChar w:fldCharType="end"/>
        </w:r>
      </w:del>
      <w:bookmarkEnd w:id="2039"/>
      <w:r w:rsidRPr="00A414ED">
        <w:rPr>
          <w:bCs/>
          <w:i/>
          <w:color w:val="3E434A" w:themeColor="text2"/>
          <w:sz w:val="18"/>
          <w:szCs w:val="18"/>
        </w:rPr>
        <w:t xml:space="preserve"> </w:t>
      </w:r>
      <w:r w:rsidR="0066334F" w:rsidRPr="0066334F">
        <w:rPr>
          <w:bCs/>
          <w:i/>
          <w:color w:val="3E434A" w:themeColor="text2"/>
          <w:sz w:val="18"/>
          <w:szCs w:val="18"/>
        </w:rPr>
        <w:t xml:space="preserve">Remote Provisioning </w:t>
      </w:r>
      <w:del w:id="2046" w:author="Piotr Winiarczyk" w:date="2018-11-10T17:58:00Z">
        <w:r w:rsidR="0066334F" w:rsidRPr="0066334F" w:rsidDel="008056E1">
          <w:rPr>
            <w:bCs/>
            <w:i/>
            <w:color w:val="3E434A" w:themeColor="text2"/>
            <w:sz w:val="18"/>
            <w:szCs w:val="18"/>
          </w:rPr>
          <w:delText xml:space="preserve">Max </w:delText>
        </w:r>
      </w:del>
      <w:r w:rsidR="0066334F" w:rsidRPr="0066334F">
        <w:rPr>
          <w:bCs/>
          <w:i/>
          <w:color w:val="3E434A" w:themeColor="text2"/>
          <w:sz w:val="18"/>
          <w:szCs w:val="18"/>
        </w:rPr>
        <w:t>Scan</w:t>
      </w:r>
      <w:ins w:id="2047" w:author="Piotr Winiarczyk" w:date="2018-11-10T17:59:00Z">
        <w:r w:rsidR="008056E1" w:rsidRPr="008056E1">
          <w:t xml:space="preserve"> </w:t>
        </w:r>
        <w:r w:rsidR="008056E1" w:rsidRPr="008056E1">
          <w:rPr>
            <w:bCs/>
            <w:i/>
            <w:color w:val="3E434A" w:themeColor="text2"/>
            <w:sz w:val="18"/>
            <w:szCs w:val="18"/>
          </w:rPr>
          <w:t>Capabilities</w:t>
        </w:r>
      </w:ins>
      <w:del w:id="2048" w:author="Piotr Winiarczyk" w:date="2018-11-10T17:58:00Z">
        <w:r w:rsidR="0066334F" w:rsidRPr="0066334F" w:rsidDel="008056E1">
          <w:rPr>
            <w:bCs/>
            <w:i/>
            <w:color w:val="3E434A" w:themeColor="text2"/>
            <w:sz w:val="18"/>
            <w:szCs w:val="18"/>
          </w:rPr>
          <w:delText>ned</w:delText>
        </w:r>
      </w:del>
      <w:r w:rsidRPr="00A414ED">
        <w:rPr>
          <w:bCs/>
          <w:i/>
          <w:color w:val="3E434A" w:themeColor="text2"/>
          <w:sz w:val="18"/>
          <w:szCs w:val="18"/>
        </w:rPr>
        <w:t xml:space="preserve"> </w:t>
      </w:r>
      <w:r w:rsidR="0066334F">
        <w:rPr>
          <w:bCs/>
          <w:i/>
          <w:color w:val="3E434A" w:themeColor="text2"/>
          <w:sz w:val="18"/>
          <w:szCs w:val="18"/>
        </w:rPr>
        <w:t xml:space="preserve">state </w:t>
      </w:r>
      <w:r w:rsidRPr="00A414ED">
        <w:rPr>
          <w:bCs/>
          <w:i/>
          <w:color w:val="3E434A" w:themeColor="text2"/>
          <w:sz w:val="18"/>
          <w:szCs w:val="18"/>
        </w:rPr>
        <w:t xml:space="preserve">mapping to fields of the Remote Provisioning </w:t>
      </w:r>
      <w:r w:rsidR="003439B5" w:rsidRPr="003439B5">
        <w:rPr>
          <w:bCs/>
          <w:i/>
          <w:color w:val="3E434A" w:themeColor="text2"/>
          <w:sz w:val="18"/>
          <w:szCs w:val="18"/>
        </w:rPr>
        <w:t>Scan Capabilities</w:t>
      </w:r>
      <w:r w:rsidRPr="00A414ED" w:rsidDel="00CB2FF3">
        <w:rPr>
          <w:bCs/>
          <w:i/>
          <w:color w:val="3E434A" w:themeColor="text2"/>
          <w:sz w:val="18"/>
          <w:szCs w:val="18"/>
        </w:rPr>
        <w:t xml:space="preserve"> </w:t>
      </w:r>
      <w:r w:rsidRPr="00A414ED">
        <w:rPr>
          <w:bCs/>
          <w:i/>
          <w:color w:val="3E434A" w:themeColor="text2"/>
          <w:sz w:val="18"/>
          <w:szCs w:val="18"/>
        </w:rPr>
        <w:t>Status message</w:t>
      </w:r>
      <w:bookmarkEnd w:id="2040"/>
    </w:p>
    <w:p w14:paraId="664C24BE" w14:textId="77777777" w:rsidR="00B56933" w:rsidRDefault="00B56933" w:rsidP="00692C2D">
      <w:pPr>
        <w:pStyle w:val="6"/>
      </w:pPr>
      <w:bookmarkStart w:id="2049" w:name="_Ref494104345"/>
      <w:r w:rsidRPr="00653666">
        <w:t xml:space="preserve">Receiving a </w:t>
      </w:r>
      <w:r w:rsidRPr="002757F6">
        <w:t xml:space="preserve">Remote Provisioning </w:t>
      </w:r>
      <w:r>
        <w:t xml:space="preserve">Scan </w:t>
      </w:r>
      <w:r w:rsidRPr="002757F6">
        <w:t>Get</w:t>
      </w:r>
      <w:r w:rsidRPr="00653666">
        <w:t xml:space="preserve"> message</w:t>
      </w:r>
      <w:bookmarkEnd w:id="2049"/>
    </w:p>
    <w:p w14:paraId="122A86B6" w14:textId="67491A55" w:rsidR="00B56933" w:rsidRDefault="00B56933" w:rsidP="00B56933">
      <w:pPr>
        <w:pStyle w:val="a2"/>
      </w:pPr>
      <w:r>
        <w:t xml:space="preserve">When a Remote Provisioning Server receives a </w:t>
      </w:r>
      <w:r w:rsidRPr="00C77743">
        <w:t xml:space="preserve">Remote Provisioning </w:t>
      </w:r>
      <w:r>
        <w:t>Scan</w:t>
      </w:r>
      <w:r w:rsidRPr="00C77743">
        <w:t xml:space="preserve"> Get </w:t>
      </w:r>
      <w:r>
        <w:t xml:space="preserve">message, </w:t>
      </w:r>
      <w:r w:rsidR="00E964A5">
        <w:t xml:space="preserve">the Remote </w:t>
      </w:r>
      <w:r w:rsidR="00E964A5" w:rsidRPr="002867E4">
        <w:t>Provisioning Server</w:t>
      </w:r>
      <w:r>
        <w:t xml:space="preserve"> shall respond with a </w:t>
      </w:r>
      <w:r w:rsidRPr="00C77743">
        <w:t xml:space="preserve">Remote Provisioning </w:t>
      </w:r>
      <w:r>
        <w:t>Scan</w:t>
      </w:r>
      <w:r w:rsidRPr="00C77743">
        <w:t xml:space="preserve"> Status </w:t>
      </w:r>
      <w:r>
        <w:t xml:space="preserve">message (see Section </w:t>
      </w:r>
      <w:r w:rsidR="008D2F2B" w:rsidRPr="007F2996">
        <w:rPr>
          <w:rStyle w:val="DocumentHyperlink"/>
        </w:rPr>
        <w:fldChar w:fldCharType="begin"/>
      </w:r>
      <w:r w:rsidR="008D2F2B" w:rsidRPr="007F2996">
        <w:rPr>
          <w:rStyle w:val="DocumentHyperlink"/>
        </w:rPr>
        <w:instrText xml:space="preserve"> REF _Ref494104311 \r \h </w:instrText>
      </w:r>
      <w:r w:rsidR="007F2996">
        <w:rPr>
          <w:rStyle w:val="DocumentHyperlink"/>
        </w:rPr>
        <w:instrText xml:space="preserve"> \* MERGEFORMAT </w:instrText>
      </w:r>
      <w:r w:rsidR="008D2F2B" w:rsidRPr="007F2996">
        <w:rPr>
          <w:rStyle w:val="DocumentHyperlink"/>
        </w:rPr>
      </w:r>
      <w:r w:rsidR="008D2F2B" w:rsidRPr="007F2996">
        <w:rPr>
          <w:rStyle w:val="DocumentHyperlink"/>
        </w:rPr>
        <w:fldChar w:fldCharType="separate"/>
      </w:r>
      <w:r w:rsidR="00A60C92">
        <w:rPr>
          <w:rStyle w:val="DocumentHyperlink"/>
        </w:rPr>
        <w:t>4.4.5.5.1.6</w:t>
      </w:r>
      <w:r w:rsidR="008D2F2B" w:rsidRPr="007F2996">
        <w:rPr>
          <w:rStyle w:val="DocumentHyperlink"/>
        </w:rPr>
        <w:fldChar w:fldCharType="end"/>
      </w:r>
      <w:r>
        <w:t>)</w:t>
      </w:r>
      <w:r w:rsidR="001802B8" w:rsidRPr="001802B8">
        <w:t xml:space="preserve"> </w:t>
      </w:r>
      <w:r w:rsidR="001802B8">
        <w:t xml:space="preserve">with the Status </w:t>
      </w:r>
      <w:r w:rsidR="0000603D">
        <w:t>field</w:t>
      </w:r>
      <w:r w:rsidR="001802B8">
        <w:t xml:space="preserve"> set to Success.</w:t>
      </w:r>
    </w:p>
    <w:p w14:paraId="047EA6FF" w14:textId="77777777" w:rsidR="00B56933" w:rsidRDefault="00B56933" w:rsidP="00692C2D">
      <w:pPr>
        <w:pStyle w:val="6"/>
      </w:pPr>
      <w:bookmarkStart w:id="2050" w:name="_Ref494104357"/>
      <w:r w:rsidRPr="00653666">
        <w:t xml:space="preserve">Receiving a </w:t>
      </w:r>
      <w:r w:rsidRPr="002757F6">
        <w:t xml:space="preserve">Remote Provisioning </w:t>
      </w:r>
      <w:r>
        <w:t>Scan Start</w:t>
      </w:r>
      <w:r w:rsidRPr="00653666">
        <w:t xml:space="preserve"> message</w:t>
      </w:r>
      <w:bookmarkEnd w:id="2050"/>
    </w:p>
    <w:p w14:paraId="1DC488C1" w14:textId="36A588A3" w:rsidR="003B280D" w:rsidRDefault="003B280D" w:rsidP="00B56933">
      <w:pPr>
        <w:pStyle w:val="a2"/>
      </w:pPr>
      <w:r>
        <w:t xml:space="preserve">The Remote Provisioning Client sends </w:t>
      </w:r>
      <w:r w:rsidR="008B6437">
        <w:t xml:space="preserve">a </w:t>
      </w:r>
      <w:r>
        <w:t xml:space="preserve">Remote Provisioning Scan Start message to start </w:t>
      </w:r>
      <w:r w:rsidR="00096B12">
        <w:t xml:space="preserve">or restart </w:t>
      </w:r>
      <w:r>
        <w:t xml:space="preserve">the </w:t>
      </w:r>
      <w:r w:rsidR="003B24F9" w:rsidRPr="003B24F9">
        <w:t xml:space="preserve">Remote Provisioning </w:t>
      </w:r>
      <w:r w:rsidR="00B771BF">
        <w:t>Scan procedure</w:t>
      </w:r>
      <w:r>
        <w:t>.</w:t>
      </w:r>
    </w:p>
    <w:p w14:paraId="1659AC33" w14:textId="7C9658B7" w:rsidR="00B56933" w:rsidRDefault="004C21B2" w:rsidP="00AF4840">
      <w:pPr>
        <w:pStyle w:val="a2"/>
      </w:pPr>
      <w:r>
        <w:t>For</w:t>
      </w:r>
      <w:r w:rsidR="00D272CC">
        <w:t xml:space="preserve"> a</w:t>
      </w:r>
      <w:r w:rsidR="00B56933">
        <w:t xml:space="preserve"> </w:t>
      </w:r>
      <w:r w:rsidR="00B56933" w:rsidRPr="00C77743">
        <w:t xml:space="preserve">Remote Provisioning </w:t>
      </w:r>
      <w:r w:rsidR="00B56933">
        <w:t xml:space="preserve">Scan Start message </w:t>
      </w:r>
      <w:r w:rsidR="00D272CC">
        <w:t xml:space="preserve">to be accepted, the values of the message </w:t>
      </w:r>
      <w:r w:rsidR="00B56933">
        <w:t xml:space="preserve">shall meet all conditions </w:t>
      </w:r>
      <w:r w:rsidR="00D272CC">
        <w:t>d</w:t>
      </w:r>
      <w:r w:rsidR="00D854AF">
        <w:t>e</w:t>
      </w:r>
      <w:r w:rsidR="00D272CC">
        <w:t>fin</w:t>
      </w:r>
      <w:r w:rsidR="00B56933">
        <w:t xml:space="preserve">ed in </w:t>
      </w:r>
      <w:r w:rsidR="007F2996" w:rsidRPr="007F2996">
        <w:rPr>
          <w:rStyle w:val="DocumentHyperlink"/>
        </w:rPr>
        <w:fldChar w:fldCharType="begin"/>
      </w:r>
      <w:r w:rsidR="007F2996" w:rsidRPr="007F2996">
        <w:rPr>
          <w:rStyle w:val="DocumentHyperlink"/>
        </w:rPr>
        <w:instrText xml:space="preserve"> REF _Ref498092763 \h </w:instrText>
      </w:r>
      <w:r w:rsidR="007F2996">
        <w:rPr>
          <w:rStyle w:val="DocumentHyperlink"/>
        </w:rPr>
        <w:instrText xml:space="preserve"> \* MERGEFORMAT </w:instrText>
      </w:r>
      <w:r w:rsidR="007F2996" w:rsidRPr="007F2996">
        <w:rPr>
          <w:rStyle w:val="DocumentHyperlink"/>
        </w:rPr>
      </w:r>
      <w:r w:rsidR="007F2996" w:rsidRPr="007F2996">
        <w:rPr>
          <w:rStyle w:val="DocumentHyperlink"/>
        </w:rPr>
        <w:fldChar w:fldCharType="separate"/>
      </w:r>
      <w:r w:rsidR="00A60C92" w:rsidRPr="00CC2745">
        <w:rPr>
          <w:rStyle w:val="DocumentHyperlink"/>
        </w:rPr>
        <w:t>Table 4.26</w:t>
      </w:r>
      <w:r w:rsidR="007F2996" w:rsidRPr="007F2996">
        <w:rPr>
          <w:rStyle w:val="DocumentHyperlink"/>
        </w:rPr>
        <w:fldChar w:fldCharType="end"/>
      </w:r>
      <w:r w:rsidR="00D272CC">
        <w:t>.</w:t>
      </w:r>
    </w:p>
    <w:tbl>
      <w:tblPr>
        <w:tblStyle w:val="af2"/>
        <w:tblW w:w="9463" w:type="dxa"/>
        <w:tblLook w:val="04A0" w:firstRow="1" w:lastRow="0" w:firstColumn="1" w:lastColumn="0" w:noHBand="0" w:noVBand="1"/>
      </w:tblPr>
      <w:tblGrid>
        <w:gridCol w:w="2259"/>
        <w:gridCol w:w="7204"/>
      </w:tblGrid>
      <w:tr w:rsidR="00B56933" w:rsidRPr="002217FE" w14:paraId="2D4B22C0" w14:textId="77777777" w:rsidTr="00F905A8">
        <w:trPr>
          <w:tblHeader/>
        </w:trPr>
        <w:tc>
          <w:tcPr>
            <w:tcW w:w="22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92FCE76" w14:textId="4F16A99B" w:rsidR="00B56933" w:rsidRPr="002217FE" w:rsidRDefault="00B56933" w:rsidP="00F905A8">
            <w:pPr>
              <w:pStyle w:val="Tableheading0"/>
              <w:keepNext/>
              <w:keepLines/>
            </w:pPr>
            <w:r>
              <w:t>Name</w:t>
            </w:r>
          </w:p>
        </w:tc>
        <w:tc>
          <w:tcPr>
            <w:tcW w:w="7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10459C" w14:textId="77777777" w:rsidR="00B56933" w:rsidRPr="002217FE" w:rsidRDefault="00B56933" w:rsidP="00F905A8">
            <w:pPr>
              <w:pStyle w:val="Tableheading0"/>
              <w:keepNext/>
              <w:keepLines/>
            </w:pPr>
            <w:r>
              <w:t>Condition</w:t>
            </w:r>
          </w:p>
        </w:tc>
      </w:tr>
      <w:tr w:rsidR="00B56933" w:rsidRPr="00B01FBF" w14:paraId="587E8403" w14:textId="77777777" w:rsidTr="00205DA8">
        <w:tc>
          <w:tcPr>
            <w:tcW w:w="2259" w:type="dxa"/>
            <w:tcBorders>
              <w:top w:val="single" w:sz="4" w:space="0" w:color="auto"/>
              <w:left w:val="single" w:sz="4" w:space="0" w:color="auto"/>
              <w:bottom w:val="single" w:sz="4" w:space="0" w:color="auto"/>
              <w:right w:val="single" w:sz="4" w:space="0" w:color="auto"/>
            </w:tcBorders>
          </w:tcPr>
          <w:p w14:paraId="4A4500EA" w14:textId="17EAADDF" w:rsidR="00B56933" w:rsidRPr="00B01FBF" w:rsidRDefault="00B56933" w:rsidP="00205DA8">
            <w:pPr>
              <w:pStyle w:val="TableText"/>
            </w:pPr>
            <w:commentRangeStart w:id="2051"/>
            <w:commentRangeStart w:id="2052"/>
            <w:r>
              <w:t>Items</w:t>
            </w:r>
            <w:ins w:id="2053" w:author="Piotr Winiarczyk" w:date="2018-11-08T20:06:00Z">
              <w:r w:rsidR="00F12D39">
                <w:t xml:space="preserve"> </w:t>
              </w:r>
            </w:ins>
            <w:r>
              <w:t>Limit</w:t>
            </w:r>
            <w:commentRangeEnd w:id="2051"/>
            <w:r w:rsidR="0004378E">
              <w:rPr>
                <w:rStyle w:val="af4"/>
                <w:color w:val="auto"/>
              </w:rPr>
              <w:commentReference w:id="2051"/>
            </w:r>
            <w:commentRangeEnd w:id="2052"/>
            <w:r w:rsidR="00F12D39">
              <w:rPr>
                <w:rStyle w:val="af4"/>
                <w:color w:val="auto"/>
              </w:rPr>
              <w:commentReference w:id="2052"/>
            </w:r>
          </w:p>
        </w:tc>
        <w:tc>
          <w:tcPr>
            <w:tcW w:w="7204" w:type="dxa"/>
            <w:tcBorders>
              <w:top w:val="single" w:sz="4" w:space="0" w:color="auto"/>
              <w:left w:val="single" w:sz="4" w:space="0" w:color="auto"/>
              <w:bottom w:val="single" w:sz="4" w:space="0" w:color="auto"/>
              <w:right w:val="single" w:sz="4" w:space="0" w:color="auto"/>
            </w:tcBorders>
          </w:tcPr>
          <w:p w14:paraId="5440E42D" w14:textId="7642F6C7" w:rsidR="00B56933" w:rsidRPr="00B01FBF" w:rsidRDefault="00B56933" w:rsidP="001C1DE3">
            <w:pPr>
              <w:pStyle w:val="TableText"/>
              <w:keepNext/>
            </w:pPr>
            <w:r>
              <w:t xml:space="preserve">The </w:t>
            </w:r>
            <w:r w:rsidR="007F2996">
              <w:t xml:space="preserve">value of the </w:t>
            </w:r>
            <w:r>
              <w:t xml:space="preserve">ScannedItemsLimit field shall be </w:t>
            </w:r>
            <w:r w:rsidR="001C1DE3">
              <w:t xml:space="preserve">less than </w:t>
            </w:r>
            <w:r>
              <w:t xml:space="preserve">or equal to </w:t>
            </w:r>
            <w:r w:rsidR="007F2996">
              <w:t xml:space="preserve">the value of the </w:t>
            </w:r>
            <w:r w:rsidRPr="00EF2B0E">
              <w:t>Remote Provisioning Max Scanned Items</w:t>
            </w:r>
            <w:r w:rsidR="007F2996">
              <w:t xml:space="preserve"> state.</w:t>
            </w:r>
          </w:p>
        </w:tc>
      </w:tr>
    </w:tbl>
    <w:p w14:paraId="16DD793B" w14:textId="26289566" w:rsidR="00B56933" w:rsidRDefault="00B56933" w:rsidP="00B56933">
      <w:pPr>
        <w:pStyle w:val="a6"/>
      </w:pPr>
      <w:bookmarkStart w:id="2054" w:name="_Ref498092763"/>
      <w:bookmarkStart w:id="2055" w:name="_Ref498092757"/>
      <w:r>
        <w:t xml:space="preserve">Table </w:t>
      </w:r>
      <w:ins w:id="2056" w:author="Piotr Winiarczyk" w:date="2018-11-10T17:37:00Z">
        <w:r w:rsidR="00F7192C">
          <w:fldChar w:fldCharType="begin"/>
        </w:r>
        <w:r w:rsidR="00F7192C">
          <w:instrText xml:space="preserve"> STYLEREF 1 \s </w:instrText>
        </w:r>
      </w:ins>
      <w:r w:rsidR="00F7192C">
        <w:fldChar w:fldCharType="separate"/>
      </w:r>
      <w:r w:rsidR="00F7192C">
        <w:rPr>
          <w:noProof/>
        </w:rPr>
        <w:t>4</w:t>
      </w:r>
      <w:ins w:id="2057"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2058" w:author="Piotr Winiarczyk" w:date="2018-11-10T17:37:00Z">
        <w:r w:rsidR="00F7192C">
          <w:rPr>
            <w:noProof/>
          </w:rPr>
          <w:t>24</w:t>
        </w:r>
        <w:r w:rsidR="00F7192C">
          <w:fldChar w:fldCharType="end"/>
        </w:r>
      </w:ins>
      <w:del w:id="2059"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26</w:delText>
        </w:r>
        <w:r w:rsidR="005E70B5" w:rsidDel="00F7192C">
          <w:rPr>
            <w:noProof/>
          </w:rPr>
          <w:fldChar w:fldCharType="end"/>
        </w:r>
      </w:del>
      <w:bookmarkEnd w:id="2054"/>
      <w:r>
        <w:t xml:space="preserve">: </w:t>
      </w:r>
      <w:r w:rsidRPr="002757F6">
        <w:t xml:space="preserve">Remote Provisioning </w:t>
      </w:r>
      <w:r>
        <w:t>Scan Start</w:t>
      </w:r>
      <w:r w:rsidRPr="00653666">
        <w:t xml:space="preserve"> </w:t>
      </w:r>
      <w:r>
        <w:t xml:space="preserve">message </w:t>
      </w:r>
      <w:r w:rsidR="0012417A">
        <w:t xml:space="preserve">acceptance </w:t>
      </w:r>
      <w:r>
        <w:t>condition</w:t>
      </w:r>
      <w:bookmarkEnd w:id="2055"/>
    </w:p>
    <w:p w14:paraId="498079B1" w14:textId="64458ABD" w:rsidR="00B56933" w:rsidRDefault="00B56933" w:rsidP="00B56933">
      <w:pPr>
        <w:pStyle w:val="a2"/>
      </w:pPr>
      <w:r>
        <w:t xml:space="preserve">When a Remote Provisioning Server receives a </w:t>
      </w:r>
      <w:r w:rsidRPr="00C77743">
        <w:t xml:space="preserve">Remote Provisioning </w:t>
      </w:r>
      <w:r>
        <w:t xml:space="preserve">Scan Start message </w:t>
      </w:r>
      <w:r w:rsidRPr="00F06F8D">
        <w:t>with values that can</w:t>
      </w:r>
      <w:r>
        <w:t>not</w:t>
      </w:r>
      <w:r w:rsidRPr="00F06F8D">
        <w:t xml:space="preserve"> be accepted</w:t>
      </w:r>
      <w:r>
        <w:t xml:space="preserve">, the </w:t>
      </w:r>
      <w:r w:rsidR="00006CAE">
        <w:t>s</w:t>
      </w:r>
      <w:r w:rsidRPr="002867E4">
        <w:t>erver</w:t>
      </w:r>
      <w:r>
        <w:t xml:space="preserve"> </w:t>
      </w:r>
      <w:r w:rsidR="0085083C">
        <w:t xml:space="preserve">shall </w:t>
      </w:r>
      <w:r>
        <w:t xml:space="preserve">respond with a </w:t>
      </w:r>
      <w:r w:rsidRPr="00C77743">
        <w:t xml:space="preserve">Remote Provisioning </w:t>
      </w:r>
      <w:r>
        <w:t>Scan</w:t>
      </w:r>
      <w:r w:rsidRPr="00C77743">
        <w:t xml:space="preserve"> Status </w:t>
      </w:r>
      <w:r>
        <w:t>message</w:t>
      </w:r>
      <w:r w:rsidR="00D67E8A">
        <w:rPr>
          <w:rStyle w:val="af4"/>
        </w:rPr>
        <w:t xml:space="preserve"> </w:t>
      </w:r>
      <w:r w:rsidR="0000603D">
        <w:t xml:space="preserve">with the Status field set to </w:t>
      </w:r>
      <w:r w:rsidR="00C121E8">
        <w:t>Invalid Value</w:t>
      </w:r>
      <w:r w:rsidR="0000603D">
        <w:t>.</w:t>
      </w:r>
    </w:p>
    <w:p w14:paraId="3E7DC7F4" w14:textId="70DC1F0F" w:rsidR="00741E67" w:rsidRDefault="00741E67" w:rsidP="00B56933">
      <w:pPr>
        <w:pStyle w:val="a2"/>
      </w:pPr>
      <w:bookmarkStart w:id="2060" w:name="_Hlk500431238"/>
      <w:r w:rsidRPr="00741E67">
        <w:t xml:space="preserve">When the Remote Provisioning Server receives a Remote Provisioning Scan Start message with values that can be accepted (see </w:t>
      </w:r>
      <w:r w:rsidRPr="00CC2745">
        <w:rPr>
          <w:rStyle w:val="DocumentHyperlink"/>
        </w:rPr>
        <w:t>Table 4.26</w:t>
      </w:r>
      <w:r w:rsidRPr="00741E67">
        <w:t xml:space="preserve">), and </w:t>
      </w:r>
      <w:r w:rsidR="00A01ACA">
        <w:t>the Remote Provisioning Scan</w:t>
      </w:r>
      <w:r w:rsidRPr="00741E67">
        <w:t xml:space="preserve"> state is Idle, then the Remote Provisioning Server shall start the </w:t>
      </w:r>
      <w:r w:rsidR="003B24F9" w:rsidRPr="003B24F9">
        <w:t xml:space="preserve">Remote Provisioning </w:t>
      </w:r>
      <w:r w:rsidRPr="00741E67">
        <w:t xml:space="preserve">Scan Procedure as defined in Section </w:t>
      </w:r>
      <w:r w:rsidRPr="00CC2745">
        <w:rPr>
          <w:rStyle w:val="DocumentHyperlink"/>
        </w:rPr>
        <w:t>4.4.5.2</w:t>
      </w:r>
      <w:r w:rsidRPr="00741E67">
        <w:t xml:space="preserve">, and shall respond with a Remote Provisioning Scan Status message (see Section </w:t>
      </w:r>
      <w:r w:rsidRPr="00CC2745">
        <w:rPr>
          <w:rStyle w:val="DocumentHyperlink"/>
        </w:rPr>
        <w:t>4.4.5.5.1.6</w:t>
      </w:r>
      <w:r w:rsidRPr="00741E67">
        <w:t xml:space="preserve">) with the Status field set to Success. </w:t>
      </w:r>
    </w:p>
    <w:p w14:paraId="24A8B81D" w14:textId="2C2E6BDE" w:rsidR="00E43BAD" w:rsidRDefault="00E43BAD" w:rsidP="00B56933">
      <w:pPr>
        <w:pStyle w:val="a2"/>
      </w:pPr>
      <w:commentRangeStart w:id="2061"/>
      <w:commentRangeStart w:id="2062"/>
      <w:commentRangeStart w:id="2063"/>
      <w:commentRangeStart w:id="2064"/>
      <w:r w:rsidRPr="00E43BAD">
        <w:t xml:space="preserve">When a Remote Provisioning Server receives a Remote Provisioning Scan Start message that can be accepted, and the Remote Provisioning Scan state is equal to </w:t>
      </w:r>
      <w:r w:rsidR="00006CAE">
        <w:t xml:space="preserve">either </w:t>
      </w:r>
      <w:ins w:id="2065" w:author="Piotr Winiarczyk" w:date="2018-11-09T16:20:00Z">
        <w:r w:rsidR="003B22F4" w:rsidRPr="003B22F4">
          <w:t>Remote Provisioning Single Device Scan</w:t>
        </w:r>
        <w:r w:rsidR="003B22F4" w:rsidRPr="003B22F4" w:rsidDel="003B22F4">
          <w:t xml:space="preserve"> </w:t>
        </w:r>
      </w:ins>
      <w:del w:id="2066" w:author="Piotr Winiarczyk" w:date="2018-11-09T16:20:00Z">
        <w:r w:rsidR="004D7019" w:rsidDel="003B22F4">
          <w:delText xml:space="preserve">Unlimited </w:delText>
        </w:r>
        <w:r w:rsidRPr="00E43BAD" w:rsidDel="003B22F4">
          <w:delText>Scanning</w:delText>
        </w:r>
        <w:r w:rsidR="00006CAE" w:rsidDel="003B22F4">
          <w:delText xml:space="preserve"> </w:delText>
        </w:r>
      </w:del>
      <w:r w:rsidR="004D7019">
        <w:t xml:space="preserve">or </w:t>
      </w:r>
      <w:ins w:id="2067" w:author="Piotr Winiarczyk" w:date="2018-11-09T16:20:00Z">
        <w:r w:rsidR="003B22F4" w:rsidRPr="003B22F4">
          <w:t>Remote Provisioning Multiple Device</w:t>
        </w:r>
      </w:ins>
      <w:ins w:id="2068" w:author="Piotr Winiarczyk" w:date="2018-11-09T16:23:00Z">
        <w:r w:rsidR="003B22F4">
          <w:t>s</w:t>
        </w:r>
      </w:ins>
      <w:ins w:id="2069" w:author="Piotr Winiarczyk" w:date="2018-11-09T16:20:00Z">
        <w:r w:rsidR="003B22F4" w:rsidRPr="003B22F4">
          <w:t xml:space="preserve"> Scan</w:t>
        </w:r>
        <w:r w:rsidR="003B22F4" w:rsidRPr="003B22F4" w:rsidDel="003B22F4">
          <w:t xml:space="preserve"> </w:t>
        </w:r>
      </w:ins>
      <w:del w:id="2070" w:author="Piotr Winiarczyk" w:date="2018-11-09T16:20:00Z">
        <w:r w:rsidR="004D7019" w:rsidDel="003B22F4">
          <w:delText>Limited Scanning</w:delText>
        </w:r>
      </w:del>
      <w:r w:rsidRPr="00E43BAD">
        <w:t>, and the</w:t>
      </w:r>
      <w:r w:rsidR="004D7019">
        <w:t xml:space="preserve"> source address </w:t>
      </w:r>
      <w:r w:rsidR="004D7019" w:rsidRPr="004D7019">
        <w:t xml:space="preserve">or </w:t>
      </w:r>
      <w:r w:rsidR="004D7019">
        <w:t xml:space="preserve">the </w:t>
      </w:r>
      <w:r w:rsidR="00D854AF">
        <w:t>security material</w:t>
      </w:r>
      <w:r w:rsidR="004D7019">
        <w:t xml:space="preserve"> of the message</w:t>
      </w:r>
      <w:r w:rsidRPr="00E43BAD">
        <w:t xml:space="preserve"> </w:t>
      </w:r>
      <w:r w:rsidR="004D7019">
        <w:t>do</w:t>
      </w:r>
      <w:r w:rsidR="008B6437">
        <w:t>es</w:t>
      </w:r>
      <w:r w:rsidR="004D7019">
        <w:t xml:space="preserve"> not match values saved when </w:t>
      </w:r>
      <w:r w:rsidR="00006CAE">
        <w:t xml:space="preserve">the server </w:t>
      </w:r>
      <w:r w:rsidR="004D7019">
        <w:t>enter</w:t>
      </w:r>
      <w:r w:rsidR="00006CAE">
        <w:t>e</w:t>
      </w:r>
      <w:r w:rsidR="008B6437">
        <w:t>d</w:t>
      </w:r>
      <w:r w:rsidR="004D7019">
        <w:t xml:space="preserve"> the Scanning </w:t>
      </w:r>
      <w:r w:rsidR="00006CAE">
        <w:t>s</w:t>
      </w:r>
      <w:r w:rsidR="004D7019">
        <w:t xml:space="preserve">tate, </w:t>
      </w:r>
      <w:r w:rsidRPr="00E43BAD">
        <w:t xml:space="preserve">then </w:t>
      </w:r>
      <w:r w:rsidR="00586D89">
        <w:t xml:space="preserve">the Remote Provisioning Server </w:t>
      </w:r>
      <w:r>
        <w:t xml:space="preserve">shall </w:t>
      </w:r>
      <w:r w:rsidRPr="00E43BAD">
        <w:t xml:space="preserve">respond with a Remote Provisioning Scan Status message with the Status field set to </w:t>
      </w:r>
      <w:r>
        <w:t>Invalid State</w:t>
      </w:r>
      <w:r w:rsidRPr="00E43BAD">
        <w:t>.</w:t>
      </w:r>
      <w:commentRangeEnd w:id="2061"/>
      <w:r w:rsidR="00B65D43">
        <w:rPr>
          <w:rStyle w:val="af4"/>
        </w:rPr>
        <w:commentReference w:id="2061"/>
      </w:r>
      <w:commentRangeEnd w:id="2062"/>
      <w:r w:rsidR="00F8258A">
        <w:rPr>
          <w:rStyle w:val="af4"/>
        </w:rPr>
        <w:commentReference w:id="2062"/>
      </w:r>
      <w:commentRangeEnd w:id="2063"/>
      <w:r w:rsidR="002E7460">
        <w:rPr>
          <w:rStyle w:val="af4"/>
        </w:rPr>
        <w:commentReference w:id="2063"/>
      </w:r>
      <w:commentRangeEnd w:id="2064"/>
      <w:r w:rsidR="00F12D39">
        <w:rPr>
          <w:rStyle w:val="af4"/>
        </w:rPr>
        <w:commentReference w:id="2064"/>
      </w:r>
    </w:p>
    <w:p w14:paraId="3ACEEF8E" w14:textId="1A4E8829" w:rsidR="00030F7D" w:rsidRDefault="006F5200" w:rsidP="002F35C4">
      <w:pPr>
        <w:pStyle w:val="a2"/>
      </w:pPr>
      <w:r w:rsidRPr="006F5200">
        <w:t xml:space="preserve">When a Remote Provisioning Server receives a Remote Provisioning Scan Start message that can be accepted (see </w:t>
      </w:r>
      <w:r w:rsidR="00691C12" w:rsidRPr="000218FE">
        <w:rPr>
          <w:rStyle w:val="DocumentHyperlink"/>
        </w:rPr>
        <w:fldChar w:fldCharType="begin"/>
      </w:r>
      <w:r w:rsidR="00691C12" w:rsidRPr="000218FE">
        <w:rPr>
          <w:rStyle w:val="DocumentHyperlink"/>
        </w:rPr>
        <w:instrText xml:space="preserve"> REF _Ref498092763 \h </w:instrText>
      </w:r>
      <w:r w:rsidR="000218FE">
        <w:rPr>
          <w:rStyle w:val="DocumentHyperlink"/>
        </w:rPr>
        <w:instrText xml:space="preserve"> \* MERGEFORMAT </w:instrText>
      </w:r>
      <w:r w:rsidR="00691C12" w:rsidRPr="000218FE">
        <w:rPr>
          <w:rStyle w:val="DocumentHyperlink"/>
        </w:rPr>
      </w:r>
      <w:r w:rsidR="00691C12" w:rsidRPr="000218FE">
        <w:rPr>
          <w:rStyle w:val="DocumentHyperlink"/>
        </w:rPr>
        <w:fldChar w:fldCharType="separate"/>
      </w:r>
      <w:r w:rsidR="00A60C92" w:rsidRPr="00CC2745">
        <w:rPr>
          <w:rStyle w:val="DocumentHyperlink"/>
        </w:rPr>
        <w:t>Table 4.26</w:t>
      </w:r>
      <w:r w:rsidR="00691C12" w:rsidRPr="000218FE">
        <w:rPr>
          <w:rStyle w:val="DocumentHyperlink"/>
        </w:rPr>
        <w:fldChar w:fldCharType="end"/>
      </w:r>
      <w:r w:rsidRPr="006F5200">
        <w:t>)</w:t>
      </w:r>
      <w:r w:rsidR="00F348DD">
        <w:t>,</w:t>
      </w:r>
      <w:r w:rsidRPr="006F5200">
        <w:t xml:space="preserve"> and the Remote Provisioning </w:t>
      </w:r>
      <w:r w:rsidR="00C861C0">
        <w:t xml:space="preserve">Scan </w:t>
      </w:r>
      <w:r w:rsidRPr="006F5200">
        <w:t xml:space="preserve">state is </w:t>
      </w:r>
      <w:r>
        <w:t>Scanning</w:t>
      </w:r>
      <w:r w:rsidR="000218FE">
        <w:t>,</w:t>
      </w:r>
      <w:r>
        <w:t xml:space="preserve"> </w:t>
      </w:r>
      <w:r w:rsidR="00060C30">
        <w:t xml:space="preserve">and </w:t>
      </w:r>
      <w:r w:rsidR="00D67E8A" w:rsidRPr="00D67E8A">
        <w:t xml:space="preserve">the source address </w:t>
      </w:r>
      <w:r w:rsidR="00D67E8A">
        <w:t>and</w:t>
      </w:r>
      <w:r w:rsidR="00D67E8A" w:rsidRPr="00D67E8A">
        <w:t xml:space="preserve"> the </w:t>
      </w:r>
      <w:r w:rsidR="00F14065">
        <w:t>security material</w:t>
      </w:r>
      <w:r w:rsidR="00D67E8A" w:rsidRPr="00D67E8A">
        <w:t xml:space="preserve"> of the message match values saved when </w:t>
      </w:r>
      <w:r w:rsidR="00006CAE">
        <w:t xml:space="preserve">the server </w:t>
      </w:r>
      <w:r w:rsidR="00D67E8A" w:rsidRPr="00D67E8A">
        <w:t>enter</w:t>
      </w:r>
      <w:r w:rsidR="00006CAE">
        <w:t>ed</w:t>
      </w:r>
      <w:r w:rsidR="00D67E8A" w:rsidRPr="00D67E8A">
        <w:t xml:space="preserve"> the Scanning </w:t>
      </w:r>
      <w:r w:rsidR="00006CAE">
        <w:t>s</w:t>
      </w:r>
      <w:r w:rsidR="00D67E8A" w:rsidRPr="00D67E8A">
        <w:t>tate</w:t>
      </w:r>
      <w:r w:rsidR="00060C30">
        <w:t xml:space="preserve">, </w:t>
      </w:r>
      <w:r w:rsidR="000218FE">
        <w:t xml:space="preserve">then </w:t>
      </w:r>
      <w:r w:rsidRPr="006F5200">
        <w:t xml:space="preserve">the Remote Provisioning Server shall </w:t>
      </w:r>
      <w:r w:rsidR="00741E67">
        <w:t>re</w:t>
      </w:r>
      <w:r w:rsidR="00D67E8A">
        <w:t xml:space="preserve">start the </w:t>
      </w:r>
      <w:r w:rsidR="003B24F9" w:rsidRPr="003B24F9">
        <w:t xml:space="preserve">Remote Provisioning </w:t>
      </w:r>
      <w:r w:rsidR="00D67E8A">
        <w:t xml:space="preserve">Scan </w:t>
      </w:r>
      <w:r w:rsidR="00581B82">
        <w:t>p</w:t>
      </w:r>
      <w:r w:rsidR="00D67E8A">
        <w:t xml:space="preserve">rocedure as defined in </w:t>
      </w:r>
      <w:r w:rsidR="00D67E8A" w:rsidRPr="004D7019">
        <w:t xml:space="preserve">Section </w:t>
      </w:r>
      <w:r w:rsidR="00D67E8A" w:rsidRPr="00EE123F">
        <w:rPr>
          <w:rStyle w:val="DocumentHyperlink"/>
        </w:rPr>
        <w:t>4.4.5.2</w:t>
      </w:r>
      <w:r w:rsidR="00D67E8A">
        <w:rPr>
          <w:rStyle w:val="af4"/>
        </w:rPr>
        <w:t xml:space="preserve">, </w:t>
      </w:r>
      <w:r w:rsidRPr="006F5200">
        <w:t xml:space="preserve">and </w:t>
      </w:r>
      <w:r w:rsidR="004747A7">
        <w:t xml:space="preserve">shall </w:t>
      </w:r>
      <w:r w:rsidRPr="006F5200">
        <w:t xml:space="preserve">respond with a Remote Provisioning Scan Status message </w:t>
      </w:r>
      <w:r w:rsidR="0000603D">
        <w:t xml:space="preserve">with </w:t>
      </w:r>
      <w:bookmarkEnd w:id="2060"/>
      <w:r w:rsidR="0000603D" w:rsidRPr="006F5200">
        <w:t xml:space="preserve">the Status </w:t>
      </w:r>
      <w:r w:rsidR="0000603D">
        <w:t>field</w:t>
      </w:r>
      <w:r w:rsidR="0000603D" w:rsidRPr="006F5200">
        <w:t xml:space="preserve"> set to Success</w:t>
      </w:r>
      <w:r w:rsidR="0000603D">
        <w:t>.</w:t>
      </w:r>
    </w:p>
    <w:p w14:paraId="252AAAE4" w14:textId="77777777" w:rsidR="00B56933" w:rsidRDefault="00B56933" w:rsidP="00692C2D">
      <w:pPr>
        <w:pStyle w:val="6"/>
      </w:pPr>
      <w:bookmarkStart w:id="2071" w:name="_Ref494104369"/>
      <w:r w:rsidRPr="00653666">
        <w:t xml:space="preserve">Receiving a </w:t>
      </w:r>
      <w:r w:rsidRPr="002757F6">
        <w:t xml:space="preserve">Remote Provisioning </w:t>
      </w:r>
      <w:r>
        <w:t>Scan Stop message</w:t>
      </w:r>
      <w:bookmarkEnd w:id="2071"/>
    </w:p>
    <w:p w14:paraId="70EAC252" w14:textId="608F56C2" w:rsidR="00B56933" w:rsidRDefault="00B56933" w:rsidP="00884663">
      <w:pPr>
        <w:pStyle w:val="a2"/>
      </w:pPr>
      <w:r>
        <w:t xml:space="preserve">When a Remote Provisioning Server receives a </w:t>
      </w:r>
      <w:r w:rsidRPr="00C77743">
        <w:t xml:space="preserve">Remote Provisioning </w:t>
      </w:r>
      <w:r>
        <w:t>Scan Stop message</w:t>
      </w:r>
      <w:r w:rsidR="00D820EE">
        <w:t>, it</w:t>
      </w:r>
      <w:r w:rsidR="000218FE">
        <w:t xml:space="preserve"> shall </w:t>
      </w:r>
      <w:r>
        <w:t xml:space="preserve">respond with a </w:t>
      </w:r>
      <w:r w:rsidRPr="00C77743">
        <w:t xml:space="preserve">Remote Provisioning </w:t>
      </w:r>
      <w:r>
        <w:t>Scan</w:t>
      </w:r>
      <w:r w:rsidRPr="00C77743">
        <w:t xml:space="preserve"> Status </w:t>
      </w:r>
      <w:r>
        <w:t xml:space="preserve">message (see Section </w:t>
      </w:r>
      <w:r w:rsidR="00DC2F37" w:rsidRPr="007F2996">
        <w:rPr>
          <w:rStyle w:val="DocumentHyperlink"/>
        </w:rPr>
        <w:fldChar w:fldCharType="begin"/>
      </w:r>
      <w:r w:rsidR="00DC2F37" w:rsidRPr="007F2996">
        <w:rPr>
          <w:rStyle w:val="DocumentHyperlink"/>
        </w:rPr>
        <w:instrText xml:space="preserve"> REF _Ref494104311 \r \h </w:instrText>
      </w:r>
      <w:r w:rsidR="00DC2F37">
        <w:rPr>
          <w:rStyle w:val="DocumentHyperlink"/>
        </w:rPr>
        <w:instrText xml:space="preserve"> \* MERGEFORMAT </w:instrText>
      </w:r>
      <w:r w:rsidR="00DC2F37" w:rsidRPr="007F2996">
        <w:rPr>
          <w:rStyle w:val="DocumentHyperlink"/>
        </w:rPr>
      </w:r>
      <w:r w:rsidR="00DC2F37" w:rsidRPr="007F2996">
        <w:rPr>
          <w:rStyle w:val="DocumentHyperlink"/>
        </w:rPr>
        <w:fldChar w:fldCharType="separate"/>
      </w:r>
      <w:r w:rsidR="00A60C92">
        <w:rPr>
          <w:rStyle w:val="DocumentHyperlink"/>
        </w:rPr>
        <w:t>4.4.5.5.1.6</w:t>
      </w:r>
      <w:r w:rsidR="00DC2F37" w:rsidRPr="007F2996">
        <w:rPr>
          <w:rStyle w:val="DocumentHyperlink"/>
        </w:rPr>
        <w:fldChar w:fldCharType="end"/>
      </w:r>
      <w:r>
        <w:t>)</w:t>
      </w:r>
      <w:r w:rsidR="0000603D">
        <w:t xml:space="preserve"> with the Status field set to </w:t>
      </w:r>
      <w:r w:rsidR="0000603D" w:rsidRPr="00A443D2">
        <w:t>Success</w:t>
      </w:r>
      <w:r w:rsidR="0000603D">
        <w:t>.</w:t>
      </w:r>
    </w:p>
    <w:p w14:paraId="58B6F334" w14:textId="3D1D6E8A" w:rsidR="005226F8" w:rsidRDefault="00006CAE" w:rsidP="00B56933">
      <w:pPr>
        <w:pStyle w:val="a2"/>
      </w:pPr>
      <w:r>
        <w:t>If t</w:t>
      </w:r>
      <w:r w:rsidR="00884B4C" w:rsidRPr="00884B4C">
        <w:t xml:space="preserve">he </w:t>
      </w:r>
      <w:r w:rsidR="003B24F9" w:rsidRPr="003B24F9">
        <w:t xml:space="preserve">Remote Provisioning </w:t>
      </w:r>
      <w:r w:rsidR="00884B4C" w:rsidRPr="00884B4C">
        <w:t xml:space="preserve">Scan procedure </w:t>
      </w:r>
      <w:r>
        <w:t xml:space="preserve">was started by the same Remote Provisioning Client that sent the Remote Provisioning Start message, the procedure </w:t>
      </w:r>
      <w:r w:rsidR="00884B4C" w:rsidRPr="00884B4C">
        <w:t xml:space="preserve">shall be </w:t>
      </w:r>
      <w:r w:rsidR="00996266">
        <w:t>stopped</w:t>
      </w:r>
      <w:r w:rsidR="00996266" w:rsidRPr="00884B4C" w:rsidDel="00D820EE">
        <w:t xml:space="preserve"> </w:t>
      </w:r>
      <w:r w:rsidR="00884B4C">
        <w:t xml:space="preserve">(see Section </w:t>
      </w:r>
      <w:r w:rsidR="00884B4C" w:rsidRPr="00914EAE">
        <w:rPr>
          <w:color w:val="0070C0"/>
        </w:rPr>
        <w:fldChar w:fldCharType="begin"/>
      </w:r>
      <w:r w:rsidR="00884B4C" w:rsidRPr="00914EAE">
        <w:rPr>
          <w:color w:val="0070C0"/>
        </w:rPr>
        <w:instrText xml:space="preserve"> REF _Ref524886040 \r \h </w:instrText>
      </w:r>
      <w:r w:rsidR="00884B4C" w:rsidRPr="00914EAE">
        <w:rPr>
          <w:color w:val="0070C0"/>
        </w:rPr>
      </w:r>
      <w:r w:rsidR="00884B4C" w:rsidRPr="00914EAE">
        <w:rPr>
          <w:color w:val="0070C0"/>
        </w:rPr>
        <w:fldChar w:fldCharType="separate"/>
      </w:r>
      <w:r w:rsidR="00A60C92">
        <w:rPr>
          <w:color w:val="0070C0"/>
        </w:rPr>
        <w:t>4.4.5.2</w:t>
      </w:r>
      <w:r w:rsidR="00884B4C" w:rsidRPr="00914EAE">
        <w:rPr>
          <w:color w:val="0070C0"/>
        </w:rPr>
        <w:fldChar w:fldCharType="end"/>
      </w:r>
      <w:r w:rsidR="00884B4C">
        <w:t>)</w:t>
      </w:r>
      <w:r>
        <w:t>.</w:t>
      </w:r>
    </w:p>
    <w:p w14:paraId="799F8940" w14:textId="77777777" w:rsidR="00B56933" w:rsidRDefault="00B56933" w:rsidP="00692C2D">
      <w:pPr>
        <w:pStyle w:val="6"/>
      </w:pPr>
      <w:bookmarkStart w:id="2072" w:name="_Ref494104311"/>
      <w:r w:rsidRPr="00C77743">
        <w:lastRenderedPageBreak/>
        <w:t xml:space="preserve">Sending </w:t>
      </w:r>
      <w:r w:rsidRPr="00653666">
        <w:t xml:space="preserve">a </w:t>
      </w:r>
      <w:r w:rsidRPr="002757F6">
        <w:t xml:space="preserve">Remote Provisioning </w:t>
      </w:r>
      <w:r>
        <w:t>Scan Status</w:t>
      </w:r>
      <w:r w:rsidRPr="00653666">
        <w:t xml:space="preserve"> message</w:t>
      </w:r>
      <w:bookmarkEnd w:id="2072"/>
    </w:p>
    <w:p w14:paraId="0ACA8C37" w14:textId="62E8D792" w:rsidR="00163FC7" w:rsidRDefault="00B56933" w:rsidP="00C635FB">
      <w:pPr>
        <w:pStyle w:val="a2"/>
      </w:pPr>
      <w:r>
        <w:t xml:space="preserve">A Remote Provisioning Server shall send the </w:t>
      </w:r>
      <w:r w:rsidRPr="00C77743">
        <w:t xml:space="preserve">Remote Provisioning </w:t>
      </w:r>
      <w:r>
        <w:t>Scan</w:t>
      </w:r>
      <w:r w:rsidRPr="00C77743">
        <w:t xml:space="preserve"> </w:t>
      </w:r>
      <w:r>
        <w:t xml:space="preserve">Status message </w:t>
      </w:r>
      <w:r w:rsidR="00006CAE">
        <w:t>in</w:t>
      </w:r>
      <w:r>
        <w:t xml:space="preserve"> response to a </w:t>
      </w:r>
      <w:r w:rsidRPr="00C77743">
        <w:t xml:space="preserve">Remote Provisioning </w:t>
      </w:r>
      <w:r>
        <w:t>Scan</w:t>
      </w:r>
      <w:r w:rsidRPr="00C77743">
        <w:t xml:space="preserve"> Get </w:t>
      </w:r>
      <w:r>
        <w:t>message</w:t>
      </w:r>
      <w:r w:rsidR="00C121E8">
        <w:t>,</w:t>
      </w:r>
      <w:r w:rsidR="008074F9">
        <w:t xml:space="preserve"> </w:t>
      </w:r>
      <w:r>
        <w:t xml:space="preserve">a </w:t>
      </w:r>
      <w:bookmarkStart w:id="2073" w:name="_Hlk489466156"/>
      <w:r w:rsidRPr="00B146DE">
        <w:t>Remote Provisioning Scan Start</w:t>
      </w:r>
      <w:r>
        <w:t xml:space="preserve"> </w:t>
      </w:r>
      <w:bookmarkEnd w:id="2073"/>
      <w:r>
        <w:t>message</w:t>
      </w:r>
      <w:r w:rsidR="00C121E8">
        <w:t>,</w:t>
      </w:r>
      <w:r w:rsidR="008074F9">
        <w:t xml:space="preserve"> or </w:t>
      </w:r>
      <w:r>
        <w:t xml:space="preserve">a </w:t>
      </w:r>
      <w:r w:rsidRPr="00B146DE">
        <w:t xml:space="preserve">Remote Provisioning Scan Stop </w:t>
      </w:r>
      <w:r>
        <w:t>message.</w:t>
      </w:r>
    </w:p>
    <w:p w14:paraId="41EE4368" w14:textId="00F96576" w:rsidR="008744CE" w:rsidRDefault="008D1E55" w:rsidP="008744CE">
      <w:pPr>
        <w:pStyle w:val="a2"/>
      </w:pPr>
      <w:r w:rsidRPr="00EE123F">
        <w:t>T</w:t>
      </w:r>
      <w:r w:rsidR="008744CE" w:rsidRPr="002255DD">
        <w:t>he Remote Provisioning Scan Parameters state</w:t>
      </w:r>
      <w:r w:rsidR="00270CC6" w:rsidRPr="002255DD">
        <w:t xml:space="preserve"> shall be</w:t>
      </w:r>
      <w:r w:rsidR="008744CE" w:rsidRPr="002255DD">
        <w:t xml:space="preserve"> mapped to the fields of the Remote Provisioning Scan Status message as defi</w:t>
      </w:r>
      <w:r w:rsidR="008744CE">
        <w:t xml:space="preserve">ned in </w:t>
      </w:r>
      <w:r w:rsidR="002255DD" w:rsidRPr="00095D96">
        <w:rPr>
          <w:rStyle w:val="DocumentHyperlink"/>
        </w:rPr>
        <w:fldChar w:fldCharType="begin"/>
      </w:r>
      <w:r w:rsidR="002255DD" w:rsidRPr="00095D96">
        <w:rPr>
          <w:rStyle w:val="DocumentHyperlink"/>
        </w:rPr>
        <w:instrText xml:space="preserve"> REF _Ref526628565 \h </w:instrText>
      </w:r>
      <w:r w:rsidR="002255DD" w:rsidRPr="002255DD">
        <w:rPr>
          <w:rStyle w:val="DocumentHyperlink"/>
        </w:rPr>
        <w:instrText xml:space="preserve"> \* MERGEFORMAT </w:instrText>
      </w:r>
      <w:r w:rsidR="002255DD" w:rsidRPr="00095D96">
        <w:rPr>
          <w:rStyle w:val="DocumentHyperlink"/>
        </w:rPr>
      </w:r>
      <w:r w:rsidR="002255DD" w:rsidRPr="00095D96">
        <w:rPr>
          <w:rStyle w:val="DocumentHyperlink"/>
        </w:rPr>
        <w:fldChar w:fldCharType="separate"/>
      </w:r>
      <w:r w:rsidR="00A60C92" w:rsidRPr="00CC2745">
        <w:rPr>
          <w:rStyle w:val="DocumentHyperlink"/>
        </w:rPr>
        <w:t>Table 4.27</w:t>
      </w:r>
      <w:r w:rsidR="002255DD" w:rsidRPr="00095D96">
        <w:rPr>
          <w:rStyle w:val="DocumentHyperlink"/>
        </w:rPr>
        <w:fldChar w:fldCharType="end"/>
      </w:r>
      <w:r w:rsidR="008744CE" w:rsidRPr="00D706B4">
        <w:t>.</w:t>
      </w:r>
      <w:r w:rsidR="008744CE">
        <w:rPr>
          <w:rStyle w:val="DocumentHyperlink"/>
        </w:rPr>
        <w:t xml:space="preserve"> </w:t>
      </w:r>
    </w:p>
    <w:tbl>
      <w:tblPr>
        <w:tblStyle w:val="af2"/>
        <w:tblW w:w="0" w:type="auto"/>
        <w:tblLook w:val="04A0" w:firstRow="1" w:lastRow="0" w:firstColumn="1" w:lastColumn="0" w:noHBand="0" w:noVBand="1"/>
      </w:tblPr>
      <w:tblGrid>
        <w:gridCol w:w="2335"/>
        <w:gridCol w:w="4320"/>
      </w:tblGrid>
      <w:tr w:rsidR="008744CE" w14:paraId="668CA962" w14:textId="77777777" w:rsidTr="00270CC6">
        <w:trPr>
          <w:tblHeader/>
        </w:trPr>
        <w:tc>
          <w:tcPr>
            <w:tcW w:w="2335" w:type="dxa"/>
          </w:tcPr>
          <w:p w14:paraId="2B71C445" w14:textId="7AB61FB4" w:rsidR="008744CE" w:rsidRPr="007B4F31" w:rsidRDefault="008744CE" w:rsidP="006313ED">
            <w:pPr>
              <w:pStyle w:val="Tableheading0"/>
              <w:keepNext/>
              <w:keepLines/>
            </w:pPr>
            <w:r w:rsidRPr="007B4F31">
              <w:t>Field</w:t>
            </w:r>
          </w:p>
        </w:tc>
        <w:tc>
          <w:tcPr>
            <w:tcW w:w="4320" w:type="dxa"/>
          </w:tcPr>
          <w:p w14:paraId="5375BAD0" w14:textId="189BC8C4" w:rsidR="008744CE" w:rsidRPr="007B4F31" w:rsidRDefault="008744CE" w:rsidP="008744CE">
            <w:pPr>
              <w:pStyle w:val="Tableheading0"/>
            </w:pPr>
            <w:r w:rsidRPr="007B4F31">
              <w:t>State</w:t>
            </w:r>
          </w:p>
        </w:tc>
      </w:tr>
      <w:tr w:rsidR="008744CE" w14:paraId="62A4D946" w14:textId="77777777" w:rsidTr="00270CC6">
        <w:tc>
          <w:tcPr>
            <w:tcW w:w="2335" w:type="dxa"/>
          </w:tcPr>
          <w:p w14:paraId="39F9877F" w14:textId="0EE100C0" w:rsidR="008744CE" w:rsidRPr="004006AF" w:rsidRDefault="008744CE" w:rsidP="006313ED">
            <w:pPr>
              <w:pStyle w:val="TableText"/>
              <w:keepNext/>
              <w:keepLines/>
            </w:pPr>
            <w:r w:rsidRPr="00D3306D">
              <w:t>RPScanningState</w:t>
            </w:r>
          </w:p>
        </w:tc>
        <w:tc>
          <w:tcPr>
            <w:tcW w:w="4320" w:type="dxa"/>
          </w:tcPr>
          <w:p w14:paraId="00DABD82" w14:textId="37EB334E" w:rsidR="008744CE" w:rsidRPr="004006AF" w:rsidRDefault="008744CE" w:rsidP="008744CE">
            <w:pPr>
              <w:pStyle w:val="TableText"/>
            </w:pPr>
            <w:r w:rsidRPr="004006AF">
              <w:t>Remote Provisioning Scan</w:t>
            </w:r>
          </w:p>
        </w:tc>
      </w:tr>
      <w:tr w:rsidR="008744CE" w14:paraId="0C407297" w14:textId="77777777" w:rsidTr="00270CC6">
        <w:tc>
          <w:tcPr>
            <w:tcW w:w="2335" w:type="dxa"/>
          </w:tcPr>
          <w:p w14:paraId="277567FC" w14:textId="68E688CF" w:rsidR="008744CE" w:rsidRPr="00933339" w:rsidRDefault="008744CE" w:rsidP="008744CE">
            <w:pPr>
              <w:pStyle w:val="TableText"/>
            </w:pPr>
            <w:r w:rsidRPr="004006AF">
              <w:t>ScannedItemsLimit</w:t>
            </w:r>
          </w:p>
        </w:tc>
        <w:tc>
          <w:tcPr>
            <w:tcW w:w="4320" w:type="dxa"/>
          </w:tcPr>
          <w:p w14:paraId="7B94885E" w14:textId="551C008A" w:rsidR="008744CE" w:rsidRPr="004006AF" w:rsidRDefault="008744CE" w:rsidP="008744CE">
            <w:pPr>
              <w:pStyle w:val="TableText"/>
            </w:pPr>
            <w:r w:rsidRPr="00933339">
              <w:t xml:space="preserve">Remote Provisioning </w:t>
            </w:r>
            <w:r w:rsidR="008D1E55">
              <w:t>Scan Items Limit</w:t>
            </w:r>
          </w:p>
        </w:tc>
      </w:tr>
      <w:tr w:rsidR="008744CE" w14:paraId="2913A74F" w14:textId="77777777" w:rsidTr="00270CC6">
        <w:tc>
          <w:tcPr>
            <w:tcW w:w="2335" w:type="dxa"/>
          </w:tcPr>
          <w:p w14:paraId="0061B703" w14:textId="6F1B5CD7" w:rsidR="008744CE" w:rsidRPr="004006AF" w:rsidRDefault="008744CE" w:rsidP="008744CE">
            <w:pPr>
              <w:pStyle w:val="TableText"/>
            </w:pPr>
            <w:r w:rsidRPr="004006AF">
              <w:t>Timeout</w:t>
            </w:r>
          </w:p>
        </w:tc>
        <w:tc>
          <w:tcPr>
            <w:tcW w:w="4320" w:type="dxa"/>
          </w:tcPr>
          <w:p w14:paraId="77BD0271" w14:textId="5E23041D" w:rsidR="008744CE" w:rsidRPr="004006AF" w:rsidRDefault="008744CE" w:rsidP="008744CE">
            <w:pPr>
              <w:pStyle w:val="TableText"/>
            </w:pPr>
            <w:r w:rsidRPr="004006AF">
              <w:t>Remote Provisioning Timeout</w:t>
            </w:r>
          </w:p>
        </w:tc>
      </w:tr>
    </w:tbl>
    <w:p w14:paraId="4A111473" w14:textId="11E04931" w:rsidR="008744CE" w:rsidRDefault="008744CE" w:rsidP="008744CE">
      <w:pPr>
        <w:pStyle w:val="a6"/>
      </w:pPr>
      <w:bookmarkStart w:id="2074" w:name="_Ref526628565"/>
      <w:r>
        <w:t xml:space="preserve">Table </w:t>
      </w:r>
      <w:ins w:id="2075" w:author="Piotr Winiarczyk" w:date="2018-11-10T17:37:00Z">
        <w:r w:rsidR="00F7192C">
          <w:fldChar w:fldCharType="begin"/>
        </w:r>
        <w:r w:rsidR="00F7192C">
          <w:instrText xml:space="preserve"> STYLEREF 1 \s </w:instrText>
        </w:r>
      </w:ins>
      <w:r w:rsidR="00F7192C">
        <w:fldChar w:fldCharType="separate"/>
      </w:r>
      <w:r w:rsidR="00F7192C">
        <w:rPr>
          <w:noProof/>
        </w:rPr>
        <w:t>4</w:t>
      </w:r>
      <w:ins w:id="2076"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2077" w:author="Piotr Winiarczyk" w:date="2018-11-10T17:37:00Z">
        <w:r w:rsidR="00F7192C">
          <w:rPr>
            <w:noProof/>
          </w:rPr>
          <w:t>25</w:t>
        </w:r>
        <w:r w:rsidR="00F7192C">
          <w:fldChar w:fldCharType="end"/>
        </w:r>
      </w:ins>
      <w:del w:id="2078" w:author="Piotr Winiarczyk" w:date="2018-11-10T17:37:00Z">
        <w:r w:rsidR="005433C0" w:rsidDel="00F7192C">
          <w:rPr>
            <w:noProof/>
          </w:rPr>
          <w:fldChar w:fldCharType="begin"/>
        </w:r>
        <w:r w:rsidR="005433C0" w:rsidDel="00F7192C">
          <w:rPr>
            <w:noProof/>
          </w:rPr>
          <w:delInstrText xml:space="preserve"> STYLEREF 1 \s </w:delInstrText>
        </w:r>
        <w:r w:rsidR="005433C0" w:rsidDel="00F7192C">
          <w:rPr>
            <w:noProof/>
          </w:rPr>
          <w:fldChar w:fldCharType="separate"/>
        </w:r>
        <w:r w:rsidR="00A60C92" w:rsidDel="00F7192C">
          <w:rPr>
            <w:noProof/>
          </w:rPr>
          <w:delText>4</w:delText>
        </w:r>
        <w:r w:rsidR="005433C0" w:rsidDel="00F7192C">
          <w:rPr>
            <w:noProof/>
          </w:rPr>
          <w:fldChar w:fldCharType="end"/>
        </w:r>
        <w:r w:rsidDel="00F7192C">
          <w:delText>.</w:delText>
        </w:r>
        <w:r w:rsidR="005433C0" w:rsidDel="00F7192C">
          <w:rPr>
            <w:noProof/>
          </w:rPr>
          <w:fldChar w:fldCharType="begin"/>
        </w:r>
        <w:r w:rsidR="005433C0" w:rsidDel="00F7192C">
          <w:rPr>
            <w:noProof/>
          </w:rPr>
          <w:delInstrText xml:space="preserve"> SEQ Table \* ARABIC \s 1 </w:delInstrText>
        </w:r>
        <w:r w:rsidR="005433C0" w:rsidDel="00F7192C">
          <w:rPr>
            <w:noProof/>
          </w:rPr>
          <w:fldChar w:fldCharType="separate"/>
        </w:r>
        <w:r w:rsidR="00A60C92" w:rsidDel="00F7192C">
          <w:rPr>
            <w:noProof/>
          </w:rPr>
          <w:delText>27</w:delText>
        </w:r>
        <w:r w:rsidR="005433C0" w:rsidDel="00F7192C">
          <w:rPr>
            <w:noProof/>
          </w:rPr>
          <w:fldChar w:fldCharType="end"/>
        </w:r>
      </w:del>
      <w:bookmarkEnd w:id="2074"/>
      <w:r w:rsidRPr="004006AF">
        <w:t xml:space="preserve"> </w:t>
      </w:r>
      <w:r>
        <w:t xml:space="preserve">Mapping of </w:t>
      </w:r>
      <w:r w:rsidRPr="001E4A2E">
        <w:t xml:space="preserve">Remote Provisioning Scan Parameters </w:t>
      </w:r>
      <w:r w:rsidRPr="00266580">
        <w:t xml:space="preserve">state to </w:t>
      </w:r>
      <w:r>
        <w:t xml:space="preserve">the fields of a </w:t>
      </w:r>
      <w:r w:rsidRPr="00C77743">
        <w:t xml:space="preserve">Remote Provisioning </w:t>
      </w:r>
      <w:r>
        <w:t>Scan</w:t>
      </w:r>
      <w:r w:rsidRPr="00CB2FF3" w:rsidDel="00CB2FF3">
        <w:t xml:space="preserve"> </w:t>
      </w:r>
      <w:r>
        <w:t xml:space="preserve">Status </w:t>
      </w:r>
      <w:r w:rsidRPr="00266580">
        <w:t>message</w:t>
      </w:r>
      <w:r w:rsidR="008D1E55">
        <w:t>.</w:t>
      </w:r>
    </w:p>
    <w:p w14:paraId="690F27CA" w14:textId="59EAE5A3" w:rsidR="004006AF" w:rsidRDefault="00B56933" w:rsidP="00B56933">
      <w:pPr>
        <w:pStyle w:val="a2"/>
      </w:pPr>
      <w:bookmarkStart w:id="2079" w:name="_Hlk516829303"/>
      <w:bookmarkStart w:id="2080" w:name="_Hlk515956456"/>
      <w:r>
        <w:t xml:space="preserve">When </w:t>
      </w:r>
      <w:r w:rsidR="000218FE">
        <w:t xml:space="preserve">a Remote Provisioning Server </w:t>
      </w:r>
      <w:r>
        <w:t>send</w:t>
      </w:r>
      <w:r w:rsidR="000218FE">
        <w:t>s</w:t>
      </w:r>
      <w:r>
        <w:t xml:space="preserve"> a </w:t>
      </w:r>
      <w:r w:rsidRPr="00C77743">
        <w:t xml:space="preserve">Remote Provisioning </w:t>
      </w:r>
      <w:r w:rsidR="003B1191">
        <w:t>Scan</w:t>
      </w:r>
      <w:r w:rsidR="00CB2FF3" w:rsidRPr="00CB2FF3" w:rsidDel="00CB2FF3">
        <w:t xml:space="preserve"> </w:t>
      </w:r>
      <w:r>
        <w:t>Status message</w:t>
      </w:r>
      <w:r w:rsidR="004006AF" w:rsidRPr="004006AF">
        <w:t xml:space="preserve"> </w:t>
      </w:r>
      <w:r w:rsidR="004006AF" w:rsidRPr="00E672B6">
        <w:t>i</w:t>
      </w:r>
      <w:r w:rsidR="004006AF">
        <w:t xml:space="preserve">n response to a </w:t>
      </w:r>
      <w:r w:rsidR="004006AF" w:rsidRPr="00C77743">
        <w:t xml:space="preserve">Remote Provisioning </w:t>
      </w:r>
      <w:r w:rsidR="004006AF">
        <w:t>Scan</w:t>
      </w:r>
      <w:r w:rsidR="004006AF" w:rsidRPr="00C77743">
        <w:t xml:space="preserve"> Get</w:t>
      </w:r>
      <w:r w:rsidR="004006AF">
        <w:t xml:space="preserve"> message</w:t>
      </w:r>
      <w:r w:rsidR="008D1E55">
        <w:t>, then</w:t>
      </w:r>
      <w:r>
        <w:t xml:space="preserve"> </w:t>
      </w:r>
      <w:r w:rsidR="004006AF">
        <w:t xml:space="preserve">the Status field </w:t>
      </w:r>
      <w:r w:rsidR="008D1E55">
        <w:t xml:space="preserve">shall be set </w:t>
      </w:r>
      <w:r w:rsidR="004006AF">
        <w:t xml:space="preserve">as defined </w:t>
      </w:r>
      <w:r w:rsidR="008D1E55">
        <w:t>in</w:t>
      </w:r>
      <w:r w:rsidR="00916240">
        <w:t xml:space="preserve"> </w:t>
      </w:r>
      <w:r w:rsidR="004006AF">
        <w:t xml:space="preserve">Section </w:t>
      </w:r>
      <w:r w:rsidR="004006AF" w:rsidRPr="000218FE">
        <w:rPr>
          <w:rStyle w:val="DocumentHyperlink"/>
        </w:rPr>
        <w:fldChar w:fldCharType="begin"/>
      </w:r>
      <w:r w:rsidR="004006AF" w:rsidRPr="000218FE">
        <w:rPr>
          <w:rStyle w:val="DocumentHyperlink"/>
        </w:rPr>
        <w:instrText xml:space="preserve"> REF _Ref494104345 \r \h </w:instrText>
      </w:r>
      <w:r w:rsidR="004006AF">
        <w:rPr>
          <w:rStyle w:val="DocumentHyperlink"/>
        </w:rPr>
        <w:instrText xml:space="preserve"> \* MERGEFORMAT </w:instrText>
      </w:r>
      <w:r w:rsidR="004006AF" w:rsidRPr="000218FE">
        <w:rPr>
          <w:rStyle w:val="DocumentHyperlink"/>
        </w:rPr>
      </w:r>
      <w:r w:rsidR="004006AF" w:rsidRPr="000218FE">
        <w:rPr>
          <w:rStyle w:val="DocumentHyperlink"/>
        </w:rPr>
        <w:fldChar w:fldCharType="separate"/>
      </w:r>
      <w:r w:rsidR="00A60C92">
        <w:rPr>
          <w:rStyle w:val="DocumentHyperlink"/>
        </w:rPr>
        <w:t>4.4.5.5.1.3</w:t>
      </w:r>
      <w:r w:rsidR="004006AF" w:rsidRPr="000218FE">
        <w:rPr>
          <w:rStyle w:val="DocumentHyperlink"/>
        </w:rPr>
        <w:fldChar w:fldCharType="end"/>
      </w:r>
      <w:r w:rsidR="008D1E55">
        <w:rPr>
          <w:rStyle w:val="DocumentHyperlink"/>
        </w:rPr>
        <w:t>.</w:t>
      </w:r>
    </w:p>
    <w:bookmarkEnd w:id="2079"/>
    <w:p w14:paraId="4DAED61C" w14:textId="1A500073" w:rsidR="004006AF" w:rsidRDefault="004006AF" w:rsidP="004006AF">
      <w:pPr>
        <w:pStyle w:val="a2"/>
      </w:pPr>
      <w:r>
        <w:t xml:space="preserve">When a Remote Provisioning Server sends a </w:t>
      </w:r>
      <w:r w:rsidRPr="00C77743">
        <w:t xml:space="preserve">Remote Provisioning </w:t>
      </w:r>
      <w:r>
        <w:t>Scan</w:t>
      </w:r>
      <w:r w:rsidRPr="00CB2FF3">
        <w:t xml:space="preserve"> </w:t>
      </w:r>
      <w:r>
        <w:t>Status message</w:t>
      </w:r>
      <w:r w:rsidRPr="004006AF">
        <w:t xml:space="preserve"> </w:t>
      </w:r>
      <w:r w:rsidRPr="00E672B6">
        <w:t>i</w:t>
      </w:r>
      <w:r>
        <w:t xml:space="preserve">n response to a </w:t>
      </w:r>
      <w:r w:rsidRPr="00C77743">
        <w:t xml:space="preserve">Remote Provisioning </w:t>
      </w:r>
      <w:r>
        <w:t>Scan</w:t>
      </w:r>
      <w:r w:rsidRPr="00C77743">
        <w:t xml:space="preserve"> </w:t>
      </w:r>
      <w:r>
        <w:t>Start message</w:t>
      </w:r>
      <w:r w:rsidRPr="00B146DE">
        <w:t>,</w:t>
      </w:r>
      <w:r>
        <w:t xml:space="preserve"> then the Remote </w:t>
      </w:r>
      <w:r w:rsidRPr="002867E4">
        <w:t>Provisioning Server</w:t>
      </w:r>
      <w:r>
        <w:t xml:space="preserve"> shall set as </w:t>
      </w:r>
      <w:r w:rsidR="00996266">
        <w:t xml:space="preserve">the message field values as </w:t>
      </w:r>
      <w:r>
        <w:t xml:space="preserve">defined in </w:t>
      </w:r>
      <w:r w:rsidRPr="002F33D0">
        <w:rPr>
          <w:rStyle w:val="DocumentHyperlink"/>
        </w:rPr>
        <w:fldChar w:fldCharType="begin"/>
      </w:r>
      <w:r w:rsidRPr="002F33D0">
        <w:rPr>
          <w:rStyle w:val="DocumentHyperlink"/>
        </w:rPr>
        <w:instrText xml:space="preserve"> REF _Ref516829164 \h </w:instrText>
      </w:r>
      <w:r>
        <w:rPr>
          <w:rStyle w:val="DocumentHyperlink"/>
        </w:rPr>
        <w:instrText xml:space="preserve"> \* MERGEFORMAT </w:instrText>
      </w:r>
      <w:r w:rsidRPr="002F33D0">
        <w:rPr>
          <w:rStyle w:val="DocumentHyperlink"/>
        </w:rPr>
      </w:r>
      <w:r w:rsidRPr="002F33D0">
        <w:rPr>
          <w:rStyle w:val="DocumentHyperlink"/>
        </w:rPr>
        <w:fldChar w:fldCharType="end"/>
      </w:r>
      <w:r>
        <w:t xml:space="preserve">Section </w:t>
      </w:r>
      <w:r w:rsidRPr="000218FE">
        <w:rPr>
          <w:rStyle w:val="DocumentHyperlink"/>
        </w:rPr>
        <w:fldChar w:fldCharType="begin"/>
      </w:r>
      <w:r w:rsidRPr="000218FE">
        <w:rPr>
          <w:rStyle w:val="DocumentHyperlink"/>
        </w:rPr>
        <w:instrText xml:space="preserve"> REF _Ref494104357 \r \h </w:instrText>
      </w:r>
      <w:r>
        <w:rPr>
          <w:rStyle w:val="DocumentHyperlink"/>
        </w:rPr>
        <w:instrText xml:space="preserve"> \* MERGEFORMAT </w:instrText>
      </w:r>
      <w:r w:rsidRPr="000218FE">
        <w:rPr>
          <w:rStyle w:val="DocumentHyperlink"/>
        </w:rPr>
      </w:r>
      <w:r w:rsidRPr="000218FE">
        <w:rPr>
          <w:rStyle w:val="DocumentHyperlink"/>
        </w:rPr>
        <w:fldChar w:fldCharType="separate"/>
      </w:r>
      <w:r w:rsidR="00A60C92">
        <w:rPr>
          <w:rStyle w:val="DocumentHyperlink"/>
        </w:rPr>
        <w:t>4.4.5.5.1.4</w:t>
      </w:r>
      <w:r w:rsidRPr="000218FE">
        <w:rPr>
          <w:rStyle w:val="DocumentHyperlink"/>
        </w:rPr>
        <w:fldChar w:fldCharType="end"/>
      </w:r>
      <w:r w:rsidR="008D1E55">
        <w:t>.</w:t>
      </w:r>
    </w:p>
    <w:p w14:paraId="6EBD7967" w14:textId="6C4EB24D" w:rsidR="00871DFE" w:rsidRPr="00F82E1C" w:rsidRDefault="00613A6D" w:rsidP="00875AAA">
      <w:r>
        <w:t xml:space="preserve">When a Remote Provisioning Server sends a </w:t>
      </w:r>
      <w:r w:rsidRPr="00C77743">
        <w:t xml:space="preserve">Remote Provisioning </w:t>
      </w:r>
      <w:r>
        <w:t>Scan</w:t>
      </w:r>
      <w:r w:rsidRPr="00CB2FF3" w:rsidDel="00CB2FF3">
        <w:t xml:space="preserve"> </w:t>
      </w:r>
      <w:r>
        <w:t>Status message</w:t>
      </w:r>
      <w:r w:rsidRPr="004006AF">
        <w:t xml:space="preserve"> </w:t>
      </w:r>
      <w:r w:rsidRPr="00E672B6">
        <w:t>i</w:t>
      </w:r>
      <w:r>
        <w:t xml:space="preserve">n response to a </w:t>
      </w:r>
      <w:r w:rsidRPr="00C77743">
        <w:t xml:space="preserve">Remote Provisioning </w:t>
      </w:r>
      <w:r>
        <w:t>Scan</w:t>
      </w:r>
      <w:r w:rsidRPr="00C77743">
        <w:t xml:space="preserve"> </w:t>
      </w:r>
      <w:r>
        <w:t xml:space="preserve">Stop message, then the Remote </w:t>
      </w:r>
      <w:r w:rsidRPr="002867E4">
        <w:t>Provisioning Server</w:t>
      </w:r>
      <w:r>
        <w:t xml:space="preserve"> shall set the message field values as defined Section</w:t>
      </w:r>
      <w:r w:rsidR="004E0C84">
        <w:rPr>
          <w:rStyle w:val="DocumentHyperlink"/>
        </w:rPr>
        <w:t xml:space="preserve"> </w:t>
      </w:r>
      <w:r w:rsidR="004E0C84">
        <w:rPr>
          <w:rStyle w:val="DocumentHyperlink"/>
        </w:rPr>
        <w:fldChar w:fldCharType="begin"/>
      </w:r>
      <w:r w:rsidR="004E0C84">
        <w:rPr>
          <w:rStyle w:val="DocumentHyperlink"/>
        </w:rPr>
        <w:instrText xml:space="preserve"> REF _Ref494104369 \r \h </w:instrText>
      </w:r>
      <w:r w:rsidR="004E0C84">
        <w:rPr>
          <w:rStyle w:val="DocumentHyperlink"/>
        </w:rPr>
      </w:r>
      <w:r w:rsidR="004E0C84">
        <w:rPr>
          <w:rStyle w:val="DocumentHyperlink"/>
        </w:rPr>
        <w:fldChar w:fldCharType="separate"/>
      </w:r>
      <w:r w:rsidR="00A60C92">
        <w:rPr>
          <w:rStyle w:val="DocumentHyperlink"/>
        </w:rPr>
        <w:t>4.4.5.5.1.5</w:t>
      </w:r>
      <w:r w:rsidR="004E0C84">
        <w:rPr>
          <w:rStyle w:val="DocumentHyperlink"/>
        </w:rPr>
        <w:fldChar w:fldCharType="end"/>
      </w:r>
      <w:r w:rsidRPr="002F33D0">
        <w:t>.</w:t>
      </w:r>
      <w:bookmarkEnd w:id="2080"/>
    </w:p>
    <w:p w14:paraId="2AA49BEA" w14:textId="77777777" w:rsidR="00B56933" w:rsidRDefault="00B56933" w:rsidP="00692C2D">
      <w:pPr>
        <w:pStyle w:val="6"/>
      </w:pPr>
      <w:bookmarkStart w:id="2081" w:name="_Ref524879189"/>
      <w:r w:rsidRPr="00C77743">
        <w:t xml:space="preserve">Sending </w:t>
      </w:r>
      <w:r w:rsidRPr="00653666">
        <w:t xml:space="preserve">a </w:t>
      </w:r>
      <w:r w:rsidRPr="002757F6">
        <w:t xml:space="preserve">Remote Provisioning </w:t>
      </w:r>
      <w:r>
        <w:t>Scan Report</w:t>
      </w:r>
      <w:r w:rsidRPr="00653666">
        <w:t xml:space="preserve"> message</w:t>
      </w:r>
      <w:bookmarkEnd w:id="2081"/>
    </w:p>
    <w:p w14:paraId="6070052D" w14:textId="221B280A" w:rsidR="000148B9" w:rsidRDefault="00B56933" w:rsidP="00B56933">
      <w:pPr>
        <w:pStyle w:val="a2"/>
      </w:pPr>
      <w:r>
        <w:t>The</w:t>
      </w:r>
      <w:r w:rsidRPr="009E3111">
        <w:t xml:space="preserve"> Remote Provisioning Scan Report</w:t>
      </w:r>
      <w:r>
        <w:t xml:space="preserve"> message</w:t>
      </w:r>
      <w:r w:rsidR="006649D6">
        <w:t>s</w:t>
      </w:r>
      <w:r>
        <w:t xml:space="preserve"> </w:t>
      </w:r>
      <w:r w:rsidR="000148B9">
        <w:t xml:space="preserve">are sent as a result of the execution of the </w:t>
      </w:r>
      <w:r w:rsidR="003B24F9" w:rsidRPr="003B24F9">
        <w:t xml:space="preserve">Remote Provisioning </w:t>
      </w:r>
      <w:r w:rsidR="000148B9">
        <w:t xml:space="preserve">Scan </w:t>
      </w:r>
      <w:r w:rsidR="006649D6">
        <w:t>p</w:t>
      </w:r>
      <w:r w:rsidR="000148B9">
        <w:t>rocedure</w:t>
      </w:r>
      <w:r w:rsidR="00006CAE">
        <w:t>,</w:t>
      </w:r>
      <w:r w:rsidR="000148B9">
        <w:t xml:space="preserve"> defined in Section </w:t>
      </w:r>
      <w:r w:rsidR="000148B9" w:rsidRPr="00914EAE">
        <w:rPr>
          <w:color w:val="0070C0"/>
        </w:rPr>
        <w:fldChar w:fldCharType="begin"/>
      </w:r>
      <w:r w:rsidR="000148B9" w:rsidRPr="00914EAE">
        <w:rPr>
          <w:color w:val="0070C0"/>
        </w:rPr>
        <w:instrText xml:space="preserve"> REF _Ref524886040 \r \h </w:instrText>
      </w:r>
      <w:r w:rsidR="000148B9" w:rsidRPr="00914EAE">
        <w:rPr>
          <w:color w:val="0070C0"/>
        </w:rPr>
      </w:r>
      <w:r w:rsidR="000148B9" w:rsidRPr="00914EAE">
        <w:rPr>
          <w:color w:val="0070C0"/>
        </w:rPr>
        <w:fldChar w:fldCharType="separate"/>
      </w:r>
      <w:r w:rsidR="00A60C92">
        <w:rPr>
          <w:color w:val="0070C0"/>
        </w:rPr>
        <w:t>4.4.5.2</w:t>
      </w:r>
      <w:r w:rsidR="000148B9" w:rsidRPr="00914EAE">
        <w:rPr>
          <w:color w:val="0070C0"/>
        </w:rPr>
        <w:fldChar w:fldCharType="end"/>
      </w:r>
      <w:r w:rsidR="000148B9">
        <w:t>.</w:t>
      </w:r>
    </w:p>
    <w:p w14:paraId="7CE26586" w14:textId="77855A85" w:rsidR="006649D6" w:rsidRDefault="00CE74E0" w:rsidP="00AA301C">
      <w:pPr>
        <w:pStyle w:val="a2"/>
      </w:pPr>
      <w:r w:rsidRPr="00CE74E0">
        <w:t xml:space="preserve">The Remote Provisioning </w:t>
      </w:r>
      <w:r>
        <w:t xml:space="preserve">Scan Report </w:t>
      </w:r>
      <w:r w:rsidRPr="00CE74E0">
        <w:t>message shall be sent as a Segmented Access message</w:t>
      </w:r>
      <w:r>
        <w:t xml:space="preserve">. </w:t>
      </w:r>
      <w:r w:rsidR="000148B9">
        <w:t>When sending the Remote Provisioning Scan Report message</w:t>
      </w:r>
      <w:r w:rsidR="006649D6">
        <w:t xml:space="preserve"> </w:t>
      </w:r>
      <w:r w:rsidR="001A7728">
        <w:t xml:space="preserve">the </w:t>
      </w:r>
      <w:r w:rsidR="006649D6">
        <w:t>Remote Provisioning Server shall set message fields as following</w:t>
      </w:r>
      <w:r w:rsidR="00CC6787">
        <w:t>:</w:t>
      </w:r>
    </w:p>
    <w:p w14:paraId="33F0A479" w14:textId="4C17CE79" w:rsidR="006649D6" w:rsidRDefault="001A7728" w:rsidP="00EE123F">
      <w:pPr>
        <w:pStyle w:val="a"/>
      </w:pPr>
      <w:r>
        <w:t xml:space="preserve">UUID field </w:t>
      </w:r>
      <w:r w:rsidR="006649D6">
        <w:t xml:space="preserve">shall be set </w:t>
      </w:r>
      <w:r>
        <w:t xml:space="preserve">to the </w:t>
      </w:r>
      <w:r w:rsidRPr="0098525F">
        <w:t>Device UUID</w:t>
      </w:r>
      <w:r>
        <w:t xml:space="preserve"> value</w:t>
      </w:r>
      <w:r w:rsidR="008979E4">
        <w:t xml:space="preserve"> </w:t>
      </w:r>
      <w:r w:rsidR="00AA301C">
        <w:t>obtained from</w:t>
      </w:r>
      <w:r w:rsidR="008979E4">
        <w:t xml:space="preserve"> the </w:t>
      </w:r>
      <w:r w:rsidR="00AA301C">
        <w:t xml:space="preserve">unprovisioned device </w:t>
      </w:r>
      <w:r w:rsidR="008979E4">
        <w:t>beacon</w:t>
      </w:r>
      <w:r w:rsidR="00AA301C">
        <w:t xml:space="preserve"> or from the </w:t>
      </w:r>
      <w:r w:rsidR="00AA301C" w:rsidRPr="00AA301C">
        <w:t xml:space="preserve">connectable advertising packet with the Service Data for the «Mesh Provisioning Service» (see Section </w:t>
      </w:r>
      <w:r w:rsidR="00AA301C" w:rsidRPr="00EE123F">
        <w:rPr>
          <w:rStyle w:val="DocumentHyperlink"/>
        </w:rPr>
        <w:t>7.1.2.2.1</w:t>
      </w:r>
      <w:r w:rsidR="00AA301C" w:rsidRPr="00AA301C">
        <w:t>)</w:t>
      </w:r>
      <w:r w:rsidR="00CC6787">
        <w:t>.</w:t>
      </w:r>
      <w:r>
        <w:t xml:space="preserve"> </w:t>
      </w:r>
    </w:p>
    <w:p w14:paraId="5C9C7677" w14:textId="1B121D26" w:rsidR="006649D6" w:rsidDel="00356152" w:rsidRDefault="001A7728" w:rsidP="00EE123F">
      <w:pPr>
        <w:pStyle w:val="a"/>
        <w:rPr>
          <w:del w:id="2082" w:author="Piotr Winiarczyk" w:date="2018-11-09T16:27:00Z"/>
        </w:rPr>
      </w:pPr>
      <w:r>
        <w:t xml:space="preserve">OOB field </w:t>
      </w:r>
      <w:r w:rsidR="006649D6" w:rsidRPr="006649D6">
        <w:t xml:space="preserve">shall </w:t>
      </w:r>
      <w:r w:rsidR="006649D6">
        <w:t xml:space="preserve">be </w:t>
      </w:r>
      <w:r w:rsidR="006649D6" w:rsidRPr="006649D6">
        <w:t xml:space="preserve">set </w:t>
      </w:r>
      <w:r>
        <w:t>to the OOB information value</w:t>
      </w:r>
      <w:del w:id="2083" w:author="Piotr Winiarczyk" w:date="2018-11-09T16:27:00Z">
        <w:r w:rsidR="00CC6787" w:rsidDel="00356152">
          <w:delText>.</w:delText>
        </w:r>
      </w:del>
    </w:p>
    <w:p w14:paraId="7E283124" w14:textId="54E2846B" w:rsidR="006649D6" w:rsidRDefault="001A7728">
      <w:pPr>
        <w:pStyle w:val="a"/>
      </w:pPr>
      <w:del w:id="2084" w:author="Piotr Winiarczyk" w:date="2018-11-09T16:26:00Z">
        <w:r w:rsidDel="00356152">
          <w:delText xml:space="preserve">URI Hash field </w:delText>
        </w:r>
        <w:r w:rsidR="006649D6" w:rsidDel="00356152">
          <w:delText xml:space="preserve">shall be set </w:delText>
        </w:r>
        <w:r w:rsidDel="00356152">
          <w:delText>to the URI Hash when the URI Hash value is available</w:delText>
        </w:r>
      </w:del>
      <w:r w:rsidR="00CC6787">
        <w:t>.</w:t>
      </w:r>
      <w:r w:rsidR="00AA301C">
        <w:t xml:space="preserve"> </w:t>
      </w:r>
    </w:p>
    <w:p w14:paraId="5116D189" w14:textId="653BF6E6" w:rsidR="001A7728" w:rsidRDefault="001A7728" w:rsidP="00EE123F">
      <w:pPr>
        <w:pStyle w:val="a"/>
      </w:pPr>
      <w:r>
        <w:t xml:space="preserve">RSSI field </w:t>
      </w:r>
      <w:r w:rsidR="006649D6">
        <w:t xml:space="preserve">shall be set </w:t>
      </w:r>
      <w:r>
        <w:t xml:space="preserve">to the </w:t>
      </w:r>
      <w:r w:rsidRPr="00667DC3">
        <w:t>measured value</w:t>
      </w:r>
      <w:r>
        <w:t xml:space="preserve"> (see Section </w:t>
      </w:r>
      <w:r w:rsidRPr="00D3266F">
        <w:rPr>
          <w:rStyle w:val="DocumentHyperlink"/>
        </w:rPr>
        <w:fldChar w:fldCharType="begin"/>
      </w:r>
      <w:r w:rsidRPr="00D3266F">
        <w:rPr>
          <w:rStyle w:val="DocumentHyperlink"/>
        </w:rPr>
        <w:instrText xml:space="preserve"> REF _Ref494104610 \r \h </w:instrText>
      </w:r>
      <w:r>
        <w:rPr>
          <w:rStyle w:val="DocumentHyperlink"/>
        </w:rPr>
        <w:instrText xml:space="preserve"> \* MERGEFORMAT </w:instrText>
      </w:r>
      <w:r w:rsidRPr="00D3266F">
        <w:rPr>
          <w:rStyle w:val="DocumentHyperlink"/>
        </w:rPr>
      </w:r>
      <w:r w:rsidRPr="00D3266F">
        <w:rPr>
          <w:rStyle w:val="DocumentHyperlink"/>
        </w:rPr>
        <w:fldChar w:fldCharType="separate"/>
      </w:r>
      <w:r w:rsidR="00A60C92">
        <w:rPr>
          <w:rStyle w:val="DocumentHyperlink"/>
        </w:rPr>
        <w:t>4.3.4.7</w:t>
      </w:r>
      <w:r w:rsidRPr="00D3266F">
        <w:rPr>
          <w:rStyle w:val="DocumentHyperlink"/>
        </w:rPr>
        <w:fldChar w:fldCharType="end"/>
      </w:r>
      <w:r w:rsidR="00FD1201" w:rsidRPr="00A443D2">
        <w:t>)</w:t>
      </w:r>
      <w:r>
        <w:t>.</w:t>
      </w:r>
    </w:p>
    <w:p w14:paraId="43B7A1CE" w14:textId="099AE609" w:rsidR="008E1F0B" w:rsidRDefault="008E1F0B" w:rsidP="008E1F0B">
      <w:pPr>
        <w:pStyle w:val="50"/>
      </w:pPr>
      <w:r w:rsidRPr="001E4A2E">
        <w:t xml:space="preserve">Remote Provisioning </w:t>
      </w:r>
      <w:r>
        <w:t xml:space="preserve">Extended </w:t>
      </w:r>
      <w:r w:rsidRPr="001E4A2E">
        <w:t xml:space="preserve">Scan </w:t>
      </w:r>
      <w:r>
        <w:t>behavior</w:t>
      </w:r>
    </w:p>
    <w:p w14:paraId="6EC8882D" w14:textId="3FF41D39" w:rsidR="00CC6787" w:rsidRDefault="00CC6787" w:rsidP="002F35C4">
      <w:pPr>
        <w:pStyle w:val="a2"/>
      </w:pPr>
      <w:r>
        <w:t xml:space="preserve">This section describes behaviors of the Remote Provisioning Server model associated with the </w:t>
      </w:r>
      <w:r w:rsidR="003B24F9" w:rsidRPr="003B24F9">
        <w:t xml:space="preserve">Remote Provisioning </w:t>
      </w:r>
      <w:r>
        <w:t>Extended Scan procedure (see Section 4.4.5.3).</w:t>
      </w:r>
    </w:p>
    <w:p w14:paraId="09FD06DE" w14:textId="77777777" w:rsidR="00550A02" w:rsidRDefault="00550A02" w:rsidP="00DE1750">
      <w:pPr>
        <w:pStyle w:val="6"/>
      </w:pPr>
      <w:bookmarkStart w:id="2085" w:name="_Ref526519769"/>
      <w:bookmarkStart w:id="2086" w:name="_Ref521658323"/>
      <w:r w:rsidRPr="00653666">
        <w:t xml:space="preserve">Receiving a </w:t>
      </w:r>
      <w:r w:rsidRPr="002757F6">
        <w:t xml:space="preserve">Remote Provisioning </w:t>
      </w:r>
      <w:r>
        <w:t>Extended Scan Start</w:t>
      </w:r>
      <w:r w:rsidRPr="00653666">
        <w:t xml:space="preserve"> message</w:t>
      </w:r>
      <w:bookmarkEnd w:id="2085"/>
    </w:p>
    <w:p w14:paraId="4AFD29B8" w14:textId="49E47F47" w:rsidR="00550A02" w:rsidRDefault="00550A02" w:rsidP="00550A02">
      <w:pPr>
        <w:pStyle w:val="a2"/>
      </w:pPr>
      <w:r>
        <w:t>The Remote Provisioning Client sends the Remote Provisioning Exten</w:t>
      </w:r>
      <w:ins w:id="2087" w:author="Victor  Zhodzishsky" w:date="2018-10-21T18:54:00Z">
        <w:r w:rsidR="00A256B3">
          <w:t>d</w:t>
        </w:r>
      </w:ins>
      <w:r>
        <w:t xml:space="preserve">ed Scan Start message to </w:t>
      </w:r>
      <w:r w:rsidR="005D7432">
        <w:t xml:space="preserve">start the </w:t>
      </w:r>
      <w:r w:rsidR="003B24F9" w:rsidRPr="003B24F9">
        <w:t xml:space="preserve">Remote Provisioning </w:t>
      </w:r>
      <w:r w:rsidR="005D7432">
        <w:t>Extended Scan procedure for</w:t>
      </w:r>
      <w:r>
        <w:t xml:space="preserve"> a device with a specific UUID, or </w:t>
      </w:r>
      <w:r w:rsidR="005D7432">
        <w:t xml:space="preserve">to obtain information </w:t>
      </w:r>
      <w:r w:rsidRPr="00130DEB">
        <w:t>about t</w:t>
      </w:r>
      <w:r>
        <w:t xml:space="preserve">he Remote Provisioning Server itself.  </w:t>
      </w:r>
    </w:p>
    <w:p w14:paraId="6D366516" w14:textId="709C6EFC" w:rsidR="00550A02" w:rsidRDefault="00550A02" w:rsidP="00550A02">
      <w:pPr>
        <w:pStyle w:val="a2"/>
      </w:pPr>
      <w:r w:rsidRPr="005B2777">
        <w:lastRenderedPageBreak/>
        <w:t>When a Remote Provisioning Server receives a Remote Provisioning Extended Scan Start message</w:t>
      </w:r>
      <w:r>
        <w:t xml:space="preserve"> </w:t>
      </w:r>
      <w:r w:rsidR="00CC6787">
        <w:t>that does not contain the</w:t>
      </w:r>
      <w:r>
        <w:t xml:space="preserve"> UUID field </w:t>
      </w:r>
      <w:r w:rsidR="00CC6787">
        <w:t xml:space="preserve">(i.e., </w:t>
      </w:r>
      <w:r w:rsidR="009B3E87">
        <w:t>the request is to obtain the information about</w:t>
      </w:r>
      <w:r w:rsidR="00CC6787">
        <w:t xml:space="preserve"> the Remote Provisioning Server),</w:t>
      </w:r>
      <w:r w:rsidR="009B3E87">
        <w:t xml:space="preserve"> i</w:t>
      </w:r>
      <w:r>
        <w:t xml:space="preserve">t shall respond with a Remote Provisioning Extended Scan Report message </w:t>
      </w:r>
      <w:r w:rsidR="002C28DE">
        <w:t xml:space="preserve">with the Status field set to Success </w:t>
      </w:r>
      <w:r>
        <w:t xml:space="preserve">(see Section </w:t>
      </w:r>
      <w:r w:rsidR="003F3981" w:rsidRPr="00EE123F">
        <w:rPr>
          <w:rStyle w:val="DocumentHyperlink"/>
        </w:rPr>
        <w:fldChar w:fldCharType="begin"/>
      </w:r>
      <w:r w:rsidR="003F3981" w:rsidRPr="00EE123F">
        <w:rPr>
          <w:rStyle w:val="DocumentHyperlink"/>
        </w:rPr>
        <w:instrText xml:space="preserve"> REF _Ref526953314 \r \h </w:instrText>
      </w:r>
      <w:r w:rsidR="003F3981">
        <w:rPr>
          <w:rStyle w:val="DocumentHyperlink"/>
        </w:rPr>
        <w:instrText xml:space="preserve"> \* MERGEFORMAT </w:instrText>
      </w:r>
      <w:r w:rsidR="003F3981" w:rsidRPr="00EE123F">
        <w:rPr>
          <w:rStyle w:val="DocumentHyperlink"/>
        </w:rPr>
      </w:r>
      <w:r w:rsidR="003F3981" w:rsidRPr="00EE123F">
        <w:rPr>
          <w:rStyle w:val="DocumentHyperlink"/>
        </w:rPr>
        <w:fldChar w:fldCharType="separate"/>
      </w:r>
      <w:r w:rsidR="00A60C92">
        <w:rPr>
          <w:rStyle w:val="DocumentHyperlink"/>
        </w:rPr>
        <w:t>4.4.5.5.2.2</w:t>
      </w:r>
      <w:r w:rsidR="003F3981" w:rsidRPr="00EE123F">
        <w:rPr>
          <w:rStyle w:val="DocumentHyperlink"/>
        </w:rPr>
        <w:fldChar w:fldCharType="end"/>
      </w:r>
      <w:r>
        <w:t>).</w:t>
      </w:r>
    </w:p>
    <w:p w14:paraId="45829068" w14:textId="2355AED8" w:rsidR="00550A02" w:rsidRPr="00A0458F" w:rsidRDefault="00817FE9" w:rsidP="00A0458F">
      <w:pPr>
        <w:pStyle w:val="a2"/>
      </w:pPr>
      <w:r>
        <w:t>When a</w:t>
      </w:r>
      <w:r w:rsidR="00550A02">
        <w:t xml:space="preserve"> Remote Provisioning Server receives a Remote Provisioning Extended Scan Start message with </w:t>
      </w:r>
      <w:r>
        <w:t xml:space="preserve">the </w:t>
      </w:r>
      <w:r w:rsidR="00550A02">
        <w:t>UUID field present</w:t>
      </w:r>
      <w:r w:rsidR="00CC6787">
        <w:t xml:space="preserve"> (</w:t>
      </w:r>
      <w:r w:rsidR="00C07A1F">
        <w:t xml:space="preserve">i.e., </w:t>
      </w:r>
      <w:r w:rsidR="009B3E87">
        <w:t>the</w:t>
      </w:r>
      <w:r w:rsidR="00C07A1F">
        <w:t xml:space="preserve"> request</w:t>
      </w:r>
      <w:r w:rsidR="00550A02" w:rsidRPr="00C07A1F">
        <w:t xml:space="preserve"> </w:t>
      </w:r>
      <w:r w:rsidR="009B3E87">
        <w:t xml:space="preserve">is </w:t>
      </w:r>
      <w:r w:rsidR="00550A02" w:rsidRPr="00C07A1F">
        <w:t>to execute</w:t>
      </w:r>
      <w:r w:rsidR="00550A02">
        <w:t xml:space="preserve"> t</w:t>
      </w:r>
      <w:r w:rsidR="00550A02" w:rsidRPr="00AF4840">
        <w:t xml:space="preserve">he </w:t>
      </w:r>
      <w:r w:rsidR="003B24F9" w:rsidRPr="003B24F9">
        <w:t xml:space="preserve">Remote Provisioning </w:t>
      </w:r>
      <w:r w:rsidR="00550A02" w:rsidRPr="00AF4840">
        <w:t xml:space="preserve">Extended Scan </w:t>
      </w:r>
      <w:r w:rsidR="00550A02">
        <w:t>p</w:t>
      </w:r>
      <w:r w:rsidR="00550A02" w:rsidRPr="00AF4840">
        <w:t xml:space="preserve">rocedure </w:t>
      </w:r>
      <w:r w:rsidR="00550A02">
        <w:t>as</w:t>
      </w:r>
      <w:r w:rsidR="00550A02" w:rsidRPr="00AF4840">
        <w:t xml:space="preserve"> </w:t>
      </w:r>
      <w:r w:rsidR="00550A02">
        <w:t xml:space="preserve">described in </w:t>
      </w:r>
      <w:r w:rsidR="00550A02" w:rsidRPr="00AF4840">
        <w:t>Section</w:t>
      </w:r>
      <w:r w:rsidR="00550A02">
        <w:t xml:space="preserve"> </w:t>
      </w:r>
      <w:r w:rsidR="00550A02" w:rsidRPr="00ED3F3E">
        <w:rPr>
          <w:color w:val="0070C0"/>
        </w:rPr>
        <w:fldChar w:fldCharType="begin"/>
      </w:r>
      <w:r w:rsidR="00550A02" w:rsidRPr="00ED3F3E">
        <w:rPr>
          <w:color w:val="0070C0"/>
        </w:rPr>
        <w:instrText xml:space="preserve"> REF _Ref524887975 \r \h </w:instrText>
      </w:r>
      <w:r w:rsidR="00550A02" w:rsidRPr="00ED3F3E">
        <w:rPr>
          <w:color w:val="0070C0"/>
        </w:rPr>
      </w:r>
      <w:r w:rsidR="00550A02" w:rsidRPr="00ED3F3E">
        <w:rPr>
          <w:color w:val="0070C0"/>
        </w:rPr>
        <w:fldChar w:fldCharType="separate"/>
      </w:r>
      <w:r w:rsidR="00A60C92">
        <w:rPr>
          <w:color w:val="0070C0"/>
        </w:rPr>
        <w:t>4.4.5.3</w:t>
      </w:r>
      <w:r w:rsidR="00550A02" w:rsidRPr="00ED3F3E">
        <w:rPr>
          <w:color w:val="0070C0"/>
        </w:rPr>
        <w:fldChar w:fldCharType="end"/>
      </w:r>
      <w:r w:rsidR="00CC6787">
        <w:t>),</w:t>
      </w:r>
      <w:r w:rsidR="00222FA5">
        <w:t xml:space="preserve"> </w:t>
      </w:r>
      <w:r w:rsidR="00C07A1F">
        <w:t xml:space="preserve">the server </w:t>
      </w:r>
      <w:r w:rsidR="00DE1750">
        <w:t xml:space="preserve">shall </w:t>
      </w:r>
      <w:r w:rsidR="00550A02">
        <w:t xml:space="preserve">start a new </w:t>
      </w:r>
      <w:r w:rsidR="003B24F9" w:rsidRPr="003B24F9">
        <w:t xml:space="preserve">Remote Provisioning </w:t>
      </w:r>
      <w:r w:rsidR="00550A02">
        <w:t>Extended Scan procedure</w:t>
      </w:r>
      <w:del w:id="2088" w:author="Piotr Winiarczyk" w:date="2018-11-10T20:05:00Z">
        <w:r w:rsidR="00DE1750" w:rsidDel="00E17ED8">
          <w:delText xml:space="preserve"> </w:delText>
        </w:r>
        <w:commentRangeStart w:id="2089"/>
        <w:commentRangeStart w:id="2090"/>
        <w:commentRangeStart w:id="2091"/>
        <w:commentRangeStart w:id="2092"/>
        <w:r w:rsidR="00DE1750" w:rsidDel="00E17ED8">
          <w:delText>if it</w:delText>
        </w:r>
      </w:del>
      <w:r w:rsidR="00DE1750">
        <w:t xml:space="preserve"> </w:t>
      </w:r>
      <w:del w:id="2093" w:author="Piotr Winiarczyk" w:date="2018-11-10T20:04:00Z">
        <w:r w:rsidR="00DE1750" w:rsidDel="00E17ED8">
          <w:delText>ca</w:delText>
        </w:r>
      </w:del>
      <w:del w:id="2094" w:author="Piotr Winiarczyk" w:date="2018-11-10T20:05:00Z">
        <w:r w:rsidR="00DE1750" w:rsidDel="00E17ED8">
          <w:delText>n</w:delText>
        </w:r>
      </w:del>
      <w:commentRangeEnd w:id="2089"/>
      <w:r w:rsidR="00CD0288">
        <w:rPr>
          <w:rStyle w:val="af4"/>
        </w:rPr>
        <w:commentReference w:id="2089"/>
      </w:r>
      <w:commentRangeEnd w:id="2090"/>
      <w:r w:rsidR="00A256B3">
        <w:rPr>
          <w:rStyle w:val="af4"/>
        </w:rPr>
        <w:commentReference w:id="2090"/>
      </w:r>
      <w:commentRangeEnd w:id="2091"/>
      <w:r w:rsidR="00665099">
        <w:rPr>
          <w:rStyle w:val="af4"/>
        </w:rPr>
        <w:commentReference w:id="2091"/>
      </w:r>
      <w:commentRangeEnd w:id="2092"/>
      <w:r w:rsidR="00EC5442">
        <w:rPr>
          <w:rStyle w:val="af4"/>
        </w:rPr>
        <w:commentReference w:id="2092"/>
      </w:r>
      <w:r w:rsidR="00550A02">
        <w:t xml:space="preserve">, </w:t>
      </w:r>
      <w:r w:rsidR="00DE1750">
        <w:t xml:space="preserve">and </w:t>
      </w:r>
      <w:r w:rsidR="00550A02">
        <w:t xml:space="preserve">it shall </w:t>
      </w:r>
      <w:r w:rsidR="00CC6787" w:rsidRPr="00CC6787">
        <w:t xml:space="preserve">send the Remote Provisioning Extended Scan Report </w:t>
      </w:r>
      <w:r w:rsidR="00CC6787">
        <w:t>at the time when</w:t>
      </w:r>
      <w:r w:rsidR="00CC6787" w:rsidRPr="00CC6787">
        <w:t xml:space="preserve"> the procedure completes.</w:t>
      </w:r>
      <w:r w:rsidR="00DE1750">
        <w:t xml:space="preserve"> </w:t>
      </w:r>
      <w:r w:rsidR="00CC6787">
        <w:t xml:space="preserve">If </w:t>
      </w:r>
      <w:commentRangeStart w:id="2095"/>
      <w:commentRangeStart w:id="2096"/>
      <w:commentRangeStart w:id="2097"/>
      <w:commentRangeStart w:id="2098"/>
      <w:commentRangeStart w:id="2099"/>
      <w:r w:rsidR="00CC6787">
        <w:t xml:space="preserve">the Remote </w:t>
      </w:r>
      <w:r w:rsidR="00DE1750">
        <w:t>P</w:t>
      </w:r>
      <w:r w:rsidR="00CC6787">
        <w:t>rovisioning Server cannot</w:t>
      </w:r>
      <w:r w:rsidR="00CC6787" w:rsidRPr="00CC6787">
        <w:t xml:space="preserve"> start a new </w:t>
      </w:r>
      <w:bookmarkStart w:id="2100" w:name="_Hlk529968948"/>
      <w:r w:rsidR="003B24F9" w:rsidRPr="003B24F9">
        <w:t xml:space="preserve">Remote Provisioning </w:t>
      </w:r>
      <w:r w:rsidR="00CC6787" w:rsidRPr="00CC6787">
        <w:t>Extended Scan procedure</w:t>
      </w:r>
      <w:bookmarkEnd w:id="2100"/>
      <w:r w:rsidR="00222FA5">
        <w:t xml:space="preserve">, the server </w:t>
      </w:r>
      <w:r w:rsidR="008E3E1A">
        <w:t xml:space="preserve">shall </w:t>
      </w:r>
      <w:r w:rsidR="00CC6787" w:rsidRPr="00CC6787">
        <w:t xml:space="preserve">respond with a Remote Provisioning Extended Scan Report message with the Status field set to </w:t>
      </w:r>
      <w:commentRangeStart w:id="2101"/>
      <w:commentRangeStart w:id="2102"/>
      <w:r w:rsidR="00CC6787" w:rsidRPr="00CC6787">
        <w:t>Limited Resources</w:t>
      </w:r>
      <w:commentRangeEnd w:id="2101"/>
      <w:r w:rsidR="001F1648">
        <w:rPr>
          <w:rStyle w:val="af4"/>
        </w:rPr>
        <w:commentReference w:id="2101"/>
      </w:r>
      <w:commentRangeEnd w:id="2102"/>
      <w:ins w:id="2103" w:author="Piotr Winiarczyk" w:date="2018-11-02T08:39:00Z">
        <w:r w:rsidR="00A0458F">
          <w:t xml:space="preserve"> and </w:t>
        </w:r>
      </w:ins>
      <w:r w:rsidR="0044422E">
        <w:rPr>
          <w:rStyle w:val="af4"/>
        </w:rPr>
        <w:commentReference w:id="2102"/>
      </w:r>
      <w:commentRangeEnd w:id="2095"/>
      <w:ins w:id="2104" w:author="Piotr Winiarczyk" w:date="2018-11-02T08:40:00Z">
        <w:r w:rsidR="00A0458F">
          <w:t>skipping OOBInformation</w:t>
        </w:r>
      </w:ins>
      <w:del w:id="2105" w:author="Piotr Winiarczyk" w:date="2018-11-02T08:40:00Z">
        <w:r w:rsidR="00CD0288" w:rsidDel="00A0458F">
          <w:rPr>
            <w:rStyle w:val="af4"/>
          </w:rPr>
          <w:commentReference w:id="2095"/>
        </w:r>
        <w:commentRangeEnd w:id="2096"/>
        <w:r w:rsidR="00A256B3" w:rsidRPr="00A0458F" w:rsidDel="00A0458F">
          <w:rPr>
            <w:rStyle w:val="af4"/>
          </w:rPr>
          <w:commentReference w:id="2096"/>
        </w:r>
      </w:del>
      <w:commentRangeEnd w:id="2097"/>
      <w:r w:rsidR="00665099">
        <w:rPr>
          <w:rStyle w:val="af4"/>
        </w:rPr>
        <w:commentReference w:id="2097"/>
      </w:r>
      <w:commentRangeEnd w:id="2098"/>
      <w:r w:rsidR="00EC5442">
        <w:rPr>
          <w:rStyle w:val="af4"/>
        </w:rPr>
        <w:commentReference w:id="2098"/>
      </w:r>
      <w:commentRangeEnd w:id="2099"/>
      <w:r w:rsidR="00C75979">
        <w:rPr>
          <w:rStyle w:val="af4"/>
        </w:rPr>
        <w:commentReference w:id="2099"/>
      </w:r>
      <w:ins w:id="2106" w:author="Piotr Winiarczyk" w:date="2018-11-02T08:40:00Z">
        <w:r w:rsidR="00A0458F" w:rsidRPr="00A0458F" w:rsidDel="00A0458F">
          <w:t xml:space="preserve"> </w:t>
        </w:r>
        <w:r w:rsidR="00A0458F">
          <w:t xml:space="preserve">and </w:t>
        </w:r>
        <w:r w:rsidR="00A0458F" w:rsidRPr="00A0458F">
          <w:t>AdvStructures</w:t>
        </w:r>
        <w:r w:rsidR="00A0458F">
          <w:t xml:space="preserve"> fields</w:t>
        </w:r>
      </w:ins>
      <w:r w:rsidR="00CC6787" w:rsidRPr="00A0458F">
        <w:t>.</w:t>
      </w:r>
    </w:p>
    <w:p w14:paraId="5B9F96D4" w14:textId="77777777" w:rsidR="001A7728" w:rsidRDefault="001A7728" w:rsidP="00A0458F">
      <w:pPr>
        <w:pStyle w:val="6"/>
      </w:pPr>
      <w:bookmarkStart w:id="2107" w:name="_Ref526953314"/>
      <w:r w:rsidRPr="00A0458F">
        <w:rPr>
          <w:szCs w:val="22"/>
        </w:rPr>
        <w:t>Sending a R</w:t>
      </w:r>
      <w:r w:rsidRPr="002757F6">
        <w:t>emote Provisioning</w:t>
      </w:r>
      <w:r>
        <w:t xml:space="preserve"> Extended</w:t>
      </w:r>
      <w:r w:rsidRPr="002757F6">
        <w:t xml:space="preserve"> </w:t>
      </w:r>
      <w:r>
        <w:t>Scan Report</w:t>
      </w:r>
      <w:r w:rsidRPr="00653666">
        <w:t xml:space="preserve"> message</w:t>
      </w:r>
      <w:bookmarkEnd w:id="2086"/>
      <w:bookmarkEnd w:id="2107"/>
    </w:p>
    <w:p w14:paraId="3256B5F5" w14:textId="32DD6997" w:rsidR="00E71DA5" w:rsidRDefault="001A7728" w:rsidP="00D80990">
      <w:pPr>
        <w:pStyle w:val="a2"/>
      </w:pPr>
      <w:r>
        <w:t>The</w:t>
      </w:r>
      <w:r w:rsidRPr="009E3111">
        <w:t xml:space="preserve"> Remote Provisioning </w:t>
      </w:r>
      <w:r>
        <w:t xml:space="preserve">Extended </w:t>
      </w:r>
      <w:r w:rsidRPr="009E3111">
        <w:t>Scan Report</w:t>
      </w:r>
      <w:r>
        <w:t xml:space="preserve"> </w:t>
      </w:r>
      <w:r w:rsidR="00AA301C">
        <w:t>message is sent</w:t>
      </w:r>
      <w:r w:rsidR="00E54F76">
        <w:t xml:space="preserve"> as a result of execution of the </w:t>
      </w:r>
      <w:r w:rsidR="003B24F9" w:rsidRPr="003B24F9">
        <w:t xml:space="preserve">Remote Provisioning </w:t>
      </w:r>
      <w:r w:rsidR="00E54F76">
        <w:t xml:space="preserve">Extended Scan procedure (see Section </w:t>
      </w:r>
      <w:r w:rsidR="00E54F76" w:rsidRPr="00AD30EF">
        <w:rPr>
          <w:color w:val="0070C0"/>
        </w:rPr>
        <w:fldChar w:fldCharType="begin"/>
      </w:r>
      <w:r w:rsidR="00E54F76" w:rsidRPr="00AD30EF">
        <w:rPr>
          <w:color w:val="0070C0"/>
        </w:rPr>
        <w:instrText xml:space="preserve"> REF _Ref524887975 \r \h </w:instrText>
      </w:r>
      <w:r w:rsidR="00E54F76" w:rsidRPr="00AD30EF">
        <w:rPr>
          <w:color w:val="0070C0"/>
        </w:rPr>
      </w:r>
      <w:r w:rsidR="00E54F76" w:rsidRPr="00AD30EF">
        <w:rPr>
          <w:color w:val="0070C0"/>
        </w:rPr>
        <w:fldChar w:fldCharType="separate"/>
      </w:r>
      <w:r w:rsidR="00A60C92">
        <w:rPr>
          <w:color w:val="0070C0"/>
        </w:rPr>
        <w:t>4.4.5.3</w:t>
      </w:r>
      <w:r w:rsidR="00E54F76" w:rsidRPr="00AD30EF">
        <w:rPr>
          <w:color w:val="0070C0"/>
        </w:rPr>
        <w:fldChar w:fldCharType="end"/>
      </w:r>
      <w:r w:rsidR="00E54F76">
        <w:t xml:space="preserve">) </w:t>
      </w:r>
      <w:r w:rsidR="006C37B1">
        <w:t xml:space="preserve">or </w:t>
      </w:r>
      <w:r w:rsidR="00E54F76">
        <w:t xml:space="preserve">in response to </w:t>
      </w:r>
      <w:r w:rsidR="00C07A1F">
        <w:t xml:space="preserve">a </w:t>
      </w:r>
      <w:r w:rsidR="006C37B1">
        <w:t xml:space="preserve">Remote Provisioning </w:t>
      </w:r>
      <w:r w:rsidR="00E07057">
        <w:t xml:space="preserve">Extended </w:t>
      </w:r>
      <w:r w:rsidR="006C37B1">
        <w:t xml:space="preserve">Scan Start message </w:t>
      </w:r>
      <w:commentRangeStart w:id="2108"/>
      <w:commentRangeStart w:id="2109"/>
      <w:commentRangeStart w:id="2110"/>
      <w:r w:rsidR="006C37B1">
        <w:t xml:space="preserve">if the Remote Provisioning Server cannot start the </w:t>
      </w:r>
      <w:r w:rsidR="003B24F9" w:rsidRPr="003B24F9">
        <w:t xml:space="preserve">Remote Provisioning </w:t>
      </w:r>
      <w:r w:rsidR="006C37B1">
        <w:t xml:space="preserve">Extended Scan procedure or </w:t>
      </w:r>
      <w:r w:rsidR="00C07A1F">
        <w:t xml:space="preserve">if </w:t>
      </w:r>
      <w:r w:rsidR="006C37B1">
        <w:t xml:space="preserve">the </w:t>
      </w:r>
      <w:r w:rsidR="00E07057" w:rsidRPr="00E07057">
        <w:t xml:space="preserve">Remote Provisioning </w:t>
      </w:r>
      <w:r w:rsidR="00E07057">
        <w:t xml:space="preserve">Extended </w:t>
      </w:r>
      <w:r w:rsidR="006C37B1">
        <w:t>Scan Start message request</w:t>
      </w:r>
      <w:r w:rsidR="008E3E1A">
        <w:t>s the</w:t>
      </w:r>
      <w:r w:rsidR="006C37B1">
        <w:t xml:space="preserve"> information about the Remote Provisioning Server itself.</w:t>
      </w:r>
      <w:commentRangeEnd w:id="2108"/>
      <w:r w:rsidR="001F1648">
        <w:rPr>
          <w:rStyle w:val="af4"/>
        </w:rPr>
        <w:commentReference w:id="2108"/>
      </w:r>
      <w:commentRangeEnd w:id="2109"/>
      <w:r w:rsidR="0044422E">
        <w:rPr>
          <w:rStyle w:val="af4"/>
        </w:rPr>
        <w:commentReference w:id="2109"/>
      </w:r>
      <w:commentRangeEnd w:id="2110"/>
      <w:r w:rsidR="005E797F">
        <w:rPr>
          <w:rStyle w:val="af4"/>
        </w:rPr>
        <w:commentReference w:id="2110"/>
      </w:r>
    </w:p>
    <w:p w14:paraId="3978CEB9" w14:textId="77777777" w:rsidR="00C07A1F" w:rsidRDefault="00CE74E0" w:rsidP="00D80990">
      <w:pPr>
        <w:pStyle w:val="a2"/>
      </w:pPr>
      <w:r w:rsidRPr="00CE74E0">
        <w:t xml:space="preserve">The Remote Provisioning </w:t>
      </w:r>
      <w:r>
        <w:t xml:space="preserve">Extended Scan Report </w:t>
      </w:r>
      <w:r w:rsidRPr="00CE74E0">
        <w:t>message shall be sent as a Segmented Access message</w:t>
      </w:r>
      <w:r>
        <w:t xml:space="preserve">. </w:t>
      </w:r>
    </w:p>
    <w:p w14:paraId="304CA893" w14:textId="12EA2C63" w:rsidR="00C07A1F" w:rsidRDefault="00EC06F1" w:rsidP="00C07A1F">
      <w:pPr>
        <w:pStyle w:val="a2"/>
      </w:pPr>
      <w:commentRangeStart w:id="2111"/>
      <w:del w:id="2112" w:author="Dale_10.18_Review" w:date="2018-10-18T13:15:00Z">
        <w:r w:rsidDel="00442E65">
          <w:rPr>
            <w:b/>
          </w:rPr>
          <w:delText>Status field</w:delText>
        </w:r>
        <w:r w:rsidR="00C07A1F" w:rsidRPr="00095D96" w:rsidDel="00442E65">
          <w:rPr>
            <w:b/>
          </w:rPr>
          <w:delText>.</w:delText>
        </w:r>
        <w:r w:rsidR="00C07A1F" w:rsidDel="00442E65">
          <w:delText xml:space="preserve"> </w:delText>
        </w:r>
      </w:del>
      <w:commentRangeEnd w:id="2111"/>
      <w:r w:rsidR="00442E65">
        <w:rPr>
          <w:rStyle w:val="af4"/>
        </w:rPr>
        <w:commentReference w:id="2111"/>
      </w:r>
      <w:r w:rsidR="00C07A1F" w:rsidRPr="00C60CFB">
        <w:t xml:space="preserve">When </w:t>
      </w:r>
      <w:r w:rsidR="00C07A1F">
        <w:t>the</w:t>
      </w:r>
      <w:r w:rsidR="00C07A1F" w:rsidRPr="00C60CFB">
        <w:t xml:space="preserve"> Remote Provisioning Server sends a Remote Provisioning </w:t>
      </w:r>
      <w:r w:rsidR="00C07A1F">
        <w:t xml:space="preserve">Extended </w:t>
      </w:r>
      <w:r w:rsidR="00C07A1F" w:rsidRPr="00C60CFB">
        <w:t xml:space="preserve">Scan </w:t>
      </w:r>
      <w:r>
        <w:t>Report</w:t>
      </w:r>
      <w:r w:rsidR="00C07A1F" w:rsidRPr="00C60CFB">
        <w:t xml:space="preserve"> message in response to a Remote Provisioning </w:t>
      </w:r>
      <w:r w:rsidR="00C07A1F">
        <w:t>Extended Scan Start message</w:t>
      </w:r>
      <w:r w:rsidR="00C07A1F" w:rsidRPr="00C60CFB">
        <w:t xml:space="preserve">, then the Status field </w:t>
      </w:r>
      <w:r>
        <w:t xml:space="preserve">shall be set </w:t>
      </w:r>
      <w:r w:rsidR="00C07A1F" w:rsidRPr="00C60CFB">
        <w:t>as defined in Section</w:t>
      </w:r>
      <w:r w:rsidR="00C07A1F">
        <w:t xml:space="preserve"> </w:t>
      </w:r>
      <w:r w:rsidR="0097129F" w:rsidRPr="00EE123F">
        <w:rPr>
          <w:rStyle w:val="DocumentHyperlink"/>
        </w:rPr>
        <w:fldChar w:fldCharType="begin"/>
      </w:r>
      <w:r w:rsidR="0097129F" w:rsidRPr="00EE123F">
        <w:rPr>
          <w:rStyle w:val="DocumentHyperlink"/>
        </w:rPr>
        <w:instrText xml:space="preserve"> REF _Ref526519769 \r \h </w:instrText>
      </w:r>
      <w:r w:rsidR="0097129F">
        <w:rPr>
          <w:rStyle w:val="DocumentHyperlink"/>
        </w:rPr>
        <w:instrText xml:space="preserve"> \* MERGEFORMAT </w:instrText>
      </w:r>
      <w:r w:rsidR="0097129F" w:rsidRPr="00EE123F">
        <w:rPr>
          <w:rStyle w:val="DocumentHyperlink"/>
        </w:rPr>
      </w:r>
      <w:r w:rsidR="0097129F" w:rsidRPr="00EE123F">
        <w:rPr>
          <w:rStyle w:val="DocumentHyperlink"/>
        </w:rPr>
        <w:fldChar w:fldCharType="separate"/>
      </w:r>
      <w:r w:rsidR="00A60C92">
        <w:rPr>
          <w:rStyle w:val="DocumentHyperlink"/>
        </w:rPr>
        <w:t>4.4.5.5.2.1</w:t>
      </w:r>
      <w:r w:rsidR="0097129F" w:rsidRPr="00EE123F">
        <w:rPr>
          <w:rStyle w:val="DocumentHyperlink"/>
        </w:rPr>
        <w:fldChar w:fldCharType="end"/>
      </w:r>
      <w:r w:rsidR="00C07A1F" w:rsidRPr="00C60CFB">
        <w:t>.</w:t>
      </w:r>
    </w:p>
    <w:p w14:paraId="5D648748" w14:textId="5D20576D" w:rsidR="00EC06F1" w:rsidRDefault="00EC06F1" w:rsidP="00C07A1F">
      <w:pPr>
        <w:pStyle w:val="a2"/>
      </w:pPr>
      <w:r>
        <w:t xml:space="preserve">When the Remote Provisioning Server </w:t>
      </w:r>
      <w:r w:rsidRPr="00EC06F1">
        <w:t xml:space="preserve">sends a Remote Provisioning Extended Scan </w:t>
      </w:r>
      <w:commentRangeStart w:id="2113"/>
      <w:commentRangeStart w:id="2114"/>
      <w:del w:id="2115" w:author="Victor  Zhodzishsky" w:date="2018-10-15T15:39:00Z">
        <w:r w:rsidRPr="00EC06F1" w:rsidDel="0044422E">
          <w:delText xml:space="preserve">Status </w:delText>
        </w:r>
      </w:del>
      <w:commentRangeEnd w:id="2113"/>
      <w:ins w:id="2116" w:author="Victor  Zhodzishsky" w:date="2018-10-15T15:39:00Z">
        <w:r w:rsidR="0044422E">
          <w:t xml:space="preserve">Report </w:t>
        </w:r>
        <w:r w:rsidR="0044422E" w:rsidRPr="00EC06F1">
          <w:t xml:space="preserve"> </w:t>
        </w:r>
      </w:ins>
      <w:r w:rsidR="001F1648">
        <w:rPr>
          <w:rStyle w:val="af4"/>
        </w:rPr>
        <w:commentReference w:id="2113"/>
      </w:r>
      <w:commentRangeEnd w:id="2114"/>
      <w:r w:rsidR="0044422E">
        <w:rPr>
          <w:rStyle w:val="af4"/>
        </w:rPr>
        <w:commentReference w:id="2114"/>
      </w:r>
      <w:r w:rsidRPr="00EC06F1">
        <w:t xml:space="preserve">message </w:t>
      </w:r>
      <w:r>
        <w:t xml:space="preserve">after executing the </w:t>
      </w:r>
      <w:r w:rsidR="003B24F9" w:rsidRPr="003B24F9">
        <w:t xml:space="preserve">Remote Provisioning </w:t>
      </w:r>
      <w:r>
        <w:t>Extended Scan procedure</w:t>
      </w:r>
      <w:r w:rsidRPr="00EC06F1">
        <w:t xml:space="preserve">, then the Status field </w:t>
      </w:r>
      <w:r w:rsidR="00DE1750">
        <w:t>shall be set as</w:t>
      </w:r>
      <w:r w:rsidRPr="00EC06F1">
        <w:t xml:space="preserve"> defined in Section</w:t>
      </w:r>
      <w:r>
        <w:t xml:space="preserve"> </w:t>
      </w:r>
      <w:r w:rsidRPr="00AD30EF">
        <w:rPr>
          <w:color w:val="0070C0"/>
        </w:rPr>
        <w:fldChar w:fldCharType="begin"/>
      </w:r>
      <w:r w:rsidRPr="00AD30EF">
        <w:rPr>
          <w:color w:val="0070C0"/>
        </w:rPr>
        <w:instrText xml:space="preserve"> REF _Ref524887975 \r \h </w:instrText>
      </w:r>
      <w:r w:rsidRPr="00AD30EF">
        <w:rPr>
          <w:color w:val="0070C0"/>
        </w:rPr>
      </w:r>
      <w:r w:rsidRPr="00AD30EF">
        <w:rPr>
          <w:color w:val="0070C0"/>
        </w:rPr>
        <w:fldChar w:fldCharType="separate"/>
      </w:r>
      <w:r w:rsidR="00A60C92">
        <w:rPr>
          <w:color w:val="0070C0"/>
        </w:rPr>
        <w:t>4.4.5.3</w:t>
      </w:r>
      <w:r w:rsidRPr="00AD30EF">
        <w:rPr>
          <w:color w:val="0070C0"/>
        </w:rPr>
        <w:fldChar w:fldCharType="end"/>
      </w:r>
      <w:r>
        <w:rPr>
          <w:color w:val="0070C0"/>
        </w:rPr>
        <w:t>.</w:t>
      </w:r>
    </w:p>
    <w:p w14:paraId="75DE972A" w14:textId="531A643D" w:rsidR="00D80990" w:rsidRDefault="002C28DE" w:rsidP="00D80990">
      <w:pPr>
        <w:pStyle w:val="a2"/>
      </w:pPr>
      <w:r>
        <w:t xml:space="preserve">When the </w:t>
      </w:r>
      <w:r w:rsidR="00E71DA5">
        <w:t xml:space="preserve">Remote Provisioning Extended Scan </w:t>
      </w:r>
      <w:r w:rsidR="00EC06F1">
        <w:t>Report</w:t>
      </w:r>
      <w:r>
        <w:t xml:space="preserve"> </w:t>
      </w:r>
      <w:r w:rsidR="00C07A1F">
        <w:t xml:space="preserve">message </w:t>
      </w:r>
      <w:r w:rsidR="00EC06F1">
        <w:t xml:space="preserve">in sent in response to </w:t>
      </w:r>
      <w:r w:rsidR="004A715D">
        <w:t>a</w:t>
      </w:r>
      <w:r w:rsidR="00EC06F1">
        <w:t xml:space="preserve"> </w:t>
      </w:r>
      <w:r w:rsidR="00EC06F1" w:rsidRPr="00EC06F1">
        <w:t xml:space="preserve">Remote Provisioning Extended Scan Start message </w:t>
      </w:r>
      <w:r w:rsidR="00EC06F1">
        <w:t>requesting</w:t>
      </w:r>
      <w:r w:rsidR="00EC06F1" w:rsidRPr="00EC06F1">
        <w:t xml:space="preserve"> information about the Remote Provisioning Server itself</w:t>
      </w:r>
      <w:r w:rsidR="00E71DA5">
        <w:t xml:space="preserve">, the Remote Provisioning Server shall construct the </w:t>
      </w:r>
      <w:r w:rsidR="00020058">
        <w:t>ADStructures</w:t>
      </w:r>
      <w:r w:rsidR="00E71DA5">
        <w:t xml:space="preserve">field </w:t>
      </w:r>
      <w:commentRangeStart w:id="2117"/>
      <w:commentRangeStart w:id="2118"/>
      <w:commentRangeStart w:id="2119"/>
      <w:commentRangeStart w:id="2120"/>
      <w:r w:rsidR="00E71DA5">
        <w:t xml:space="preserve">based on </w:t>
      </w:r>
      <w:ins w:id="2121" w:author="Victor  Zhodzishsky" w:date="2018-10-21T19:01:00Z">
        <w:r w:rsidR="006B2923">
          <w:t xml:space="preserve">available </w:t>
        </w:r>
      </w:ins>
      <w:r w:rsidR="00E71DA5">
        <w:t>local information</w:t>
      </w:r>
      <w:commentRangeEnd w:id="2117"/>
      <w:r w:rsidR="001F1648">
        <w:rPr>
          <w:rStyle w:val="af4"/>
        </w:rPr>
        <w:commentReference w:id="2117"/>
      </w:r>
      <w:commentRangeEnd w:id="2118"/>
      <w:r w:rsidR="0044422E">
        <w:rPr>
          <w:rStyle w:val="af4"/>
        </w:rPr>
        <w:commentReference w:id="2118"/>
      </w:r>
      <w:commentRangeEnd w:id="2119"/>
      <w:r w:rsidR="002E7460">
        <w:rPr>
          <w:rStyle w:val="af4"/>
        </w:rPr>
        <w:commentReference w:id="2119"/>
      </w:r>
      <w:commentRangeEnd w:id="2120"/>
      <w:r w:rsidR="006B2923">
        <w:rPr>
          <w:rStyle w:val="af4"/>
        </w:rPr>
        <w:commentReference w:id="2120"/>
      </w:r>
      <w:r w:rsidR="00E71DA5">
        <w:t>.</w:t>
      </w:r>
      <w:r w:rsidR="00AA301C">
        <w:t xml:space="preserve"> The UUID </w:t>
      </w:r>
      <w:r w:rsidR="00C07A1F">
        <w:t xml:space="preserve">field </w:t>
      </w:r>
      <w:r w:rsidR="00AA301C">
        <w:t xml:space="preserve">shall be set to the </w:t>
      </w:r>
      <w:r w:rsidR="00AA301C" w:rsidRPr="00AA301C">
        <w:t>Device UUID of the Remote Provisioning Server</w:t>
      </w:r>
      <w:r w:rsidR="00C07A1F">
        <w:t>,</w:t>
      </w:r>
      <w:r w:rsidR="004A7A9F">
        <w:t xml:space="preserve"> and the OOBInformation field shall be set to the OOB Information of the </w:t>
      </w:r>
      <w:r w:rsidR="004A7A9F" w:rsidRPr="00AA301C">
        <w:t>Remote Provisioning Server</w:t>
      </w:r>
      <w:r w:rsidR="00AA301C" w:rsidRPr="00AA301C">
        <w:t>.</w:t>
      </w:r>
    </w:p>
    <w:p w14:paraId="1CF60108" w14:textId="2A3F104A" w:rsidR="00E54F76" w:rsidRDefault="00D94F15" w:rsidP="00D80990">
      <w:pPr>
        <w:pStyle w:val="a2"/>
      </w:pPr>
      <w:r w:rsidRPr="00D94F15">
        <w:t xml:space="preserve">When the Remote Provisioning Server sends a Remote Provisioning Extended Scan </w:t>
      </w:r>
      <w:r w:rsidR="00AE59B4">
        <w:t>Report</w:t>
      </w:r>
      <w:r w:rsidR="00AE59B4" w:rsidRPr="00D94F15">
        <w:t xml:space="preserve"> </w:t>
      </w:r>
      <w:r w:rsidRPr="00D94F15">
        <w:t xml:space="preserve">message </w:t>
      </w:r>
      <w:r>
        <w:t>as a result of executi</w:t>
      </w:r>
      <w:r w:rsidR="00886C25">
        <w:t>ng</w:t>
      </w:r>
      <w:r>
        <w:t xml:space="preserve"> the </w:t>
      </w:r>
      <w:r w:rsidR="003B24F9" w:rsidRPr="003B24F9">
        <w:t xml:space="preserve">Remote Provisioning </w:t>
      </w:r>
      <w:r>
        <w:t xml:space="preserve">Extended Scan procedure, then </w:t>
      </w:r>
      <w:r w:rsidR="00E54F76" w:rsidRPr="00E54F76">
        <w:t xml:space="preserve">the UUID field shall match the UUID </w:t>
      </w:r>
      <w:r w:rsidR="00E54F76">
        <w:t>in</w:t>
      </w:r>
      <w:r w:rsidR="00E54F76" w:rsidRPr="00E54F76">
        <w:t xml:space="preserve"> the </w:t>
      </w:r>
      <w:r w:rsidR="006C37B1">
        <w:t xml:space="preserve">corresponding </w:t>
      </w:r>
      <w:r w:rsidR="00E54F76">
        <w:t xml:space="preserve">Remote Provisioning </w:t>
      </w:r>
      <w:r w:rsidR="00E07057">
        <w:t xml:space="preserve">Extended </w:t>
      </w:r>
      <w:r w:rsidR="00E54F76" w:rsidRPr="00E54F76">
        <w:t>Scan Start message</w:t>
      </w:r>
      <w:r w:rsidR="00AE59B4">
        <w:t xml:space="preserve">; </w:t>
      </w:r>
      <w:r w:rsidR="00AE59B4" w:rsidRPr="00AE59B4">
        <w:t>the OOBInformation field shall be set to the OOB Information of the</w:t>
      </w:r>
      <w:r w:rsidR="00E54F76" w:rsidRPr="00E54F76">
        <w:t xml:space="preserve"> </w:t>
      </w:r>
      <w:r w:rsidR="00AE59B4">
        <w:t>unprovisioned device</w:t>
      </w:r>
      <w:ins w:id="2122" w:author="Piotr Winiarczyk" w:date="2018-11-02T08:43:00Z">
        <w:r w:rsidR="00A0458F">
          <w:t>, if available</w:t>
        </w:r>
      </w:ins>
      <w:r w:rsidR="00886C25">
        <w:t>,</w:t>
      </w:r>
      <w:r w:rsidR="00AE59B4">
        <w:t xml:space="preserve"> and the </w:t>
      </w:r>
      <w:r w:rsidR="00020058" w:rsidRPr="00020058">
        <w:t>ADStructures</w:t>
      </w:r>
      <w:r w:rsidR="00AE59B4">
        <w:t xml:space="preserve"> field shall contain AD structures obtained during the </w:t>
      </w:r>
      <w:r w:rsidR="003B24F9" w:rsidRPr="003B24F9">
        <w:t xml:space="preserve">Remote Provisioning </w:t>
      </w:r>
      <w:r w:rsidR="00AE59B4">
        <w:t xml:space="preserve">Extended Scan procedure as defined in </w:t>
      </w:r>
      <w:r w:rsidR="00AE59B4" w:rsidRPr="00EC06F1">
        <w:t>Section</w:t>
      </w:r>
      <w:r w:rsidR="00AE59B4">
        <w:t xml:space="preserve"> </w:t>
      </w:r>
      <w:r w:rsidR="00AE59B4" w:rsidRPr="00EE123F">
        <w:rPr>
          <w:rStyle w:val="DocumentHyperlink"/>
        </w:rPr>
        <w:fldChar w:fldCharType="begin"/>
      </w:r>
      <w:r w:rsidR="00AE59B4" w:rsidRPr="00EE123F">
        <w:rPr>
          <w:rStyle w:val="DocumentHyperlink"/>
        </w:rPr>
        <w:instrText xml:space="preserve"> REF _Ref524887975 \r \h </w:instrText>
      </w:r>
      <w:r w:rsidR="00EE123F">
        <w:rPr>
          <w:rStyle w:val="DocumentHyperlink"/>
        </w:rPr>
        <w:instrText xml:space="preserve"> \* MERGEFORMAT </w:instrText>
      </w:r>
      <w:r w:rsidR="00AE59B4" w:rsidRPr="00EE123F">
        <w:rPr>
          <w:rStyle w:val="DocumentHyperlink"/>
        </w:rPr>
      </w:r>
      <w:r w:rsidR="00AE59B4" w:rsidRPr="00EE123F">
        <w:rPr>
          <w:rStyle w:val="DocumentHyperlink"/>
        </w:rPr>
        <w:fldChar w:fldCharType="separate"/>
      </w:r>
      <w:r w:rsidR="00A60C92">
        <w:rPr>
          <w:rStyle w:val="DocumentHyperlink"/>
        </w:rPr>
        <w:t>4.4.5.3</w:t>
      </w:r>
      <w:r w:rsidR="00AE59B4" w:rsidRPr="00EE123F">
        <w:rPr>
          <w:rStyle w:val="DocumentHyperlink"/>
        </w:rPr>
        <w:fldChar w:fldCharType="end"/>
      </w:r>
      <w:ins w:id="2123" w:author="Piotr Winiarczyk" w:date="2018-11-02T08:44:00Z">
        <w:r w:rsidR="00A0458F">
          <w:rPr>
            <w:rStyle w:val="DocumentHyperlink"/>
          </w:rPr>
          <w:t xml:space="preserve">, </w:t>
        </w:r>
        <w:r w:rsidR="00A0458F">
          <w:t>if available</w:t>
        </w:r>
      </w:ins>
      <w:r w:rsidR="00AE59B4">
        <w:rPr>
          <w:color w:val="0070C0"/>
        </w:rPr>
        <w:t>.</w:t>
      </w:r>
    </w:p>
    <w:p w14:paraId="61EF1A6D" w14:textId="08C93F3D" w:rsidR="00721445" w:rsidRDefault="00721445" w:rsidP="00721445">
      <w:pPr>
        <w:pStyle w:val="50"/>
      </w:pPr>
      <w:bookmarkStart w:id="2124" w:name="_Ref492292934"/>
      <w:bookmarkStart w:id="2125" w:name="_Ref494200788"/>
      <w:bookmarkStart w:id="2126" w:name="_Ref503515045"/>
      <w:bookmarkStart w:id="2127" w:name="_Ref505957498"/>
      <w:r>
        <w:t>Provisioning link management behavior</w:t>
      </w:r>
    </w:p>
    <w:p w14:paraId="2B8BB145" w14:textId="566D1C68" w:rsidR="00782493" w:rsidRPr="00782493" w:rsidRDefault="00782493" w:rsidP="00782493">
      <w:r w:rsidRPr="0086376E">
        <w:t xml:space="preserve">This section describes </w:t>
      </w:r>
      <w:r>
        <w:t xml:space="preserve">link management </w:t>
      </w:r>
      <w:r w:rsidRPr="0086376E">
        <w:t xml:space="preserve">behaviors for </w:t>
      </w:r>
      <w:r>
        <w:t>the</w:t>
      </w:r>
      <w:r w:rsidRPr="0086376E">
        <w:t xml:space="preserve"> </w:t>
      </w:r>
      <w:r>
        <w:t>Remote Provisioning Server model.</w:t>
      </w:r>
    </w:p>
    <w:p w14:paraId="539AC614" w14:textId="234506F0" w:rsidR="00AF33D1" w:rsidRDefault="00AF33D1" w:rsidP="00AF33D1">
      <w:pPr>
        <w:pStyle w:val="6"/>
      </w:pPr>
      <w:r w:rsidRPr="00653666">
        <w:t xml:space="preserve">Receiving a </w:t>
      </w:r>
      <w:r w:rsidRPr="00F823B8">
        <w:t xml:space="preserve">Remote Provisioning </w:t>
      </w:r>
      <w:r w:rsidRPr="00304E0D">
        <w:t xml:space="preserve">Link </w:t>
      </w:r>
      <w:r w:rsidRPr="002757F6">
        <w:t>Get</w:t>
      </w:r>
      <w:r w:rsidRPr="00653666">
        <w:t xml:space="preserve"> message</w:t>
      </w:r>
    </w:p>
    <w:p w14:paraId="73ADD138" w14:textId="67A9D1AD" w:rsidR="00AF33D1" w:rsidRPr="00C77743" w:rsidRDefault="00AF33D1" w:rsidP="00AF33D1">
      <w:pPr>
        <w:pStyle w:val="a2"/>
      </w:pPr>
      <w:r>
        <w:t xml:space="preserve">When a Remote Provisioning Server receives a </w:t>
      </w:r>
      <w:r w:rsidRPr="00C77743">
        <w:t xml:space="preserve">Remote Provisioning </w:t>
      </w:r>
      <w:r>
        <w:t>Link</w:t>
      </w:r>
      <w:r w:rsidRPr="00CB2FF3" w:rsidDel="00CB2FF3">
        <w:t xml:space="preserve"> </w:t>
      </w:r>
      <w:r w:rsidRPr="00C77743">
        <w:t xml:space="preserve">Get </w:t>
      </w:r>
      <w:r>
        <w:t xml:space="preserve">message, the </w:t>
      </w:r>
      <w:r w:rsidR="00782493">
        <w:t>s</w:t>
      </w:r>
      <w:r w:rsidRPr="002867E4">
        <w:t>erver</w:t>
      </w:r>
      <w:r>
        <w:t xml:space="preserve"> shall respond with a </w:t>
      </w:r>
      <w:r w:rsidRPr="00C77743">
        <w:t xml:space="preserve">Remote Provisioning </w:t>
      </w:r>
      <w:r>
        <w:t>Link</w:t>
      </w:r>
      <w:r w:rsidRPr="00CB2FF3" w:rsidDel="00CB2FF3">
        <w:t xml:space="preserve"> </w:t>
      </w:r>
      <w:r w:rsidRPr="00C77743">
        <w:t xml:space="preserve">Status </w:t>
      </w:r>
      <w:r>
        <w:t xml:space="preserve">message (see Section </w:t>
      </w:r>
      <w:r w:rsidR="006E024B" w:rsidRPr="007B72D1">
        <w:rPr>
          <w:rStyle w:val="DocumentHyperlink"/>
        </w:rPr>
        <w:fldChar w:fldCharType="begin"/>
      </w:r>
      <w:r w:rsidR="006E024B" w:rsidRPr="007B72D1">
        <w:rPr>
          <w:rStyle w:val="DocumentHyperlink"/>
        </w:rPr>
        <w:instrText xml:space="preserve"> REF _Ref521736927 \r \h </w:instrText>
      </w:r>
      <w:r w:rsidR="00782E02">
        <w:rPr>
          <w:rStyle w:val="DocumentHyperlink"/>
        </w:rPr>
        <w:instrText xml:space="preserve"> \* MERGEFORMAT </w:instrText>
      </w:r>
      <w:r w:rsidR="006E024B" w:rsidRPr="007B72D1">
        <w:rPr>
          <w:rStyle w:val="DocumentHyperlink"/>
        </w:rPr>
      </w:r>
      <w:r w:rsidR="006E024B" w:rsidRPr="007B72D1">
        <w:rPr>
          <w:rStyle w:val="DocumentHyperlink"/>
        </w:rPr>
        <w:fldChar w:fldCharType="separate"/>
      </w:r>
      <w:r w:rsidR="00A60C92">
        <w:rPr>
          <w:rStyle w:val="DocumentHyperlink"/>
        </w:rPr>
        <w:t>4.3.4.13</w:t>
      </w:r>
      <w:r w:rsidR="006E024B" w:rsidRPr="007B72D1">
        <w:rPr>
          <w:rStyle w:val="DocumentHyperlink"/>
        </w:rPr>
        <w:fldChar w:fldCharType="end"/>
      </w:r>
      <w:r>
        <w:t xml:space="preserve">) with </w:t>
      </w:r>
      <w:r w:rsidRPr="005727CF">
        <w:t xml:space="preserve">the Status </w:t>
      </w:r>
      <w:r>
        <w:t>field</w:t>
      </w:r>
      <w:r w:rsidRPr="005727CF">
        <w:t xml:space="preserve"> set to </w:t>
      </w:r>
      <w:r>
        <w:t>Success.</w:t>
      </w:r>
    </w:p>
    <w:p w14:paraId="2CD5BA8A" w14:textId="77777777" w:rsidR="00721445" w:rsidRDefault="00721445" w:rsidP="00721445">
      <w:pPr>
        <w:pStyle w:val="6"/>
      </w:pPr>
      <w:bookmarkStart w:id="2128" w:name="_Ref521741237"/>
      <w:bookmarkStart w:id="2129" w:name="_Ref526637309"/>
      <w:r w:rsidRPr="00653666">
        <w:lastRenderedPageBreak/>
        <w:t>Receiving a</w:t>
      </w:r>
      <w:r>
        <w:t xml:space="preserve"> </w:t>
      </w:r>
      <w:r w:rsidRPr="00F823B8">
        <w:t xml:space="preserve">Remote Provisioning </w:t>
      </w:r>
      <w:r w:rsidRPr="00304E0D">
        <w:t xml:space="preserve">Link Open </w:t>
      </w:r>
      <w:r>
        <w:t>message</w:t>
      </w:r>
      <w:bookmarkEnd w:id="2128"/>
      <w:bookmarkEnd w:id="2129"/>
    </w:p>
    <w:p w14:paraId="5DB0BD7C" w14:textId="3A6325CA" w:rsidR="004A715D" w:rsidRPr="004A715D" w:rsidRDefault="004A715D" w:rsidP="004A715D">
      <w:pPr>
        <w:pStyle w:val="a2"/>
      </w:pPr>
      <w:r w:rsidRPr="004A715D">
        <w:t xml:space="preserve">The response to a Remote Provisioning Link Open message </w:t>
      </w:r>
      <w:r>
        <w:t>is</w:t>
      </w:r>
      <w:r w:rsidRPr="004A715D">
        <w:t xml:space="preserve"> determined by the Remote Provisioning </w:t>
      </w:r>
      <w:ins w:id="2130" w:author="Piotr Winiarczyk" w:date="2018-11-02T08:26:00Z">
        <w:r w:rsidR="00C81828">
          <w:t>L</w:t>
        </w:r>
      </w:ins>
      <w:ins w:id="2131" w:author="Piotr Winiarczyk" w:date="2018-11-02T08:27:00Z">
        <w:r w:rsidR="00C81828">
          <w:t xml:space="preserve">ink </w:t>
        </w:r>
      </w:ins>
      <w:r w:rsidRPr="004A715D">
        <w:t>state when the message is received.</w:t>
      </w:r>
    </w:p>
    <w:p w14:paraId="0257D6BA" w14:textId="5808B03A" w:rsidR="00C07A1F" w:rsidRDefault="00B65317" w:rsidP="007B72D1">
      <w:pPr>
        <w:pStyle w:val="a2"/>
      </w:pPr>
      <w:r w:rsidRPr="00095D96">
        <w:rPr>
          <w:b/>
        </w:rPr>
        <w:t xml:space="preserve">When the Remote Provisioning </w:t>
      </w:r>
      <w:ins w:id="2132" w:author="Piotr Winiarczyk" w:date="2018-11-02T08:27:00Z">
        <w:r w:rsidR="00C81828">
          <w:rPr>
            <w:b/>
          </w:rPr>
          <w:t xml:space="preserve">Link </w:t>
        </w:r>
      </w:ins>
      <w:r w:rsidRPr="00095D96">
        <w:rPr>
          <w:b/>
        </w:rPr>
        <w:t>state is Idle:</w:t>
      </w:r>
      <w:r>
        <w:t xml:space="preserve"> </w:t>
      </w:r>
      <w:r w:rsidR="0045555F" w:rsidRPr="0045555F">
        <w:t>When a Remote Provisioning Server receives a Remote Provisioning Link Open message</w:t>
      </w:r>
      <w:r w:rsidR="00782493">
        <w:t>,</w:t>
      </w:r>
      <w:r w:rsidR="001E352D">
        <w:t xml:space="preserve"> </w:t>
      </w:r>
      <w:r w:rsidR="0045555F" w:rsidRPr="0045555F">
        <w:t xml:space="preserve">and the Remote Provisioning </w:t>
      </w:r>
      <w:ins w:id="2133" w:author="Piotr Winiarczyk" w:date="2018-11-02T08:27:00Z">
        <w:r w:rsidR="00C81828">
          <w:t xml:space="preserve">Link </w:t>
        </w:r>
      </w:ins>
      <w:r w:rsidR="0045555F" w:rsidRPr="0045555F">
        <w:t xml:space="preserve">state is Idle, then the Remote Provisioning Server shall set the Remote Provisioning </w:t>
      </w:r>
      <w:ins w:id="2134" w:author="Piotr Winiarczyk" w:date="2018-11-02T08:27:00Z">
        <w:r w:rsidR="00C81828">
          <w:t xml:space="preserve">Link </w:t>
        </w:r>
      </w:ins>
      <w:r w:rsidR="0045555F" w:rsidRPr="0045555F">
        <w:t>state to Link Opening</w:t>
      </w:r>
      <w:r w:rsidR="006C2DDD">
        <w:t xml:space="preserve">, </w:t>
      </w:r>
      <w:r w:rsidR="0045555F" w:rsidRPr="0045555F">
        <w:t xml:space="preserve">shall set </w:t>
      </w:r>
      <w:del w:id="2135" w:author="Piotr Winiarczyk" w:date="2018-10-31T16:15:00Z">
        <w:r w:rsidR="00C07A1F" w:rsidDel="00F207A1">
          <w:delText xml:space="preserve">both </w:delText>
        </w:r>
        <w:r w:rsidR="0045555F" w:rsidRPr="0045555F" w:rsidDel="00F207A1">
          <w:delText xml:space="preserve">the Remote Provisioning Outbound PDU state  </w:delText>
        </w:r>
        <w:r w:rsidR="00782493" w:rsidDel="00F207A1">
          <w:delText xml:space="preserve">and </w:delText>
        </w:r>
      </w:del>
      <w:r w:rsidR="0045555F" w:rsidRPr="0045555F">
        <w:t>the Remote Provisioning Inbound PDU state to zero, and shall respond with a Remote Provisioning Link Status message</w:t>
      </w:r>
      <w:r w:rsidR="00721445" w:rsidRPr="005727CF">
        <w:t xml:space="preserve"> (see Section</w:t>
      </w:r>
      <w:r w:rsidR="00782E02">
        <w:t xml:space="preserve"> </w:t>
      </w:r>
      <w:r w:rsidR="00782E02" w:rsidRPr="00782E02">
        <w:rPr>
          <w:rStyle w:val="DocumentHyperlink"/>
        </w:rPr>
        <w:fldChar w:fldCharType="begin"/>
      </w:r>
      <w:r w:rsidR="00782E02" w:rsidRPr="00782E02">
        <w:rPr>
          <w:rStyle w:val="DocumentHyperlink"/>
        </w:rPr>
        <w:instrText xml:space="preserve"> REF _Ref522793478 \r \h </w:instrText>
      </w:r>
      <w:r w:rsidR="00782E02">
        <w:rPr>
          <w:rStyle w:val="DocumentHyperlink"/>
        </w:rPr>
        <w:instrText xml:space="preserve"> \* MERGEFORMAT </w:instrText>
      </w:r>
      <w:r w:rsidR="00782E02" w:rsidRPr="00782E02">
        <w:rPr>
          <w:rStyle w:val="DocumentHyperlink"/>
        </w:rPr>
      </w:r>
      <w:r w:rsidR="00782E02" w:rsidRPr="00782E02">
        <w:rPr>
          <w:rStyle w:val="DocumentHyperlink"/>
        </w:rPr>
        <w:fldChar w:fldCharType="separate"/>
      </w:r>
      <w:r w:rsidR="00A60C92">
        <w:rPr>
          <w:rStyle w:val="DocumentHyperlink"/>
        </w:rPr>
        <w:t>4.4.5.5.3.4</w:t>
      </w:r>
      <w:r w:rsidR="00782E02" w:rsidRPr="00782E02">
        <w:rPr>
          <w:rStyle w:val="DocumentHyperlink"/>
        </w:rPr>
        <w:fldChar w:fldCharType="end"/>
      </w:r>
      <w:r w:rsidR="00721445" w:rsidRPr="005727CF">
        <w:t>)</w:t>
      </w:r>
      <w:r w:rsidR="00721445">
        <w:t xml:space="preserve"> with </w:t>
      </w:r>
      <w:r w:rsidR="00721445" w:rsidRPr="005727CF">
        <w:t xml:space="preserve">the Status </w:t>
      </w:r>
      <w:r w:rsidR="00721445">
        <w:t>field</w:t>
      </w:r>
      <w:r w:rsidR="00721445" w:rsidRPr="005727CF">
        <w:t xml:space="preserve"> set to </w:t>
      </w:r>
      <w:r w:rsidR="00817E31">
        <w:t>Success</w:t>
      </w:r>
      <w:r w:rsidR="00721445" w:rsidRPr="005727CF">
        <w:t>.</w:t>
      </w:r>
      <w:r w:rsidR="006C2DDD">
        <w:t xml:space="preserve"> </w:t>
      </w:r>
    </w:p>
    <w:p w14:paraId="669FF687" w14:textId="2841222E" w:rsidR="00C07A1F" w:rsidRDefault="0032773A" w:rsidP="00442E65">
      <w:pPr>
        <w:pStyle w:val="a2"/>
      </w:pPr>
      <w:r>
        <w:t>In addition</w:t>
      </w:r>
      <w:r w:rsidR="00C07A1F">
        <w:t>,</w:t>
      </w:r>
      <w:r>
        <w:t xml:space="preserve"> </w:t>
      </w:r>
      <w:r w:rsidR="00C07A1F">
        <w:t xml:space="preserve">the server shall execute </w:t>
      </w:r>
      <w:r w:rsidR="00C07A1F" w:rsidRPr="00442E65">
        <w:t>one</w:t>
      </w:r>
      <w:r w:rsidR="00C07A1F">
        <w:t xml:space="preserve"> of t</w:t>
      </w:r>
      <w:r w:rsidR="00B65317">
        <w:t xml:space="preserve">he following behavior sequences based on </w:t>
      </w:r>
      <w:r w:rsidR="00C07A1F">
        <w:t>the presence or absence of the UUID field in the message:</w:t>
      </w:r>
    </w:p>
    <w:p w14:paraId="23DADDCC" w14:textId="41AB573D" w:rsidR="00C07A1F" w:rsidRDefault="00C07A1F" w:rsidP="00442E65">
      <w:pPr>
        <w:pStyle w:val="a"/>
      </w:pPr>
      <w:r>
        <w:t>I</w:t>
      </w:r>
      <w:r w:rsidR="006C2DDD">
        <w:t xml:space="preserve">f </w:t>
      </w:r>
      <w:r w:rsidR="00782493">
        <w:t xml:space="preserve">the </w:t>
      </w:r>
      <w:r w:rsidR="006C2DDD">
        <w:t xml:space="preserve">UUID field is present in the </w:t>
      </w:r>
      <w:r>
        <w:t xml:space="preserve">Remote Provisioning Link Open </w:t>
      </w:r>
      <w:r w:rsidR="006C2DDD">
        <w:t>message</w:t>
      </w:r>
      <w:r w:rsidR="00782493">
        <w:t>,</w:t>
      </w:r>
      <w:r w:rsidR="006C2DDD">
        <w:t xml:space="preserve"> the Remote </w:t>
      </w:r>
      <w:r w:rsidR="006C2DDD" w:rsidRPr="00442E65">
        <w:t>Provisioning</w:t>
      </w:r>
      <w:r w:rsidR="006C2DDD">
        <w:t xml:space="preserve"> Server</w:t>
      </w:r>
      <w:r w:rsidR="006C2DDD" w:rsidRPr="006C2DDD">
        <w:t xml:space="preserve"> </w:t>
      </w:r>
      <w:r w:rsidR="0032773A" w:rsidRPr="0032773A">
        <w:t>shall set the Remote Provisioning Device UUID state to the value of the UUID field</w:t>
      </w:r>
      <w:r w:rsidR="0032773A">
        <w:t>,</w:t>
      </w:r>
      <w:r w:rsidR="0032773A" w:rsidRPr="0032773A">
        <w:t xml:space="preserve"> </w:t>
      </w:r>
      <w:commentRangeStart w:id="2136"/>
      <w:r w:rsidR="006C2DDD" w:rsidRPr="006C2DDD">
        <w:t xml:space="preserve">shall </w:t>
      </w:r>
      <w:r w:rsidR="0032773A">
        <w:t>select the PB-GATT or PB-ADV provisioning bearer</w:t>
      </w:r>
      <w:commentRangeEnd w:id="2136"/>
      <w:r w:rsidR="0093370B">
        <w:rPr>
          <w:rStyle w:val="af4"/>
        </w:rPr>
        <w:commentReference w:id="2136"/>
      </w:r>
      <w:r w:rsidR="00782493">
        <w:t>,</w:t>
      </w:r>
      <w:r w:rsidR="0032773A">
        <w:t xml:space="preserve"> and shall start </w:t>
      </w:r>
      <w:r w:rsidR="00782493">
        <w:t xml:space="preserve">the </w:t>
      </w:r>
      <w:r w:rsidR="0032773A">
        <w:t xml:space="preserve">corresponding </w:t>
      </w:r>
      <w:r w:rsidR="003F3981">
        <w:t xml:space="preserve">PB-Remote </w:t>
      </w:r>
      <w:r w:rsidR="006C2DDD">
        <w:t xml:space="preserve">Open Link procedure </w:t>
      </w:r>
      <w:r w:rsidR="006C2DDD" w:rsidRPr="006C2DDD">
        <w:t xml:space="preserve">using </w:t>
      </w:r>
      <w:r w:rsidR="006C2DDD">
        <w:t xml:space="preserve">the </w:t>
      </w:r>
      <w:r w:rsidR="006C2DDD" w:rsidRPr="006C2DDD">
        <w:t>value of the UU</w:t>
      </w:r>
      <w:r w:rsidR="0032773A">
        <w:t xml:space="preserve">ID field as the </w:t>
      </w:r>
      <w:r w:rsidR="00E93DFF">
        <w:t xml:space="preserve">Device </w:t>
      </w:r>
      <w:r w:rsidR="0032773A">
        <w:t xml:space="preserve">UUID </w:t>
      </w:r>
      <w:r w:rsidR="00E93DFF">
        <w:t>of the chosen unprovisioned device</w:t>
      </w:r>
      <w:r w:rsidR="006C2DDD">
        <w:t xml:space="preserve">. </w:t>
      </w:r>
    </w:p>
    <w:p w14:paraId="1E620C0A" w14:textId="3D700CED" w:rsidR="00721445" w:rsidRDefault="006C2DDD" w:rsidP="00095D96">
      <w:pPr>
        <w:pStyle w:val="a"/>
      </w:pPr>
      <w:r>
        <w:t>If the UUID field is absent</w:t>
      </w:r>
      <w:r w:rsidR="0032773A">
        <w:t xml:space="preserve"> </w:t>
      </w:r>
      <w:r w:rsidR="00C07A1F">
        <w:t xml:space="preserve">from </w:t>
      </w:r>
      <w:r w:rsidR="0032773A">
        <w:t xml:space="preserve">the </w:t>
      </w:r>
      <w:r w:rsidR="00B65317">
        <w:t xml:space="preserve">Remote Provisioning Link Open </w:t>
      </w:r>
      <w:r w:rsidR="0032773A">
        <w:t>message</w:t>
      </w:r>
      <w:r>
        <w:t xml:space="preserve">, </w:t>
      </w:r>
      <w:r w:rsidR="0032773A">
        <w:t xml:space="preserve">the Remote </w:t>
      </w:r>
      <w:ins w:id="2137" w:author="Piotr Winiarczyk" w:date="2018-10-31T16:08:00Z">
        <w:r w:rsidR="00F207A1" w:rsidRPr="00442E65">
          <w:t>Provisioning</w:t>
        </w:r>
        <w:r w:rsidR="00F207A1">
          <w:t xml:space="preserve"> Server</w:t>
        </w:r>
        <w:r w:rsidR="00F207A1" w:rsidRPr="006C2DDD">
          <w:t xml:space="preserve"> </w:t>
        </w:r>
      </w:ins>
      <w:del w:id="2138" w:author="Piotr Winiarczyk" w:date="2018-10-31T16:08:00Z">
        <w:r w:rsidR="0032773A" w:rsidDel="00F207A1">
          <w:delText xml:space="preserve">Provisioner </w:delText>
        </w:r>
      </w:del>
      <w:r w:rsidR="0032773A">
        <w:t xml:space="preserve">shall open the Device Key Refresh Interface, shall set the Remote Provisioning Device UUID state to its own </w:t>
      </w:r>
      <w:ins w:id="2139" w:author="Piotr Winiarczyk" w:date="2018-10-31T16:02:00Z">
        <w:r w:rsidR="005D552A">
          <w:t xml:space="preserve">Device </w:t>
        </w:r>
      </w:ins>
      <w:r w:rsidR="0032773A">
        <w:t xml:space="preserve">UUID, shall set the </w:t>
      </w:r>
      <w:r w:rsidR="0032773A" w:rsidRPr="0032773A">
        <w:t xml:space="preserve">Remote Provisioning </w:t>
      </w:r>
      <w:ins w:id="2140" w:author="Piotr Winiarczyk" w:date="2018-11-02T08:27:00Z">
        <w:r w:rsidR="00C81828">
          <w:t xml:space="preserve">Link </w:t>
        </w:r>
      </w:ins>
      <w:r w:rsidR="0032773A" w:rsidRPr="0032773A">
        <w:t>state to Link</w:t>
      </w:r>
      <w:r w:rsidR="0032773A">
        <w:t xml:space="preserve"> Active, and shall send the Remote Provisioning Link Report message (see Section </w:t>
      </w:r>
      <w:r w:rsidR="00782E02" w:rsidRPr="00782E02">
        <w:rPr>
          <w:rStyle w:val="DocumentHyperlink"/>
        </w:rPr>
        <w:fldChar w:fldCharType="begin"/>
      </w:r>
      <w:r w:rsidR="00782E02" w:rsidRPr="00782E02">
        <w:rPr>
          <w:rStyle w:val="DocumentHyperlink"/>
        </w:rPr>
        <w:instrText xml:space="preserve"> REF _Ref522793534 \r \h </w:instrText>
      </w:r>
      <w:r w:rsidR="00782E02">
        <w:rPr>
          <w:rStyle w:val="DocumentHyperlink"/>
        </w:rPr>
        <w:instrText xml:space="preserve"> \* MERGEFORMAT </w:instrText>
      </w:r>
      <w:r w:rsidR="00782E02" w:rsidRPr="00782E02">
        <w:rPr>
          <w:rStyle w:val="DocumentHyperlink"/>
        </w:rPr>
      </w:r>
      <w:r w:rsidR="00782E02" w:rsidRPr="00782E02">
        <w:rPr>
          <w:rStyle w:val="DocumentHyperlink"/>
        </w:rPr>
        <w:fldChar w:fldCharType="separate"/>
      </w:r>
      <w:r w:rsidR="00A60C92">
        <w:rPr>
          <w:rStyle w:val="DocumentHyperlink"/>
        </w:rPr>
        <w:t>4.4.5.5.3.5</w:t>
      </w:r>
      <w:r w:rsidR="00782E02" w:rsidRPr="00782E02">
        <w:rPr>
          <w:rStyle w:val="DocumentHyperlink"/>
        </w:rPr>
        <w:fldChar w:fldCharType="end"/>
      </w:r>
      <w:r w:rsidR="0032773A">
        <w:t>) with the Status field set to Success and without the Reason field.</w:t>
      </w:r>
    </w:p>
    <w:p w14:paraId="739CB1A7" w14:textId="37B40050" w:rsidR="00B65317" w:rsidRDefault="00B65317" w:rsidP="00721445">
      <w:pPr>
        <w:pStyle w:val="a2"/>
        <w:rPr>
          <w:rStyle w:val="DocumentHyperlink"/>
        </w:rPr>
      </w:pPr>
      <w:r>
        <w:rPr>
          <w:b/>
        </w:rPr>
        <w:t xml:space="preserve">When the </w:t>
      </w:r>
      <w:r w:rsidRPr="00B65317">
        <w:rPr>
          <w:b/>
        </w:rPr>
        <w:t xml:space="preserve">Remote Provisioning </w:t>
      </w:r>
      <w:ins w:id="2141" w:author="Piotr Winiarczyk" w:date="2018-11-02T08:27:00Z">
        <w:r w:rsidR="00C81828">
          <w:rPr>
            <w:b/>
          </w:rPr>
          <w:t xml:space="preserve">Link </w:t>
        </w:r>
      </w:ins>
      <w:r>
        <w:rPr>
          <w:b/>
        </w:rPr>
        <w:t>s</w:t>
      </w:r>
      <w:r w:rsidRPr="00095D96">
        <w:rPr>
          <w:b/>
        </w:rPr>
        <w:t>tate is Link Opening or Link Active:</w:t>
      </w:r>
      <w:r>
        <w:t xml:space="preserve"> </w:t>
      </w:r>
      <w:del w:id="2142" w:author="Dale_10.18_Review" w:date="2018-10-18T13:14:00Z">
        <w:r w:rsidDel="00442E65">
          <w:delText xml:space="preserve"> </w:delText>
        </w:r>
      </w:del>
      <w:r w:rsidR="00721445">
        <w:t xml:space="preserve">When a Remote Provisioning Server receives a </w:t>
      </w:r>
      <w:r w:rsidR="00721445" w:rsidRPr="00C77743">
        <w:t xml:space="preserve">Remote Provisioning </w:t>
      </w:r>
      <w:r w:rsidR="00721445">
        <w:t xml:space="preserve">Link Open message, and the Remote </w:t>
      </w:r>
      <w:r w:rsidR="00721445" w:rsidRPr="002867E4">
        <w:t xml:space="preserve">Provisioning </w:t>
      </w:r>
      <w:ins w:id="2143" w:author="Piotr Winiarczyk" w:date="2018-11-02T08:27:00Z">
        <w:r w:rsidR="00C81828">
          <w:t xml:space="preserve">Link </w:t>
        </w:r>
      </w:ins>
      <w:r w:rsidR="00721445">
        <w:t xml:space="preserve">state is </w:t>
      </w:r>
      <w:r w:rsidR="008B4AB1">
        <w:t>either</w:t>
      </w:r>
      <w:r w:rsidR="00721445">
        <w:t xml:space="preserve"> Link </w:t>
      </w:r>
      <w:r w:rsidR="008B4AB1">
        <w:t>Opening or Link Active</w:t>
      </w:r>
      <w:r w:rsidR="00721445">
        <w:t xml:space="preserve">, </w:t>
      </w:r>
      <w:r>
        <w:t>the server shall execute one of the following behavior sequences depending on the conditions defined in</w:t>
      </w:r>
      <w:r w:rsidR="004A715D">
        <w:t xml:space="preserve"> </w:t>
      </w:r>
      <w:r w:rsidR="004A715D" w:rsidRPr="00CC2745">
        <w:rPr>
          <w:rStyle w:val="DocumentHyperlink"/>
        </w:rPr>
        <w:fldChar w:fldCharType="begin"/>
      </w:r>
      <w:r w:rsidR="004A715D" w:rsidRPr="00CC2745">
        <w:rPr>
          <w:rStyle w:val="DocumentHyperlink"/>
        </w:rPr>
        <w:instrText xml:space="preserve"> REF _Ref521738966 \h </w:instrText>
      </w:r>
      <w:r w:rsidR="004A715D">
        <w:rPr>
          <w:rStyle w:val="DocumentHyperlink"/>
        </w:rPr>
        <w:instrText xml:space="preserve"> \* MERGEFORMAT </w:instrText>
      </w:r>
      <w:r w:rsidR="004A715D" w:rsidRPr="00CC2745">
        <w:rPr>
          <w:rStyle w:val="DocumentHyperlink"/>
        </w:rPr>
      </w:r>
      <w:r w:rsidR="004A715D" w:rsidRPr="00CC2745">
        <w:rPr>
          <w:rStyle w:val="DocumentHyperlink"/>
        </w:rPr>
        <w:fldChar w:fldCharType="separate"/>
      </w:r>
      <w:r w:rsidR="004A715D" w:rsidRPr="00CC2745">
        <w:rPr>
          <w:rStyle w:val="DocumentHyperlink"/>
        </w:rPr>
        <w:t>Table 4.28</w:t>
      </w:r>
      <w:r w:rsidR="004A715D" w:rsidRPr="00CC2745">
        <w:rPr>
          <w:rStyle w:val="DocumentHyperlink"/>
        </w:rPr>
        <w:fldChar w:fldCharType="end"/>
      </w:r>
      <w:r>
        <w:rPr>
          <w:rStyle w:val="DocumentHyperlink"/>
        </w:rPr>
        <w:t>:</w:t>
      </w:r>
    </w:p>
    <w:p w14:paraId="5BA27E84" w14:textId="356781B1" w:rsidR="00721445" w:rsidRDefault="00B65317" w:rsidP="00095D96">
      <w:pPr>
        <w:pStyle w:val="a"/>
      </w:pPr>
      <w:r>
        <w:t xml:space="preserve">If </w:t>
      </w:r>
      <w:r w:rsidR="00721445">
        <w:t xml:space="preserve">all conditions </w:t>
      </w:r>
      <w:r>
        <w:t xml:space="preserve">defined </w:t>
      </w:r>
      <w:r w:rsidR="00721445">
        <w:t xml:space="preserve">in </w:t>
      </w:r>
      <w:r w:rsidR="00A60134" w:rsidRPr="007B72D1">
        <w:rPr>
          <w:rStyle w:val="DocumentHyperlink"/>
        </w:rPr>
        <w:fldChar w:fldCharType="begin"/>
      </w:r>
      <w:r w:rsidR="00A60134" w:rsidRPr="007B72D1">
        <w:rPr>
          <w:rStyle w:val="DocumentHyperlink"/>
        </w:rPr>
        <w:instrText xml:space="preserve"> REF _Ref521738966 \h </w:instrText>
      </w:r>
      <w:r w:rsidR="00782E02">
        <w:rPr>
          <w:rStyle w:val="DocumentHyperlink"/>
        </w:rPr>
        <w:instrText xml:space="preserve"> \* MERGEFORMAT </w:instrText>
      </w:r>
      <w:r w:rsidR="00A60134" w:rsidRPr="007B72D1">
        <w:rPr>
          <w:rStyle w:val="DocumentHyperlink"/>
        </w:rPr>
      </w:r>
      <w:r w:rsidR="00A60134" w:rsidRPr="007B72D1">
        <w:rPr>
          <w:rStyle w:val="DocumentHyperlink"/>
        </w:rPr>
        <w:fldChar w:fldCharType="separate"/>
      </w:r>
      <w:r w:rsidR="00A60C92" w:rsidRPr="00CC2745">
        <w:rPr>
          <w:rStyle w:val="DocumentHyperlink"/>
        </w:rPr>
        <w:t>Table 4.28</w:t>
      </w:r>
      <w:r w:rsidR="00A60134" w:rsidRPr="007B72D1">
        <w:rPr>
          <w:rStyle w:val="DocumentHyperlink"/>
        </w:rPr>
        <w:fldChar w:fldCharType="end"/>
      </w:r>
      <w:r w:rsidR="00A60134" w:rsidRPr="007B72D1">
        <w:t xml:space="preserve"> </w:t>
      </w:r>
      <w:r w:rsidR="00721445">
        <w:t xml:space="preserve">are met, </w:t>
      </w:r>
      <w:r w:rsidR="00721445" w:rsidRPr="005727CF">
        <w:t xml:space="preserve">the Remote Provisioning Server shall respond with a Remote Provisioning </w:t>
      </w:r>
      <w:r w:rsidR="00721445">
        <w:t>Link</w:t>
      </w:r>
      <w:r w:rsidR="00721445" w:rsidRPr="005727CF">
        <w:t xml:space="preserve"> Status message</w:t>
      </w:r>
      <w:r w:rsidR="00721445">
        <w:t xml:space="preserve"> with</w:t>
      </w:r>
      <w:r w:rsidR="00721445" w:rsidRPr="004D2925">
        <w:t xml:space="preserve"> </w:t>
      </w:r>
      <w:r w:rsidR="00721445" w:rsidRPr="005727CF">
        <w:t xml:space="preserve">the Status </w:t>
      </w:r>
      <w:r w:rsidR="00721445">
        <w:t>field</w:t>
      </w:r>
      <w:r w:rsidR="00721445" w:rsidRPr="005727CF">
        <w:t xml:space="preserve"> set to </w:t>
      </w:r>
      <w:r w:rsidR="008A353D">
        <w:t>Success</w:t>
      </w:r>
      <w:r w:rsidR="00721445">
        <w:t>.</w:t>
      </w:r>
    </w:p>
    <w:p w14:paraId="3AD4196B" w14:textId="6BFDA7E8" w:rsidR="00721445" w:rsidRDefault="00B65317" w:rsidP="00095D96">
      <w:pPr>
        <w:pStyle w:val="a"/>
      </w:pPr>
      <w:r>
        <w:t xml:space="preserve">If </w:t>
      </w:r>
      <w:r w:rsidR="00721445">
        <w:t xml:space="preserve">one or more conditions defined in </w:t>
      </w:r>
      <w:r w:rsidR="00A60134" w:rsidRPr="00782E02">
        <w:rPr>
          <w:rStyle w:val="DocumentHyperlink"/>
        </w:rPr>
        <w:fldChar w:fldCharType="begin"/>
      </w:r>
      <w:r w:rsidR="00A60134" w:rsidRPr="00782E02">
        <w:rPr>
          <w:rStyle w:val="DocumentHyperlink"/>
        </w:rPr>
        <w:instrText xml:space="preserve"> REF _Ref521738966 \h </w:instrText>
      </w:r>
      <w:r w:rsidR="00782E02">
        <w:rPr>
          <w:rStyle w:val="DocumentHyperlink"/>
        </w:rPr>
        <w:instrText xml:space="preserve"> \* MERGEFORMAT </w:instrText>
      </w:r>
      <w:r w:rsidR="00A60134" w:rsidRPr="00782E02">
        <w:rPr>
          <w:rStyle w:val="DocumentHyperlink"/>
        </w:rPr>
      </w:r>
      <w:r w:rsidR="00A60134" w:rsidRPr="00782E02">
        <w:rPr>
          <w:rStyle w:val="DocumentHyperlink"/>
        </w:rPr>
        <w:fldChar w:fldCharType="separate"/>
      </w:r>
      <w:r w:rsidR="00A60C92" w:rsidRPr="00CC2745">
        <w:rPr>
          <w:rStyle w:val="DocumentHyperlink"/>
        </w:rPr>
        <w:t>Table 4.28</w:t>
      </w:r>
      <w:r w:rsidR="00A60134" w:rsidRPr="00782E02">
        <w:rPr>
          <w:rStyle w:val="DocumentHyperlink"/>
        </w:rPr>
        <w:fldChar w:fldCharType="end"/>
      </w:r>
      <w:r w:rsidR="00A60134" w:rsidRPr="00095B94">
        <w:rPr>
          <w:color w:val="0070C0"/>
        </w:rPr>
        <w:t xml:space="preserve"> </w:t>
      </w:r>
      <w:r w:rsidR="00782493">
        <w:t xml:space="preserve">are </w:t>
      </w:r>
      <w:r w:rsidR="00721445">
        <w:t xml:space="preserve">not met, </w:t>
      </w:r>
      <w:r w:rsidR="00721445" w:rsidRPr="005727CF">
        <w:t xml:space="preserve">the Remote Provisioning Server shall respond with a Remote Provisioning </w:t>
      </w:r>
      <w:r w:rsidR="00721445">
        <w:t>Link</w:t>
      </w:r>
      <w:r w:rsidR="00721445" w:rsidRPr="005727CF">
        <w:t xml:space="preserve"> Status message </w:t>
      </w:r>
      <w:r w:rsidR="00721445">
        <w:t xml:space="preserve">with </w:t>
      </w:r>
      <w:r w:rsidR="00721445" w:rsidRPr="005727CF">
        <w:t xml:space="preserve">the Status </w:t>
      </w:r>
      <w:r w:rsidR="00721445">
        <w:t>field</w:t>
      </w:r>
      <w:r w:rsidR="00721445" w:rsidRPr="005727CF">
        <w:t xml:space="preserve"> set to </w:t>
      </w:r>
      <w:r w:rsidR="00721445" w:rsidRPr="00A443D2">
        <w:t>Link Cannot Open</w:t>
      </w:r>
      <w:r w:rsidR="00721445">
        <w:t>.</w:t>
      </w:r>
    </w:p>
    <w:p w14:paraId="75DFE593" w14:textId="5C27978D" w:rsidR="00721445" w:rsidDel="007C4D65" w:rsidRDefault="00721445" w:rsidP="00721445">
      <w:pPr>
        <w:pStyle w:val="a2"/>
        <w:rPr>
          <w:del w:id="2144" w:author="Dale_10.18_Review" w:date="2018-10-18T13:13:00Z"/>
        </w:rPr>
      </w:pPr>
    </w:p>
    <w:tbl>
      <w:tblPr>
        <w:tblStyle w:val="af2"/>
        <w:tblW w:w="9463" w:type="dxa"/>
        <w:tblLook w:val="04A0" w:firstRow="1" w:lastRow="0" w:firstColumn="1" w:lastColumn="0" w:noHBand="0" w:noVBand="1"/>
      </w:tblPr>
      <w:tblGrid>
        <w:gridCol w:w="2259"/>
        <w:gridCol w:w="7204"/>
      </w:tblGrid>
      <w:tr w:rsidR="00721445" w:rsidRPr="002217FE" w14:paraId="31F17116" w14:textId="77777777" w:rsidTr="001814C4">
        <w:trPr>
          <w:tblHeader/>
        </w:trPr>
        <w:tc>
          <w:tcPr>
            <w:tcW w:w="22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9773216" w14:textId="77777777" w:rsidR="00721445" w:rsidRPr="002217FE" w:rsidRDefault="00721445" w:rsidP="001814C4">
            <w:pPr>
              <w:pStyle w:val="Tableheading0"/>
              <w:keepNext/>
              <w:keepLines/>
            </w:pPr>
            <w:r>
              <w:t>Condition Name</w:t>
            </w:r>
          </w:p>
        </w:tc>
        <w:tc>
          <w:tcPr>
            <w:tcW w:w="7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C94F3B" w14:textId="77777777" w:rsidR="00721445" w:rsidRPr="002217FE" w:rsidRDefault="00721445" w:rsidP="001814C4">
            <w:pPr>
              <w:pStyle w:val="Tableheading0"/>
              <w:keepNext/>
              <w:keepLines/>
            </w:pPr>
            <w:r>
              <w:t>Condition</w:t>
            </w:r>
          </w:p>
        </w:tc>
      </w:tr>
      <w:tr w:rsidR="00721445" w:rsidRPr="00B01FBF" w14:paraId="07E673A5" w14:textId="77777777" w:rsidTr="001814C4">
        <w:tc>
          <w:tcPr>
            <w:tcW w:w="2259" w:type="dxa"/>
            <w:tcBorders>
              <w:top w:val="single" w:sz="4" w:space="0" w:color="auto"/>
              <w:left w:val="single" w:sz="4" w:space="0" w:color="auto"/>
              <w:bottom w:val="single" w:sz="4" w:space="0" w:color="auto"/>
              <w:right w:val="single" w:sz="4" w:space="0" w:color="auto"/>
            </w:tcBorders>
          </w:tcPr>
          <w:p w14:paraId="168C2CFD" w14:textId="77777777" w:rsidR="00721445" w:rsidRPr="00B01FBF" w:rsidRDefault="00721445" w:rsidP="001814C4">
            <w:pPr>
              <w:pStyle w:val="TableText"/>
            </w:pPr>
            <w:r>
              <w:t>Same Client</w:t>
            </w:r>
          </w:p>
        </w:tc>
        <w:tc>
          <w:tcPr>
            <w:tcW w:w="7204" w:type="dxa"/>
            <w:tcBorders>
              <w:top w:val="single" w:sz="4" w:space="0" w:color="auto"/>
              <w:left w:val="single" w:sz="4" w:space="0" w:color="auto"/>
              <w:bottom w:val="single" w:sz="4" w:space="0" w:color="auto"/>
              <w:right w:val="single" w:sz="4" w:space="0" w:color="auto"/>
            </w:tcBorders>
          </w:tcPr>
          <w:p w14:paraId="1AA6B124" w14:textId="12DB996C" w:rsidR="00721445" w:rsidRPr="00B01FBF" w:rsidRDefault="00721445" w:rsidP="001814C4">
            <w:pPr>
              <w:pStyle w:val="TableText"/>
            </w:pPr>
            <w:r w:rsidRPr="001D5EA9">
              <w:t xml:space="preserve">ReportAddress </w:t>
            </w:r>
            <w:r w:rsidRPr="005727CF">
              <w:t>field</w:t>
            </w:r>
            <w:r>
              <w:t xml:space="preserve"> is equal to the </w:t>
            </w:r>
            <w:r w:rsidR="002F35C4">
              <w:t>save</w:t>
            </w:r>
            <w:del w:id="2145" w:author="Kulkarni, Omkar" w:date="2018-10-15T16:19:00Z">
              <w:r w:rsidR="002F35C4" w:rsidRPr="00B65317" w:rsidDel="006815DF">
                <w:delText>e</w:delText>
              </w:r>
            </w:del>
            <w:r w:rsidR="002F35C4" w:rsidRPr="00B65317">
              <w:t>d</w:t>
            </w:r>
            <w:r w:rsidR="002F35C4">
              <w:t xml:space="preserve"> </w:t>
            </w:r>
            <w:r w:rsidR="00CE74E0">
              <w:t>source address of the Remote Provisioning Link Start message</w:t>
            </w:r>
            <w:r>
              <w:t>.</w:t>
            </w:r>
          </w:p>
        </w:tc>
      </w:tr>
      <w:tr w:rsidR="001E352D" w:rsidRPr="00B01FBF" w14:paraId="147ABE20" w14:textId="77777777" w:rsidTr="001814C4">
        <w:tc>
          <w:tcPr>
            <w:tcW w:w="2259" w:type="dxa"/>
            <w:tcBorders>
              <w:top w:val="single" w:sz="4" w:space="0" w:color="auto"/>
              <w:left w:val="single" w:sz="4" w:space="0" w:color="auto"/>
              <w:bottom w:val="single" w:sz="4" w:space="0" w:color="auto"/>
              <w:right w:val="single" w:sz="4" w:space="0" w:color="auto"/>
            </w:tcBorders>
          </w:tcPr>
          <w:p w14:paraId="2F66A11D" w14:textId="7BCF53D5" w:rsidR="001E352D" w:rsidRDefault="001E352D" w:rsidP="001814C4">
            <w:pPr>
              <w:pStyle w:val="TableText"/>
            </w:pPr>
            <w:r w:rsidRPr="000F2808">
              <w:t>Same NetKey</w:t>
            </w:r>
          </w:p>
        </w:tc>
        <w:tc>
          <w:tcPr>
            <w:tcW w:w="7204" w:type="dxa"/>
            <w:tcBorders>
              <w:top w:val="single" w:sz="4" w:space="0" w:color="auto"/>
              <w:left w:val="single" w:sz="4" w:space="0" w:color="auto"/>
              <w:bottom w:val="single" w:sz="4" w:space="0" w:color="auto"/>
              <w:right w:val="single" w:sz="4" w:space="0" w:color="auto"/>
            </w:tcBorders>
          </w:tcPr>
          <w:p w14:paraId="0F3F8FC2" w14:textId="0D998414" w:rsidR="001E352D" w:rsidRPr="001D5EA9" w:rsidRDefault="000F2808" w:rsidP="001814C4">
            <w:pPr>
              <w:pStyle w:val="TableText"/>
            </w:pPr>
            <w:r w:rsidRPr="000F2808">
              <w:t xml:space="preserve">NetKeyIndex </w:t>
            </w:r>
            <w:r w:rsidRPr="005727CF">
              <w:t>field</w:t>
            </w:r>
            <w:r>
              <w:t xml:space="preserve"> is equal to the </w:t>
            </w:r>
            <w:r w:rsidR="002F35C4">
              <w:t xml:space="preserve">saved </w:t>
            </w:r>
            <w:r w:rsidR="00CE74E0">
              <w:t>security material from Remote Provisioning Link Start message.</w:t>
            </w:r>
          </w:p>
        </w:tc>
      </w:tr>
      <w:tr w:rsidR="00721445" w14:paraId="71D9704C" w14:textId="77777777" w:rsidTr="001814C4">
        <w:tc>
          <w:tcPr>
            <w:tcW w:w="2259" w:type="dxa"/>
            <w:tcBorders>
              <w:top w:val="single" w:sz="4" w:space="0" w:color="auto"/>
              <w:left w:val="single" w:sz="4" w:space="0" w:color="auto"/>
              <w:bottom w:val="single" w:sz="4" w:space="0" w:color="auto"/>
              <w:right w:val="single" w:sz="4" w:space="0" w:color="auto"/>
            </w:tcBorders>
          </w:tcPr>
          <w:p w14:paraId="6D2782FF" w14:textId="77777777" w:rsidR="00721445" w:rsidRPr="000025F4" w:rsidRDefault="00721445" w:rsidP="001814C4">
            <w:pPr>
              <w:pStyle w:val="TableText"/>
              <w:keepNext/>
              <w:keepLines/>
            </w:pPr>
            <w:r>
              <w:t>Same UUID</w:t>
            </w:r>
          </w:p>
        </w:tc>
        <w:tc>
          <w:tcPr>
            <w:tcW w:w="7204" w:type="dxa"/>
            <w:tcBorders>
              <w:top w:val="single" w:sz="4" w:space="0" w:color="auto"/>
              <w:left w:val="single" w:sz="4" w:space="0" w:color="auto"/>
              <w:bottom w:val="single" w:sz="4" w:space="0" w:color="auto"/>
              <w:right w:val="single" w:sz="4" w:space="0" w:color="auto"/>
            </w:tcBorders>
          </w:tcPr>
          <w:p w14:paraId="1FD963E1" w14:textId="464BC03F" w:rsidR="00721445" w:rsidRDefault="00721445" w:rsidP="001814C4">
            <w:pPr>
              <w:pStyle w:val="TableText"/>
              <w:keepNext/>
            </w:pPr>
            <w:r>
              <w:t xml:space="preserve">UUID field is </w:t>
            </w:r>
            <w:r w:rsidR="0065705A">
              <w:t xml:space="preserve">present and is </w:t>
            </w:r>
            <w:r>
              <w:t xml:space="preserve">equal to the </w:t>
            </w:r>
            <w:r w:rsidRPr="00FA1423">
              <w:t>Remote</w:t>
            </w:r>
            <w:r>
              <w:t xml:space="preserve"> Provisioning Device UUID s</w:t>
            </w:r>
            <w:r w:rsidRPr="00FA1423">
              <w:t>tate</w:t>
            </w:r>
            <w:r w:rsidR="0056797F">
              <w:t xml:space="preserve">; or </w:t>
            </w:r>
            <w:r w:rsidR="00B65317">
              <w:t xml:space="preserve">the </w:t>
            </w:r>
            <w:r w:rsidR="0056797F">
              <w:t>UUID field is absent</w:t>
            </w:r>
            <w:r w:rsidR="00B65317">
              <w:t>,</w:t>
            </w:r>
            <w:r w:rsidR="0056797F">
              <w:t xml:space="preserve"> and the</w:t>
            </w:r>
            <w:r w:rsidR="0065705A">
              <w:t xml:space="preserve"> </w:t>
            </w:r>
            <w:ins w:id="2146" w:author="Piotr Winiarczyk" w:date="2018-10-31T16:07:00Z">
              <w:r w:rsidR="00F207A1">
                <w:t xml:space="preserve">Device UUID of the </w:t>
              </w:r>
            </w:ins>
            <w:r w:rsidR="0065705A">
              <w:t xml:space="preserve">Remote Provisioning Server </w:t>
            </w:r>
            <w:del w:id="2147" w:author="Piotr Winiarczyk" w:date="2018-10-31T16:06:00Z">
              <w:r w:rsidR="0065705A" w:rsidDel="00F207A1">
                <w:delText>UUID</w:delText>
              </w:r>
              <w:r w:rsidR="0056797F" w:rsidDel="00F207A1">
                <w:delText xml:space="preserve"> </w:delText>
              </w:r>
            </w:del>
            <w:r w:rsidR="0056797F">
              <w:t xml:space="preserve">is equal </w:t>
            </w:r>
            <w:r w:rsidR="0056797F" w:rsidRPr="0056797F">
              <w:t>to the Remote Provisioning Device UUID</w:t>
            </w:r>
            <w:ins w:id="2148" w:author="Piotr Winiarczyk" w:date="2018-10-31T16:06:00Z">
              <w:r w:rsidR="00F207A1">
                <w:t xml:space="preserve"> state</w:t>
              </w:r>
            </w:ins>
            <w:r w:rsidR="0065705A">
              <w:t>.</w:t>
            </w:r>
          </w:p>
        </w:tc>
      </w:tr>
    </w:tbl>
    <w:p w14:paraId="3DB61157" w14:textId="6AB87CC0" w:rsidR="00721445" w:rsidRDefault="00721445" w:rsidP="00721445">
      <w:pPr>
        <w:pStyle w:val="a6"/>
      </w:pPr>
      <w:bookmarkStart w:id="2149" w:name="_Ref521738966"/>
      <w:r>
        <w:t xml:space="preserve">Table </w:t>
      </w:r>
      <w:ins w:id="2150" w:author="Piotr Winiarczyk" w:date="2018-11-10T17:37:00Z">
        <w:r w:rsidR="00F7192C">
          <w:fldChar w:fldCharType="begin"/>
        </w:r>
        <w:r w:rsidR="00F7192C">
          <w:instrText xml:space="preserve"> STYLEREF 1 \s </w:instrText>
        </w:r>
      </w:ins>
      <w:r w:rsidR="00F7192C">
        <w:fldChar w:fldCharType="separate"/>
      </w:r>
      <w:r w:rsidR="00F7192C">
        <w:rPr>
          <w:noProof/>
        </w:rPr>
        <w:t>4</w:t>
      </w:r>
      <w:ins w:id="2151"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2152" w:author="Piotr Winiarczyk" w:date="2018-11-10T17:37:00Z">
        <w:r w:rsidR="00F7192C">
          <w:rPr>
            <w:noProof/>
          </w:rPr>
          <w:t>26</w:t>
        </w:r>
        <w:r w:rsidR="00F7192C">
          <w:fldChar w:fldCharType="end"/>
        </w:r>
      </w:ins>
      <w:del w:id="2153"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28</w:delText>
        </w:r>
        <w:r w:rsidR="005E70B5" w:rsidDel="00F7192C">
          <w:rPr>
            <w:noProof/>
          </w:rPr>
          <w:fldChar w:fldCharType="end"/>
        </w:r>
      </w:del>
      <w:bookmarkEnd w:id="2149"/>
      <w:r>
        <w:t>. Additional Remote Provisioning Link Open</w:t>
      </w:r>
      <w:r>
        <w:rPr>
          <w:noProof/>
        </w:rPr>
        <w:t xml:space="preserve"> message validation conditions</w:t>
      </w:r>
    </w:p>
    <w:p w14:paraId="0CC408A8" w14:textId="54E29658" w:rsidR="00721445" w:rsidRDefault="00B65317" w:rsidP="00721445">
      <w:pPr>
        <w:pStyle w:val="a2"/>
      </w:pPr>
      <w:r>
        <w:rPr>
          <w:b/>
        </w:rPr>
        <w:t xml:space="preserve">When the </w:t>
      </w:r>
      <w:r w:rsidRPr="00B65317">
        <w:rPr>
          <w:b/>
        </w:rPr>
        <w:t xml:space="preserve">Remote Provisioning </w:t>
      </w:r>
      <w:ins w:id="2154" w:author="Piotr Winiarczyk" w:date="2018-11-02T08:27:00Z">
        <w:r w:rsidR="00C81828">
          <w:rPr>
            <w:b/>
          </w:rPr>
          <w:t xml:space="preserve">Link </w:t>
        </w:r>
      </w:ins>
      <w:r>
        <w:rPr>
          <w:b/>
        </w:rPr>
        <w:t>s</w:t>
      </w:r>
      <w:r w:rsidRPr="003F710F">
        <w:rPr>
          <w:b/>
        </w:rPr>
        <w:t xml:space="preserve">tate is </w:t>
      </w:r>
      <w:r>
        <w:rPr>
          <w:b/>
        </w:rPr>
        <w:t>Link Closing</w:t>
      </w:r>
      <w:r w:rsidRPr="003F710F">
        <w:rPr>
          <w:b/>
        </w:rPr>
        <w:t xml:space="preserve"> or </w:t>
      </w:r>
      <w:r>
        <w:rPr>
          <w:b/>
        </w:rPr>
        <w:t>Outbound Packet Transfer</w:t>
      </w:r>
      <w:r w:rsidRPr="003F710F">
        <w:rPr>
          <w:b/>
        </w:rPr>
        <w:t>:</w:t>
      </w:r>
      <w:r>
        <w:t xml:space="preserve">  </w:t>
      </w:r>
      <w:r w:rsidR="00721445">
        <w:t xml:space="preserve">When a Remote Provisioning Server receives a </w:t>
      </w:r>
      <w:r w:rsidR="00721445" w:rsidRPr="00C77743">
        <w:t xml:space="preserve">Remote Provisioning </w:t>
      </w:r>
      <w:r w:rsidR="00721445">
        <w:t xml:space="preserve">Link Open message, and the Remote </w:t>
      </w:r>
      <w:r w:rsidR="00721445" w:rsidRPr="002867E4">
        <w:lastRenderedPageBreak/>
        <w:t xml:space="preserve">Provisioning </w:t>
      </w:r>
      <w:ins w:id="2155" w:author="Piotr Winiarczyk" w:date="2018-11-02T08:27:00Z">
        <w:r w:rsidR="00C81828">
          <w:t xml:space="preserve">Link </w:t>
        </w:r>
      </w:ins>
      <w:r w:rsidR="00721445">
        <w:t xml:space="preserve">state is </w:t>
      </w:r>
      <w:r w:rsidR="005C4A80">
        <w:t xml:space="preserve">either </w:t>
      </w:r>
      <w:r w:rsidR="00721445" w:rsidRPr="00A443D2">
        <w:t>Link Closing</w:t>
      </w:r>
      <w:r w:rsidR="009817EE">
        <w:t xml:space="preserve"> or </w:t>
      </w:r>
      <w:r w:rsidR="009817EE" w:rsidRPr="00A443D2">
        <w:t>Outbound Packet Transfer</w:t>
      </w:r>
      <w:r w:rsidR="00721445">
        <w:t xml:space="preserve">, then the Remote </w:t>
      </w:r>
      <w:r w:rsidR="00721445" w:rsidRPr="002867E4">
        <w:t>Provisioning Server</w:t>
      </w:r>
      <w:r w:rsidR="00721445">
        <w:t xml:space="preserve"> shall respond with a </w:t>
      </w:r>
      <w:r w:rsidR="00721445" w:rsidRPr="00C77743">
        <w:t xml:space="preserve">Remote Provisioning </w:t>
      </w:r>
      <w:r w:rsidR="00721445">
        <w:t>Link</w:t>
      </w:r>
      <w:r w:rsidR="00721445" w:rsidRPr="00C77743">
        <w:t xml:space="preserve"> Status </w:t>
      </w:r>
      <w:r w:rsidR="00721445">
        <w:t xml:space="preserve">message with the Status field set to </w:t>
      </w:r>
      <w:r w:rsidR="00721445" w:rsidRPr="00A443D2">
        <w:t>Invalid State</w:t>
      </w:r>
      <w:r w:rsidR="00721445">
        <w:t>.</w:t>
      </w:r>
    </w:p>
    <w:p w14:paraId="4E5C9BC1" w14:textId="77777777" w:rsidR="00721445" w:rsidRDefault="00721445" w:rsidP="00721445">
      <w:pPr>
        <w:pStyle w:val="6"/>
      </w:pPr>
      <w:bookmarkStart w:id="2156" w:name="_Ref521741265"/>
      <w:commentRangeStart w:id="2157"/>
      <w:r w:rsidRPr="00653666">
        <w:t>Receiving a</w:t>
      </w:r>
      <w:r>
        <w:t xml:space="preserve"> </w:t>
      </w:r>
      <w:r w:rsidRPr="00B67197">
        <w:t xml:space="preserve">Remote Provisioning Link </w:t>
      </w:r>
      <w:r>
        <w:t>Close</w:t>
      </w:r>
      <w:r w:rsidRPr="00B67197">
        <w:t xml:space="preserve"> </w:t>
      </w:r>
      <w:r>
        <w:t>message</w:t>
      </w:r>
      <w:bookmarkEnd w:id="2156"/>
      <w:commentRangeEnd w:id="2157"/>
      <w:r w:rsidR="0089732D">
        <w:rPr>
          <w:rStyle w:val="af4"/>
          <w:rFonts w:asciiTheme="minorHAnsi" w:eastAsiaTheme="minorEastAsia" w:hAnsiTheme="minorHAnsi" w:cstheme="minorBidi"/>
          <w:i w:val="0"/>
          <w:color w:val="auto"/>
        </w:rPr>
        <w:commentReference w:id="2157"/>
      </w:r>
    </w:p>
    <w:p w14:paraId="676096B6" w14:textId="0A382F70" w:rsidR="00BB0492" w:rsidRDefault="00D41251" w:rsidP="00BB0492">
      <w:pPr>
        <w:pStyle w:val="a2"/>
      </w:pPr>
      <w:ins w:id="2158" w:author="Dale_10.18_Review" w:date="2018-10-18T12:54:00Z">
        <w:r w:rsidRPr="00D41251">
          <w:rPr>
            <w:b/>
            <w:rPrChange w:id="2159" w:author="Dale_10.18_Review" w:date="2018-10-18T12:54:00Z">
              <w:rPr/>
            </w:rPrChange>
          </w:rPr>
          <w:t xml:space="preserve">When the Remote Provisioning </w:t>
        </w:r>
      </w:ins>
      <w:ins w:id="2160" w:author="Piotr Winiarczyk" w:date="2018-11-02T08:28:00Z">
        <w:r w:rsidR="00C81828">
          <w:rPr>
            <w:b/>
          </w:rPr>
          <w:t xml:space="preserve">Link </w:t>
        </w:r>
      </w:ins>
      <w:ins w:id="2161" w:author="Dale_10.18_Review" w:date="2018-10-18T12:54:00Z">
        <w:r w:rsidRPr="00D41251">
          <w:rPr>
            <w:b/>
            <w:rPrChange w:id="2162" w:author="Dale_10.18_Review" w:date="2018-10-18T12:54:00Z">
              <w:rPr/>
            </w:rPrChange>
          </w:rPr>
          <w:t>state is Idle:</w:t>
        </w:r>
        <w:r>
          <w:t xml:space="preserve"> </w:t>
        </w:r>
      </w:ins>
      <w:r w:rsidR="00BB0492">
        <w:t xml:space="preserve">When a Remote Provisioning Server receives a </w:t>
      </w:r>
      <w:r w:rsidR="00BB0492" w:rsidRPr="00C77743">
        <w:t xml:space="preserve">Remote Provisioning </w:t>
      </w:r>
      <w:r w:rsidR="00BB0492">
        <w:t xml:space="preserve">Link Close message, and the Remote </w:t>
      </w:r>
      <w:r w:rsidR="00BB0492" w:rsidRPr="002867E4">
        <w:t xml:space="preserve">Provisioning </w:t>
      </w:r>
      <w:bookmarkStart w:id="2163" w:name="_Hlk528910811"/>
      <w:ins w:id="2164" w:author="Piotr Winiarczyk" w:date="2018-11-02T08:28:00Z">
        <w:r w:rsidR="00C81828">
          <w:t xml:space="preserve">Link </w:t>
        </w:r>
      </w:ins>
      <w:bookmarkEnd w:id="2163"/>
      <w:r w:rsidR="00BB0492">
        <w:t xml:space="preserve">state is </w:t>
      </w:r>
      <w:r w:rsidR="00BB0492" w:rsidRPr="00A443D2">
        <w:t>Idle</w:t>
      </w:r>
      <w:r w:rsidR="00BB0492">
        <w:t xml:space="preserve">, then the Remote </w:t>
      </w:r>
      <w:r w:rsidR="00BB0492" w:rsidRPr="002867E4">
        <w:t>Provisioning Server</w:t>
      </w:r>
      <w:r w:rsidR="00BB0492">
        <w:t xml:space="preserve"> shall respond with a </w:t>
      </w:r>
      <w:r w:rsidR="00BB0492" w:rsidRPr="00C77743">
        <w:t xml:space="preserve">Remote Provisioning </w:t>
      </w:r>
      <w:r w:rsidR="00BB0492">
        <w:t>Link</w:t>
      </w:r>
      <w:r w:rsidR="00BB0492" w:rsidRPr="00C77743">
        <w:t xml:space="preserve"> Status </w:t>
      </w:r>
      <w:r w:rsidR="00BB0492">
        <w:t xml:space="preserve">message with the Status field set to </w:t>
      </w:r>
      <w:r w:rsidR="00BB0492" w:rsidRPr="008A53F3">
        <w:t>Success</w:t>
      </w:r>
      <w:r w:rsidR="00BB0492">
        <w:t>.</w:t>
      </w:r>
    </w:p>
    <w:p w14:paraId="5F6007CB" w14:textId="27E189A2" w:rsidR="00102200" w:rsidRDefault="00D41251" w:rsidP="009817EE">
      <w:pPr>
        <w:pStyle w:val="a2"/>
      </w:pPr>
      <w:ins w:id="2165" w:author="Dale_10.18_Review" w:date="2018-10-18T12:53:00Z">
        <w:r w:rsidRPr="00D41251">
          <w:rPr>
            <w:b/>
            <w:rPrChange w:id="2166" w:author="Dale_10.18_Review" w:date="2018-10-18T12:53:00Z">
              <w:rPr/>
            </w:rPrChange>
          </w:rPr>
          <w:t xml:space="preserve">When a </w:t>
        </w:r>
      </w:ins>
      <w:ins w:id="2167" w:author="Dale_10.18_Review" w:date="2018-10-18T12:54:00Z">
        <w:r>
          <w:rPr>
            <w:b/>
          </w:rPr>
          <w:t>D</w:t>
        </w:r>
      </w:ins>
      <w:ins w:id="2168" w:author="Dale_10.18_Review" w:date="2018-10-18T12:53:00Z">
        <w:r w:rsidRPr="00D41251">
          <w:rPr>
            <w:b/>
            <w:rPrChange w:id="2169" w:author="Dale_10.18_Review" w:date="2018-10-18T12:53:00Z">
              <w:rPr/>
            </w:rPrChange>
          </w:rPr>
          <w:t xml:space="preserve">evice </w:t>
        </w:r>
      </w:ins>
      <w:ins w:id="2170" w:author="Dale_10.18_Review" w:date="2018-10-18T12:54:00Z">
        <w:r>
          <w:rPr>
            <w:b/>
          </w:rPr>
          <w:t>K</w:t>
        </w:r>
      </w:ins>
      <w:ins w:id="2171" w:author="Dale_10.18_Review" w:date="2018-10-18T12:53:00Z">
        <w:r w:rsidRPr="00D41251">
          <w:rPr>
            <w:b/>
            <w:rPrChange w:id="2172" w:author="Dale_10.18_Review" w:date="2018-10-18T12:53:00Z">
              <w:rPr/>
            </w:rPrChange>
          </w:rPr>
          <w:t xml:space="preserve">ey </w:t>
        </w:r>
        <w:r>
          <w:rPr>
            <w:b/>
          </w:rPr>
          <w:t>R</w:t>
        </w:r>
        <w:r w:rsidRPr="00D41251">
          <w:rPr>
            <w:b/>
            <w:rPrChange w:id="2173" w:author="Dale_10.18_Review" w:date="2018-10-18T12:53:00Z">
              <w:rPr/>
            </w:rPrChange>
          </w:rPr>
          <w:t xml:space="preserve">efresh </w:t>
        </w:r>
      </w:ins>
      <w:ins w:id="2174" w:author="Dale_10.18_Review" w:date="2018-10-18T12:55:00Z">
        <w:r>
          <w:rPr>
            <w:b/>
          </w:rPr>
          <w:t>is active</w:t>
        </w:r>
      </w:ins>
      <w:ins w:id="2175" w:author="Dale_10.18_Review" w:date="2018-10-18T12:53:00Z">
        <w:r w:rsidRPr="00D41251">
          <w:rPr>
            <w:b/>
            <w:rPrChange w:id="2176" w:author="Dale_10.18_Review" w:date="2018-10-18T12:53:00Z">
              <w:rPr/>
            </w:rPrChange>
          </w:rPr>
          <w:t>:</w:t>
        </w:r>
        <w:r>
          <w:t xml:space="preserve"> </w:t>
        </w:r>
      </w:ins>
      <w:r w:rsidR="00102200">
        <w:t xml:space="preserve">When a Remote Provisioning Server receives a Remote Provisioning Link Close message, and </w:t>
      </w:r>
      <w:del w:id="2177" w:author="Piotr Winiarczyk" w:date="2018-10-31T15:54:00Z">
        <w:r w:rsidR="00483745" w:rsidRPr="00483745" w:rsidDel="00A05A59">
          <w:delText xml:space="preserve">the Remote Provisioning Procedure state indicates that </w:delText>
        </w:r>
      </w:del>
      <w:r w:rsidR="005C4A80">
        <w:t xml:space="preserve">the </w:t>
      </w:r>
      <w:r w:rsidR="00483745" w:rsidRPr="00483745">
        <w:t xml:space="preserve">Device Key Refresh </w:t>
      </w:r>
      <w:r w:rsidR="005C4A80">
        <w:t xml:space="preserve">procedure </w:t>
      </w:r>
      <w:r w:rsidR="00483745" w:rsidRPr="00483745">
        <w:t xml:space="preserve">is active, </w:t>
      </w:r>
      <w:r w:rsidR="00483745">
        <w:t xml:space="preserve">and </w:t>
      </w:r>
      <w:r w:rsidR="00102200">
        <w:t xml:space="preserve">the </w:t>
      </w:r>
      <w:r w:rsidR="00102200" w:rsidRPr="00102200">
        <w:t xml:space="preserve">Remote Provisioning </w:t>
      </w:r>
      <w:ins w:id="2178" w:author="Piotr Winiarczyk" w:date="2018-11-02T08:28:00Z">
        <w:r w:rsidR="00C81828">
          <w:t xml:space="preserve">Link </w:t>
        </w:r>
      </w:ins>
      <w:r w:rsidR="00102200" w:rsidRPr="00102200">
        <w:t>state is Link Active,</w:t>
      </w:r>
      <w:r w:rsidR="00102200">
        <w:t xml:space="preserve"> then the Remote Provisioning Server shall </w:t>
      </w:r>
      <w:r w:rsidR="00F9523A">
        <w:t>close</w:t>
      </w:r>
      <w:r w:rsidR="00102200">
        <w:t xml:space="preserve"> the Device Key Refresh </w:t>
      </w:r>
      <w:r w:rsidR="00F9523A">
        <w:t>Interface</w:t>
      </w:r>
      <w:r w:rsidR="00727111">
        <w:t>, passing the Reason Code to the layer executing</w:t>
      </w:r>
      <w:r w:rsidR="00B65317">
        <w:t xml:space="preserve"> the</w:t>
      </w:r>
      <w:r w:rsidR="00727111">
        <w:t xml:space="preserve"> provisioning protocol</w:t>
      </w:r>
      <w:r w:rsidR="005C4A80">
        <w:t>;</w:t>
      </w:r>
      <w:r w:rsidR="00102200">
        <w:t xml:space="preserve"> shall respond with a Remote Provisioning Link Status message (see Section </w:t>
      </w:r>
      <w:r w:rsidR="00782E02" w:rsidRPr="00782E02">
        <w:rPr>
          <w:rStyle w:val="DocumentHyperlink"/>
        </w:rPr>
        <w:fldChar w:fldCharType="begin"/>
      </w:r>
      <w:r w:rsidR="00782E02" w:rsidRPr="00782E02">
        <w:rPr>
          <w:rStyle w:val="DocumentHyperlink"/>
        </w:rPr>
        <w:instrText xml:space="preserve"> REF _Ref522793638 \r \h </w:instrText>
      </w:r>
      <w:r w:rsidR="00782E02">
        <w:rPr>
          <w:rStyle w:val="DocumentHyperlink"/>
        </w:rPr>
        <w:instrText xml:space="preserve"> \* MERGEFORMAT </w:instrText>
      </w:r>
      <w:r w:rsidR="00782E02" w:rsidRPr="00782E02">
        <w:rPr>
          <w:rStyle w:val="DocumentHyperlink"/>
        </w:rPr>
      </w:r>
      <w:r w:rsidR="00782E02" w:rsidRPr="00782E02">
        <w:rPr>
          <w:rStyle w:val="DocumentHyperlink"/>
        </w:rPr>
        <w:fldChar w:fldCharType="separate"/>
      </w:r>
      <w:r w:rsidR="00A60C92">
        <w:rPr>
          <w:rStyle w:val="DocumentHyperlink"/>
        </w:rPr>
        <w:t>4.4.6.2.3.4</w:t>
      </w:r>
      <w:r w:rsidR="00782E02" w:rsidRPr="00782E02">
        <w:rPr>
          <w:rStyle w:val="DocumentHyperlink"/>
        </w:rPr>
        <w:fldChar w:fldCharType="end"/>
      </w:r>
      <w:r w:rsidR="007B6585">
        <w:t xml:space="preserve">) </w:t>
      </w:r>
      <w:r w:rsidR="007B6585" w:rsidRPr="007B6585">
        <w:t xml:space="preserve">with </w:t>
      </w:r>
      <w:r w:rsidR="00727111">
        <w:t>the Status field set to Success</w:t>
      </w:r>
      <w:r w:rsidR="005C4A80">
        <w:t>;</w:t>
      </w:r>
      <w:r w:rsidR="00727111">
        <w:t xml:space="preserve"> </w:t>
      </w:r>
      <w:r w:rsidR="00727843">
        <w:t xml:space="preserve">shall set the Remote Provisioning </w:t>
      </w:r>
      <w:ins w:id="2179" w:author="Piotr Winiarczyk" w:date="2018-11-02T08:28:00Z">
        <w:r w:rsidR="00C81828">
          <w:t xml:space="preserve">Link </w:t>
        </w:r>
      </w:ins>
      <w:r w:rsidR="00727843">
        <w:t>state to Idle</w:t>
      </w:r>
      <w:r w:rsidR="005C4A80">
        <w:t>;</w:t>
      </w:r>
      <w:r w:rsidR="00727843">
        <w:t xml:space="preserve"> </w:t>
      </w:r>
      <w:r w:rsidR="00727111">
        <w:t xml:space="preserve">and shall send </w:t>
      </w:r>
      <w:r w:rsidR="005C4A80">
        <w:t xml:space="preserve">a </w:t>
      </w:r>
      <w:r w:rsidR="00727111">
        <w:t>Remote Provisioning Link Report</w:t>
      </w:r>
      <w:r w:rsidR="00727843">
        <w:t xml:space="preserve"> message (see Section </w:t>
      </w:r>
      <w:r w:rsidR="00782E02" w:rsidRPr="00782E02">
        <w:rPr>
          <w:rStyle w:val="DocumentHyperlink"/>
        </w:rPr>
        <w:fldChar w:fldCharType="begin"/>
      </w:r>
      <w:r w:rsidR="00782E02" w:rsidRPr="00782E02">
        <w:rPr>
          <w:rStyle w:val="DocumentHyperlink"/>
        </w:rPr>
        <w:instrText xml:space="preserve"> REF _Ref522793534 \r \h </w:instrText>
      </w:r>
      <w:r w:rsidR="00782E02">
        <w:rPr>
          <w:rStyle w:val="DocumentHyperlink"/>
        </w:rPr>
        <w:instrText xml:space="preserve"> \* MERGEFORMAT </w:instrText>
      </w:r>
      <w:r w:rsidR="00782E02" w:rsidRPr="00782E02">
        <w:rPr>
          <w:rStyle w:val="DocumentHyperlink"/>
        </w:rPr>
      </w:r>
      <w:r w:rsidR="00782E02" w:rsidRPr="00782E02">
        <w:rPr>
          <w:rStyle w:val="DocumentHyperlink"/>
        </w:rPr>
        <w:fldChar w:fldCharType="separate"/>
      </w:r>
      <w:r w:rsidR="00A60C92">
        <w:rPr>
          <w:rStyle w:val="DocumentHyperlink"/>
        </w:rPr>
        <w:t>4.4.5.5.3.5</w:t>
      </w:r>
      <w:r w:rsidR="00782E02" w:rsidRPr="00782E02">
        <w:rPr>
          <w:rStyle w:val="DocumentHyperlink"/>
        </w:rPr>
        <w:fldChar w:fldCharType="end"/>
      </w:r>
      <w:r w:rsidR="00727843">
        <w:t xml:space="preserve">) with the </w:t>
      </w:r>
      <w:r w:rsidR="00C21309">
        <w:t>Status</w:t>
      </w:r>
      <w:r w:rsidR="00727843">
        <w:t xml:space="preserve"> field set to </w:t>
      </w:r>
      <w:r w:rsidR="00C21309">
        <w:t xml:space="preserve">Link </w:t>
      </w:r>
      <w:r w:rsidR="00727843">
        <w:t>Closed by Client.</w:t>
      </w:r>
    </w:p>
    <w:p w14:paraId="30313098" w14:textId="1269E0E6" w:rsidR="007B6585" w:rsidRPr="00D41251" w:rsidDel="00D41251" w:rsidRDefault="00D41251" w:rsidP="00D41251">
      <w:pPr>
        <w:pStyle w:val="a2"/>
        <w:rPr>
          <w:del w:id="2180" w:author="Dale_10.18_Review" w:date="2018-10-18T13:01:00Z"/>
          <w:b/>
          <w:rPrChange w:id="2181" w:author="Dale_10.18_Review" w:date="2018-10-18T12:57:00Z">
            <w:rPr>
              <w:del w:id="2182" w:author="Dale_10.18_Review" w:date="2018-10-18T13:01:00Z"/>
            </w:rPr>
          </w:rPrChange>
        </w:rPr>
      </w:pPr>
      <w:ins w:id="2183" w:author="Dale_10.18_Review" w:date="2018-10-18T12:55:00Z">
        <w:r w:rsidRPr="00D41251">
          <w:rPr>
            <w:b/>
            <w:rPrChange w:id="2184" w:author="Dale_10.18_Review" w:date="2018-10-18T12:55:00Z">
              <w:rPr/>
            </w:rPrChange>
          </w:rPr>
          <w:t>When an unprovisioned device is being provisioned:</w:t>
        </w:r>
        <w:r>
          <w:t xml:space="preserve"> </w:t>
        </w:r>
      </w:ins>
      <w:del w:id="2185" w:author="Dale_10.18_Review" w:date="2018-10-18T13:00:00Z">
        <w:r w:rsidR="007B6585" w:rsidDel="00D41251">
          <w:delText>The rest of th</w:delText>
        </w:r>
        <w:r w:rsidR="005C4A80" w:rsidDel="00D41251">
          <w:delText>is</w:delText>
        </w:r>
        <w:r w:rsidR="007B6585" w:rsidDel="00D41251">
          <w:delText xml:space="preserve"> section defines the behavior o</w:delText>
        </w:r>
        <w:r w:rsidR="005C4A80" w:rsidDel="00D41251">
          <w:delText>f</w:delText>
        </w:r>
      </w:del>
      <w:ins w:id="2186" w:author="Dale_10.18_Review" w:date="2018-10-18T13:00:00Z">
        <w:r>
          <w:t>When</w:t>
        </w:r>
      </w:ins>
      <w:r w:rsidR="007B6585">
        <w:t xml:space="preserve"> the Remote Provisioner Server </w:t>
      </w:r>
      <w:del w:id="2187" w:author="Dale_10.18_Review" w:date="2018-10-18T13:00:00Z">
        <w:r w:rsidR="007B6585" w:rsidDel="00D41251">
          <w:delText xml:space="preserve">when it </w:delText>
        </w:r>
      </w:del>
      <w:r w:rsidR="007B6585">
        <w:t>receives a Remote Provisioning Link Close message</w:t>
      </w:r>
      <w:ins w:id="2188" w:author="Dale_10.18_Review" w:date="2018-10-18T13:02:00Z">
        <w:r>
          <w:t>,</w:t>
        </w:r>
      </w:ins>
      <w:r w:rsidR="007B6585">
        <w:t xml:space="preserve"> and </w:t>
      </w:r>
      <w:del w:id="2189" w:author="Piotr Winiarczyk" w:date="2018-10-31T15:52:00Z">
        <w:r w:rsidR="007B6585" w:rsidDel="00A05A59">
          <w:delText xml:space="preserve">the </w:delText>
        </w:r>
        <w:r w:rsidR="007B6585" w:rsidRPr="007B6585" w:rsidDel="00A05A59">
          <w:delText xml:space="preserve">Remote Provisioning Procedure state indicates that </w:delText>
        </w:r>
      </w:del>
      <w:r w:rsidR="00F4172D">
        <w:t>an unprovisioned device is being provisioned</w:t>
      </w:r>
      <w:ins w:id="2190" w:author="Dale_10.18_Review" w:date="2018-10-18T13:01:00Z">
        <w:r>
          <w:t xml:space="preserve">, the </w:t>
        </w:r>
      </w:ins>
      <w:ins w:id="2191" w:author="Dale_10.18_Review" w:date="2018-10-18T13:02:00Z">
        <w:r>
          <w:t xml:space="preserve">server’s response shall be determined by the </w:t>
        </w:r>
      </w:ins>
      <w:ins w:id="2192" w:author="Dale_10.18_Review" w:date="2018-10-18T13:01:00Z">
        <w:r>
          <w:t xml:space="preserve">Remote Provisioning </w:t>
        </w:r>
      </w:ins>
      <w:ins w:id="2193" w:author="Piotr Winiarczyk" w:date="2018-11-02T08:28:00Z">
        <w:r w:rsidR="00C81828">
          <w:t xml:space="preserve">Link </w:t>
        </w:r>
      </w:ins>
      <w:ins w:id="2194" w:author="Dale_10.18_Review" w:date="2018-10-18T13:01:00Z">
        <w:r>
          <w:t>state:</w:t>
        </w:r>
      </w:ins>
      <w:del w:id="2195" w:author="Dale_10.18_Review" w:date="2018-10-18T13:01:00Z">
        <w:r w:rsidR="007B6585" w:rsidRPr="00D41251" w:rsidDel="00D41251">
          <w:rPr>
            <w:b/>
            <w:rPrChange w:id="2196" w:author="Dale_10.18_Review" w:date="2018-10-18T12:57:00Z">
              <w:rPr/>
            </w:rPrChange>
          </w:rPr>
          <w:delText>.</w:delText>
        </w:r>
      </w:del>
    </w:p>
    <w:p w14:paraId="1F2C4A78" w14:textId="510C5799" w:rsidR="00D41251" w:rsidRDefault="00721445" w:rsidP="007C4D65">
      <w:pPr>
        <w:pStyle w:val="a2"/>
        <w:rPr>
          <w:ins w:id="2197" w:author="Dale_10.18_Review" w:date="2018-10-18T12:58:00Z"/>
        </w:rPr>
      </w:pPr>
      <w:del w:id="2198" w:author="Dale_10.18_Review" w:date="2018-10-18T13:01:00Z">
        <w:r w:rsidDel="00D41251">
          <w:delText xml:space="preserve">When a Remote Provisioning Server receives a </w:delText>
        </w:r>
        <w:r w:rsidRPr="00C77743" w:rsidDel="00D41251">
          <w:delText xml:space="preserve">Remote Provisioning </w:delText>
        </w:r>
        <w:r w:rsidDel="00D41251">
          <w:delText>Link Close message,</w:delText>
        </w:r>
      </w:del>
      <w:r>
        <w:t xml:space="preserve"> </w:t>
      </w:r>
    </w:p>
    <w:p w14:paraId="51D008BD" w14:textId="42901383" w:rsidR="00721445" w:rsidRDefault="00721445">
      <w:pPr>
        <w:pStyle w:val="a"/>
        <w:pPrChange w:id="2199" w:author="Dale_10.18_Review" w:date="2018-10-18T12:58:00Z">
          <w:pPr>
            <w:pStyle w:val="a2"/>
          </w:pPr>
        </w:pPrChange>
      </w:pPr>
      <w:del w:id="2200" w:author="Dale_10.18_Review" w:date="2018-10-18T12:58:00Z">
        <w:r w:rsidDel="00D41251">
          <w:delText xml:space="preserve">and </w:delText>
        </w:r>
      </w:del>
      <w:ins w:id="2201" w:author="Dale_10.18_Review" w:date="2018-10-18T12:58:00Z">
        <w:r w:rsidR="00D41251">
          <w:t xml:space="preserve">If </w:t>
        </w:r>
      </w:ins>
      <w:r>
        <w:t xml:space="preserve">the Remote </w:t>
      </w:r>
      <w:r w:rsidRPr="002867E4">
        <w:t xml:space="preserve">Provisioning </w:t>
      </w:r>
      <w:ins w:id="2202" w:author="Piotr Winiarczyk" w:date="2018-11-02T08:28:00Z">
        <w:r w:rsidR="00C81828">
          <w:t xml:space="preserve">Link </w:t>
        </w:r>
      </w:ins>
      <w:r>
        <w:t xml:space="preserve">state is </w:t>
      </w:r>
      <w:r w:rsidRPr="00A443D2">
        <w:t xml:space="preserve">Link </w:t>
      </w:r>
      <w:r>
        <w:t xml:space="preserve">Active, then the Remote </w:t>
      </w:r>
      <w:r w:rsidRPr="002867E4">
        <w:t>Provisioning Server</w:t>
      </w:r>
      <w:r>
        <w:t xml:space="preserve"> shall start the </w:t>
      </w:r>
      <w:r w:rsidRPr="00541238">
        <w:t>PB-Remote Close Link</w:t>
      </w:r>
      <w:r>
        <w:t xml:space="preserve"> procedure using </w:t>
      </w:r>
      <w:r w:rsidR="005C4A80">
        <w:t xml:space="preserve">the </w:t>
      </w:r>
      <w:r>
        <w:t>value of the Reason field</w:t>
      </w:r>
      <w:r w:rsidRPr="00E71CC5" w:rsidDel="00CF069F">
        <w:t xml:space="preserve"> </w:t>
      </w:r>
      <w:r>
        <w:t xml:space="preserve">as the Reason, </w:t>
      </w:r>
      <w:r w:rsidR="000A5136">
        <w:t xml:space="preserve">shall set the Link Close Reason state to the </w:t>
      </w:r>
      <w:commentRangeStart w:id="2203"/>
      <w:commentRangeStart w:id="2204"/>
      <w:r w:rsidR="000A5136">
        <w:t xml:space="preserve">Reason field if </w:t>
      </w:r>
      <w:ins w:id="2205" w:author="Piotr Winiarczyk" w:date="2018-11-08T20:21:00Z">
        <w:r w:rsidR="00F70FAF">
          <w:t>reason is requir</w:t>
        </w:r>
      </w:ins>
      <w:ins w:id="2206" w:author="Piotr Winiarczyk" w:date="2018-11-08T20:22:00Z">
        <w:r w:rsidR="00F70FAF">
          <w:t xml:space="preserve">ed for the </w:t>
        </w:r>
        <w:r w:rsidR="00F70FAF" w:rsidRPr="00541238">
          <w:t>PB-Remote Close Link</w:t>
        </w:r>
        <w:r w:rsidR="00F70FAF">
          <w:t xml:space="preserve"> procedure</w:t>
        </w:r>
      </w:ins>
      <w:del w:id="2207" w:author="Piotr Winiarczyk" w:date="2018-11-08T20:22:00Z">
        <w:r w:rsidR="000A5136" w:rsidDel="00F70FAF">
          <w:delText>available</w:delText>
        </w:r>
      </w:del>
      <w:commentRangeEnd w:id="2203"/>
      <w:r w:rsidR="001C275F">
        <w:rPr>
          <w:rStyle w:val="af4"/>
        </w:rPr>
        <w:commentReference w:id="2203"/>
      </w:r>
      <w:commentRangeEnd w:id="2204"/>
      <w:r w:rsidR="00F70FAF">
        <w:rPr>
          <w:rStyle w:val="af4"/>
        </w:rPr>
        <w:commentReference w:id="2204"/>
      </w:r>
      <w:r w:rsidR="000A5136">
        <w:t xml:space="preserve">, shall set the Link Close Status state to Link Closed by Client, </w:t>
      </w:r>
      <w:r>
        <w:t xml:space="preserve">shall set the Remote </w:t>
      </w:r>
      <w:r w:rsidRPr="002867E4">
        <w:t xml:space="preserve">Provisioning </w:t>
      </w:r>
      <w:ins w:id="2208" w:author="Piotr Winiarczyk" w:date="2018-11-02T08:28:00Z">
        <w:r w:rsidR="00C81828">
          <w:t xml:space="preserve">Link </w:t>
        </w:r>
      </w:ins>
      <w:r>
        <w:t xml:space="preserve">state to </w:t>
      </w:r>
      <w:r w:rsidRPr="00A443D2">
        <w:t>Link Closing</w:t>
      </w:r>
      <w:r>
        <w:t xml:space="preserve">, and shall respond with a </w:t>
      </w:r>
      <w:r w:rsidRPr="00C77743">
        <w:t xml:space="preserve">Remote Provisioning </w:t>
      </w:r>
      <w:r>
        <w:t>Link</w:t>
      </w:r>
      <w:r w:rsidRPr="00C77743">
        <w:t xml:space="preserve"> Status </w:t>
      </w:r>
      <w:r w:rsidRPr="00E90274">
        <w:t xml:space="preserve">message </w:t>
      </w:r>
      <w:r w:rsidR="0026358F" w:rsidRPr="00E90274">
        <w:t>(see Section</w:t>
      </w:r>
      <w:r w:rsidR="0026358F">
        <w:t xml:space="preserve"> </w:t>
      </w:r>
      <w:r w:rsidR="00782E02" w:rsidRPr="00782E02">
        <w:rPr>
          <w:rStyle w:val="DocumentHyperlink"/>
        </w:rPr>
        <w:fldChar w:fldCharType="begin"/>
      </w:r>
      <w:r w:rsidR="00782E02" w:rsidRPr="00782E02">
        <w:rPr>
          <w:rStyle w:val="DocumentHyperlink"/>
        </w:rPr>
        <w:instrText xml:space="preserve"> REF _Ref522793638 \r \h </w:instrText>
      </w:r>
      <w:r w:rsidR="00782E02">
        <w:rPr>
          <w:rStyle w:val="DocumentHyperlink"/>
        </w:rPr>
        <w:instrText xml:space="preserve"> \* MERGEFORMAT </w:instrText>
      </w:r>
      <w:r w:rsidR="00782E02" w:rsidRPr="00782E02">
        <w:rPr>
          <w:rStyle w:val="DocumentHyperlink"/>
        </w:rPr>
      </w:r>
      <w:r w:rsidR="00782E02" w:rsidRPr="00782E02">
        <w:rPr>
          <w:rStyle w:val="DocumentHyperlink"/>
        </w:rPr>
        <w:fldChar w:fldCharType="separate"/>
      </w:r>
      <w:r w:rsidR="00A60C92">
        <w:rPr>
          <w:rStyle w:val="DocumentHyperlink"/>
        </w:rPr>
        <w:t>4.4.6.2.3.4</w:t>
      </w:r>
      <w:r w:rsidR="00782E02" w:rsidRPr="00782E02">
        <w:rPr>
          <w:rStyle w:val="DocumentHyperlink"/>
        </w:rPr>
        <w:fldChar w:fldCharType="end"/>
      </w:r>
      <w:r w:rsidR="0026358F" w:rsidRPr="009310C2">
        <w:t>)</w:t>
      </w:r>
      <w:r>
        <w:t xml:space="preserve"> with the Status field set to </w:t>
      </w:r>
      <w:r w:rsidRPr="00A443D2">
        <w:t>Success</w:t>
      </w:r>
      <w:r>
        <w:t>.</w:t>
      </w:r>
    </w:p>
    <w:p w14:paraId="34EC1B65" w14:textId="4D4917E3" w:rsidR="00721445" w:rsidRDefault="00721445">
      <w:pPr>
        <w:pStyle w:val="a"/>
        <w:pPrChange w:id="2209" w:author="Dale_10.18_Review" w:date="2018-10-18T12:57:00Z">
          <w:pPr>
            <w:pStyle w:val="a2"/>
          </w:pPr>
        </w:pPrChange>
      </w:pPr>
      <w:del w:id="2210" w:author="Dale_10.18_Review" w:date="2018-10-18T12:58:00Z">
        <w:r w:rsidDel="00D41251">
          <w:delText xml:space="preserve">When a Remote Provisioning Server receives a </w:delText>
        </w:r>
        <w:r w:rsidRPr="00C77743" w:rsidDel="00D41251">
          <w:delText xml:space="preserve">Remote Provisioning </w:delText>
        </w:r>
        <w:r w:rsidDel="00D41251">
          <w:delText xml:space="preserve">Link Close message, and </w:delText>
        </w:r>
      </w:del>
      <w:ins w:id="2211" w:author="Dale_10.18_Review" w:date="2018-10-18T12:59:00Z">
        <w:r w:rsidR="00D41251">
          <w:t xml:space="preserve">If </w:t>
        </w:r>
      </w:ins>
      <w:r>
        <w:t xml:space="preserve">the Remote </w:t>
      </w:r>
      <w:r w:rsidRPr="002867E4">
        <w:t xml:space="preserve">Provisioning </w:t>
      </w:r>
      <w:ins w:id="2212" w:author="Piotr Winiarczyk" w:date="2018-11-02T08:28:00Z">
        <w:r w:rsidR="00C81828">
          <w:t xml:space="preserve">Link </w:t>
        </w:r>
      </w:ins>
      <w:r>
        <w:t xml:space="preserve">state is </w:t>
      </w:r>
      <w:r w:rsidRPr="00A443D2">
        <w:t>Link Opening</w:t>
      </w:r>
      <w:r>
        <w:t xml:space="preserve">, then the Remote </w:t>
      </w:r>
      <w:r w:rsidRPr="002867E4">
        <w:t>Provisioning Server</w:t>
      </w:r>
      <w:r>
        <w:t xml:space="preserve"> shall stop the </w:t>
      </w:r>
      <w:r w:rsidRPr="00541238">
        <w:t>PB-Remote Open Link</w:t>
      </w:r>
      <w:r>
        <w:t xml:space="preserve"> procedure, shall start the </w:t>
      </w:r>
      <w:r w:rsidRPr="00541238">
        <w:t xml:space="preserve">PB-Remote </w:t>
      </w:r>
      <w:r>
        <w:t>Close</w:t>
      </w:r>
      <w:r w:rsidRPr="00541238">
        <w:t xml:space="preserve"> Link</w:t>
      </w:r>
      <w:r>
        <w:t xml:space="preserve"> procedure using the value of the Reason field state as the Reason, </w:t>
      </w:r>
      <w:r w:rsidR="000A5136">
        <w:t xml:space="preserve">shall set the Link Close Reason state to the Reason field </w:t>
      </w:r>
      <w:r w:rsidR="000A5136" w:rsidRPr="00B65317">
        <w:t xml:space="preserve">if </w:t>
      </w:r>
      <w:ins w:id="2213" w:author="Piotr Winiarczyk" w:date="2018-11-10T20:06:00Z">
        <w:r w:rsidR="00E17ED8" w:rsidRPr="00E17ED8">
          <w:t>reason is required for the PB-Remote Close Link procedure</w:t>
        </w:r>
      </w:ins>
      <w:del w:id="2214" w:author="Piotr Winiarczyk" w:date="2018-11-10T20:06:00Z">
        <w:r w:rsidR="000A5136" w:rsidRPr="00B65317" w:rsidDel="00E17ED8">
          <w:delText>available</w:delText>
        </w:r>
      </w:del>
      <w:r w:rsidR="000A5136">
        <w:t xml:space="preserve">, shall set the Link Close Status state to Link Closed by Client, </w:t>
      </w:r>
      <w:r>
        <w:t xml:space="preserve">shall set the Remote </w:t>
      </w:r>
      <w:r w:rsidRPr="002867E4">
        <w:t xml:space="preserve">Provisioning </w:t>
      </w:r>
      <w:ins w:id="2215" w:author="Piotr Winiarczyk" w:date="2018-11-02T08:28:00Z">
        <w:r w:rsidR="00C81828">
          <w:t xml:space="preserve">Link </w:t>
        </w:r>
      </w:ins>
      <w:r>
        <w:t xml:space="preserve">state to </w:t>
      </w:r>
      <w:r w:rsidRPr="00A443D2">
        <w:t>Link Closing</w:t>
      </w:r>
      <w:r>
        <w:t xml:space="preserve">, and shall respond with a </w:t>
      </w:r>
      <w:r w:rsidRPr="00C77743">
        <w:t xml:space="preserve">Remote Provisioning </w:t>
      </w:r>
      <w:r>
        <w:t>Link</w:t>
      </w:r>
      <w:r w:rsidRPr="00C77743">
        <w:t xml:space="preserve"> Status </w:t>
      </w:r>
      <w:r>
        <w:t xml:space="preserve">message with the Status field set to </w:t>
      </w:r>
      <w:r w:rsidRPr="00A443D2">
        <w:t>Succes</w:t>
      </w:r>
      <w:r>
        <w:t>s.</w:t>
      </w:r>
    </w:p>
    <w:p w14:paraId="60E3B846" w14:textId="73D44127" w:rsidR="00721445" w:rsidRDefault="00D41251">
      <w:pPr>
        <w:pStyle w:val="a"/>
        <w:pPrChange w:id="2216" w:author="Dale_10.18_Review" w:date="2018-10-18T12:59:00Z">
          <w:pPr>
            <w:pStyle w:val="a2"/>
          </w:pPr>
        </w:pPrChange>
      </w:pPr>
      <w:ins w:id="2217" w:author="Dale_10.18_Review" w:date="2018-10-18T12:59:00Z">
        <w:r>
          <w:t xml:space="preserve">If </w:t>
        </w:r>
      </w:ins>
      <w:del w:id="2218" w:author="Dale_10.18_Review" w:date="2018-10-18T12:59:00Z">
        <w:r w:rsidR="00721445" w:rsidDel="00D41251">
          <w:delText xml:space="preserve">When a Remote Provisioning Server receives a </w:delText>
        </w:r>
        <w:r w:rsidR="00721445" w:rsidRPr="00C77743" w:rsidDel="00D41251">
          <w:delText xml:space="preserve">Remote Provisioning </w:delText>
        </w:r>
        <w:r w:rsidR="00721445" w:rsidDel="00D41251">
          <w:delText xml:space="preserve">Link Close message, and </w:delText>
        </w:r>
      </w:del>
      <w:r w:rsidR="00721445">
        <w:t xml:space="preserve">the Remote </w:t>
      </w:r>
      <w:r w:rsidR="00721445" w:rsidRPr="002867E4">
        <w:t xml:space="preserve">Provisioning </w:t>
      </w:r>
      <w:ins w:id="2219" w:author="Piotr Winiarczyk" w:date="2018-11-02T08:28:00Z">
        <w:r w:rsidR="00C81828">
          <w:t xml:space="preserve">Link </w:t>
        </w:r>
      </w:ins>
      <w:r w:rsidR="00721445">
        <w:t xml:space="preserve">state is </w:t>
      </w:r>
      <w:r w:rsidR="00721445" w:rsidRPr="00A443D2">
        <w:t>Outbound Packet Transfer</w:t>
      </w:r>
      <w:r w:rsidR="00721445">
        <w:t xml:space="preserve">, then the Remote </w:t>
      </w:r>
      <w:r w:rsidR="00721445" w:rsidRPr="002867E4">
        <w:t>Provisioning Server</w:t>
      </w:r>
      <w:r w:rsidR="00721445">
        <w:t xml:space="preserve"> shall abort all Provisioning Bearer </w:t>
      </w:r>
      <w:r w:rsidR="00721445" w:rsidRPr="00A443D2">
        <w:t>PDU transfer</w:t>
      </w:r>
      <w:r w:rsidR="00721445">
        <w:t xml:space="preserve">s, shall start the </w:t>
      </w:r>
      <w:r w:rsidR="00721445" w:rsidRPr="00541238">
        <w:t>PB-Remote Close Link</w:t>
      </w:r>
      <w:r w:rsidR="00721445">
        <w:t xml:space="preserve"> procedure using the value of the Reason field</w:t>
      </w:r>
      <w:r w:rsidR="00721445" w:rsidRPr="00E71CC5" w:rsidDel="00CF069F">
        <w:t xml:space="preserve"> </w:t>
      </w:r>
      <w:r w:rsidR="00721445">
        <w:t xml:space="preserve">state as the Reason, </w:t>
      </w:r>
      <w:r w:rsidR="000A5136">
        <w:t xml:space="preserve">shall set the Link Close Reason state to the Reason field if </w:t>
      </w:r>
      <w:ins w:id="2220" w:author="Piotr Winiarczyk" w:date="2018-11-10T20:06:00Z">
        <w:r w:rsidR="00E17ED8" w:rsidRPr="00E17ED8">
          <w:t>reason is required for the PB-Remote Close Link procedure</w:t>
        </w:r>
      </w:ins>
      <w:del w:id="2221" w:author="Piotr Winiarczyk" w:date="2018-11-10T20:06:00Z">
        <w:r w:rsidR="000A5136" w:rsidDel="00E17ED8">
          <w:delText>available</w:delText>
        </w:r>
      </w:del>
      <w:r w:rsidR="000A5136">
        <w:t xml:space="preserve">, shall set the Link Close Status state to Link Closed by Client, </w:t>
      </w:r>
      <w:r w:rsidR="00721445">
        <w:t xml:space="preserve">shall set the Remote </w:t>
      </w:r>
      <w:r w:rsidR="00721445" w:rsidRPr="002867E4">
        <w:t xml:space="preserve">Provisioning </w:t>
      </w:r>
      <w:ins w:id="2222" w:author="Piotr Winiarczyk" w:date="2018-11-02T08:28:00Z">
        <w:r w:rsidR="00C81828">
          <w:t xml:space="preserve">Link </w:t>
        </w:r>
      </w:ins>
      <w:r w:rsidR="00721445">
        <w:t xml:space="preserve">state to </w:t>
      </w:r>
      <w:r w:rsidR="00721445" w:rsidRPr="00A443D2">
        <w:t>Link Closing</w:t>
      </w:r>
      <w:r w:rsidR="00721445">
        <w:t xml:space="preserve">, and shall respond with a </w:t>
      </w:r>
      <w:r w:rsidR="00721445" w:rsidRPr="00C77743">
        <w:t xml:space="preserve">Remote Provisioning </w:t>
      </w:r>
      <w:r w:rsidR="00721445">
        <w:t>Link</w:t>
      </w:r>
      <w:r w:rsidR="00721445" w:rsidRPr="00C77743">
        <w:t xml:space="preserve"> Status </w:t>
      </w:r>
      <w:r w:rsidR="00721445">
        <w:t xml:space="preserve">message with the Status field set to </w:t>
      </w:r>
      <w:r w:rsidR="00721445" w:rsidRPr="00A443D2">
        <w:t>Success</w:t>
      </w:r>
      <w:r w:rsidR="00721445">
        <w:t>.</w:t>
      </w:r>
    </w:p>
    <w:p w14:paraId="1B213351" w14:textId="141A076C" w:rsidR="00721445" w:rsidRDefault="00D41251" w:rsidP="00721445">
      <w:pPr>
        <w:pStyle w:val="a2"/>
      </w:pPr>
      <w:ins w:id="2223" w:author="Dale_10.18_Review" w:date="2018-10-18T12:59:00Z">
        <w:r w:rsidRPr="00D41251">
          <w:rPr>
            <w:b/>
            <w:rPrChange w:id="2224" w:author="Dale_10.18_Review" w:date="2018-10-18T13:00:00Z">
              <w:rPr/>
            </w:rPrChange>
          </w:rPr>
          <w:t xml:space="preserve">Remote Provisioning </w:t>
        </w:r>
      </w:ins>
      <w:ins w:id="2225" w:author="Piotr Winiarczyk" w:date="2018-11-02T08:30:00Z">
        <w:r w:rsidR="00C81828" w:rsidRPr="00C81828">
          <w:rPr>
            <w:b/>
          </w:rPr>
          <w:t xml:space="preserve">Link </w:t>
        </w:r>
      </w:ins>
      <w:ins w:id="2226" w:author="Dale_10.18_Review" w:date="2018-10-18T12:59:00Z">
        <w:r w:rsidRPr="00D41251">
          <w:rPr>
            <w:b/>
            <w:rPrChange w:id="2227" w:author="Dale_10.18_Review" w:date="2018-10-18T13:00:00Z">
              <w:rPr/>
            </w:rPrChange>
          </w:rPr>
          <w:t>state is Link Closing:</w:t>
        </w:r>
        <w:r>
          <w:t xml:space="preserve"> </w:t>
        </w:r>
      </w:ins>
      <w:r w:rsidR="00721445">
        <w:t xml:space="preserve">When a Remote Provisioning Server receives a </w:t>
      </w:r>
      <w:r w:rsidR="00721445" w:rsidRPr="00C77743">
        <w:t xml:space="preserve">Remote Provisioning </w:t>
      </w:r>
      <w:r w:rsidR="00721445">
        <w:t xml:space="preserve">Link Close message, and the Remote </w:t>
      </w:r>
      <w:r w:rsidR="00721445" w:rsidRPr="002867E4">
        <w:t xml:space="preserve">Provisioning </w:t>
      </w:r>
      <w:ins w:id="2228" w:author="Piotr Winiarczyk" w:date="2018-11-02T08:28:00Z">
        <w:r w:rsidR="00C81828">
          <w:t xml:space="preserve">Link </w:t>
        </w:r>
      </w:ins>
      <w:r w:rsidR="00721445">
        <w:t xml:space="preserve">state is </w:t>
      </w:r>
      <w:del w:id="2229" w:author="Dale_10.18_Review" w:date="2018-10-18T13:00:00Z">
        <w:r w:rsidR="00721445" w:rsidDel="00D41251">
          <w:delText xml:space="preserve">equal </w:delText>
        </w:r>
        <w:r w:rsidR="00721445" w:rsidRPr="00B146DE" w:rsidDel="00D41251">
          <w:delText xml:space="preserve">to </w:delText>
        </w:r>
      </w:del>
      <w:r w:rsidR="00721445" w:rsidRPr="00A443D2">
        <w:t>Link Closing</w:t>
      </w:r>
      <w:r w:rsidR="00721445">
        <w:t xml:space="preserve">, then the Remote </w:t>
      </w:r>
      <w:r w:rsidR="00721445" w:rsidRPr="002867E4">
        <w:t>Provisioning Server</w:t>
      </w:r>
      <w:r w:rsidR="00721445">
        <w:t xml:space="preserve"> shall respond with a </w:t>
      </w:r>
      <w:r w:rsidR="00721445" w:rsidRPr="00C77743">
        <w:t xml:space="preserve">Remote Provisioning </w:t>
      </w:r>
      <w:r w:rsidR="00721445">
        <w:t>Link</w:t>
      </w:r>
      <w:r w:rsidR="00721445" w:rsidRPr="00C77743">
        <w:t xml:space="preserve"> Status </w:t>
      </w:r>
      <w:r w:rsidR="00721445">
        <w:t xml:space="preserve">message with the Status field set to </w:t>
      </w:r>
      <w:r w:rsidR="00721445" w:rsidRPr="00A443D2">
        <w:t>Success</w:t>
      </w:r>
      <w:r w:rsidR="00721445">
        <w:t>.</w:t>
      </w:r>
    </w:p>
    <w:p w14:paraId="65FB38BB" w14:textId="04CE1FC0" w:rsidR="00255B54" w:rsidRDefault="00255B54" w:rsidP="00B65317">
      <w:pPr>
        <w:pStyle w:val="NoteComment"/>
      </w:pPr>
      <w:r>
        <w:lastRenderedPageBreak/>
        <w:t>Note.</w:t>
      </w:r>
      <w:r w:rsidR="005C4A80">
        <w:tab/>
      </w:r>
      <w:r w:rsidR="000A5136">
        <w:t>Starting the</w:t>
      </w:r>
      <w:r w:rsidR="000A5136" w:rsidRPr="00513AB0">
        <w:t xml:space="preserve"> </w:t>
      </w:r>
      <w:r w:rsidR="000A5136" w:rsidRPr="00541238">
        <w:t>PB-Remote Close Link</w:t>
      </w:r>
      <w:r w:rsidR="000A5136">
        <w:t xml:space="preserve"> procedure initiate</w:t>
      </w:r>
      <w:r w:rsidR="005C4A80">
        <w:t>s</w:t>
      </w:r>
      <w:r w:rsidR="000A5136">
        <w:t xml:space="preserve"> additional behavior described in Section </w:t>
      </w:r>
      <w:r w:rsidR="00782E02" w:rsidRPr="00782E02">
        <w:rPr>
          <w:rStyle w:val="DocumentHyperlink"/>
        </w:rPr>
        <w:fldChar w:fldCharType="begin"/>
      </w:r>
      <w:r w:rsidR="00782E02" w:rsidRPr="00782E02">
        <w:rPr>
          <w:rStyle w:val="DocumentHyperlink"/>
        </w:rPr>
        <w:instrText xml:space="preserve"> REF _Ref522793534 \r \h </w:instrText>
      </w:r>
      <w:r w:rsidR="00782E02">
        <w:rPr>
          <w:rStyle w:val="DocumentHyperlink"/>
        </w:rPr>
        <w:instrText xml:space="preserve"> \* MERGEFORMAT </w:instrText>
      </w:r>
      <w:r w:rsidR="00782E02" w:rsidRPr="00782E02">
        <w:rPr>
          <w:rStyle w:val="DocumentHyperlink"/>
        </w:rPr>
      </w:r>
      <w:r w:rsidR="00782E02" w:rsidRPr="00782E02">
        <w:rPr>
          <w:rStyle w:val="DocumentHyperlink"/>
        </w:rPr>
        <w:fldChar w:fldCharType="separate"/>
      </w:r>
      <w:r w:rsidR="00A60C92">
        <w:rPr>
          <w:rStyle w:val="DocumentHyperlink"/>
        </w:rPr>
        <w:t>4.4.5.5.3.5</w:t>
      </w:r>
      <w:r w:rsidR="00782E02" w:rsidRPr="00782E02">
        <w:rPr>
          <w:rStyle w:val="DocumentHyperlink"/>
        </w:rPr>
        <w:fldChar w:fldCharType="end"/>
      </w:r>
      <w:r w:rsidR="000A5136">
        <w:t>.</w:t>
      </w:r>
    </w:p>
    <w:p w14:paraId="031DF126" w14:textId="77777777" w:rsidR="00721445" w:rsidRDefault="00721445" w:rsidP="00721445">
      <w:pPr>
        <w:pStyle w:val="6"/>
      </w:pPr>
      <w:bookmarkStart w:id="2230" w:name="_Ref522793478"/>
      <w:r w:rsidRPr="00C77743">
        <w:t xml:space="preserve">Sending </w:t>
      </w:r>
      <w:r w:rsidRPr="00653666">
        <w:t>a</w:t>
      </w:r>
      <w:r>
        <w:t xml:space="preserve"> </w:t>
      </w:r>
      <w:r w:rsidRPr="002757F6">
        <w:t xml:space="preserve">Remote Provisioning </w:t>
      </w:r>
      <w:r>
        <w:t>Link</w:t>
      </w:r>
      <w:r w:rsidRPr="008460DD">
        <w:t xml:space="preserve"> </w:t>
      </w:r>
      <w:r>
        <w:t>Status message</w:t>
      </w:r>
      <w:bookmarkEnd w:id="2230"/>
    </w:p>
    <w:p w14:paraId="2EB8FAE6" w14:textId="77777777" w:rsidR="00721445" w:rsidRDefault="00721445" w:rsidP="00721445">
      <w:pPr>
        <w:pStyle w:val="a2"/>
      </w:pPr>
      <w:r>
        <w:t xml:space="preserve">A Remote Provisioning Server shall send the </w:t>
      </w:r>
      <w:r w:rsidRPr="00C77743">
        <w:t xml:space="preserve">Remote Provisioning </w:t>
      </w:r>
      <w:r>
        <w:t>Link</w:t>
      </w:r>
      <w:r w:rsidRPr="00C77743">
        <w:t xml:space="preserve"> </w:t>
      </w:r>
      <w:r>
        <w:t xml:space="preserve">Status message as a response to a </w:t>
      </w:r>
      <w:r w:rsidRPr="00C77743">
        <w:t xml:space="preserve">Remote Provisioning </w:t>
      </w:r>
      <w:r>
        <w:t>Link Open</w:t>
      </w:r>
      <w:r w:rsidRPr="00C77743">
        <w:t xml:space="preserve"> </w:t>
      </w:r>
      <w:r>
        <w:t xml:space="preserve">message or a </w:t>
      </w:r>
      <w:r w:rsidRPr="00B146DE">
        <w:t xml:space="preserve">Remote Provisioning </w:t>
      </w:r>
      <w:r>
        <w:t>Link</w:t>
      </w:r>
      <w:r w:rsidRPr="00B146DE">
        <w:t xml:space="preserve"> </w:t>
      </w:r>
      <w:r>
        <w:t>Close message.</w:t>
      </w:r>
    </w:p>
    <w:p w14:paraId="097E16F6" w14:textId="01A363F7" w:rsidR="00721445" w:rsidRDefault="00721445" w:rsidP="00721445">
      <w:pPr>
        <w:pStyle w:val="a2"/>
      </w:pPr>
      <w:r>
        <w:t xml:space="preserve">When sending a </w:t>
      </w:r>
      <w:r w:rsidRPr="00C77743">
        <w:t xml:space="preserve">Remote Provisioning </w:t>
      </w:r>
      <w:r>
        <w:t>Link</w:t>
      </w:r>
      <w:r w:rsidRPr="00C77743">
        <w:t xml:space="preserve"> </w:t>
      </w:r>
      <w:r>
        <w:t>Status message</w:t>
      </w:r>
      <w:r w:rsidRPr="00771A7E">
        <w:t xml:space="preserve"> </w:t>
      </w:r>
      <w:r>
        <w:t xml:space="preserve">in response to a Remote Provisioning Link Open message, the Remote </w:t>
      </w:r>
      <w:r w:rsidRPr="002867E4">
        <w:t>Provisioning Server</w:t>
      </w:r>
      <w:r>
        <w:t xml:space="preserve"> </w:t>
      </w:r>
      <w:r w:rsidR="009817EE">
        <w:t>shall set the RPSta</w:t>
      </w:r>
      <w:r w:rsidR="009817EE" w:rsidRPr="009817EE">
        <w:t xml:space="preserve">te </w:t>
      </w:r>
      <w:r w:rsidR="009817EE">
        <w:t>fie</w:t>
      </w:r>
      <w:r w:rsidR="009817EE" w:rsidRPr="009817EE">
        <w:t>ld</w:t>
      </w:r>
      <w:r w:rsidR="009817EE">
        <w:t xml:space="preserve"> to the current value of the </w:t>
      </w:r>
      <w:r w:rsidR="009817EE" w:rsidRPr="000025F4">
        <w:t xml:space="preserve">Remote Provisioning </w:t>
      </w:r>
      <w:ins w:id="2231" w:author="Piotr Winiarczyk" w:date="2018-11-02T08:28:00Z">
        <w:r w:rsidR="00C81828">
          <w:t xml:space="preserve">Link </w:t>
        </w:r>
      </w:ins>
      <w:r w:rsidR="009817EE">
        <w:t xml:space="preserve">state and </w:t>
      </w:r>
      <w:r>
        <w:t>shall set the Status field as defined in Section</w:t>
      </w:r>
      <w:r w:rsidR="00284918">
        <w:rPr>
          <w:rStyle w:val="DocumentHyperlink"/>
        </w:rPr>
        <w:t xml:space="preserve"> </w:t>
      </w:r>
      <w:r w:rsidR="00284918">
        <w:rPr>
          <w:rStyle w:val="DocumentHyperlink"/>
        </w:rPr>
        <w:fldChar w:fldCharType="begin"/>
      </w:r>
      <w:r w:rsidR="00284918">
        <w:rPr>
          <w:rStyle w:val="DocumentHyperlink"/>
        </w:rPr>
        <w:instrText xml:space="preserve"> REF _Ref521741237 \r \h </w:instrText>
      </w:r>
      <w:r w:rsidR="00284918">
        <w:rPr>
          <w:rStyle w:val="DocumentHyperlink"/>
        </w:rPr>
      </w:r>
      <w:r w:rsidR="00284918">
        <w:rPr>
          <w:rStyle w:val="DocumentHyperlink"/>
        </w:rPr>
        <w:fldChar w:fldCharType="separate"/>
      </w:r>
      <w:r w:rsidR="00A60C92">
        <w:rPr>
          <w:rStyle w:val="DocumentHyperlink"/>
        </w:rPr>
        <w:t>4.4.5.5.3.2</w:t>
      </w:r>
      <w:r w:rsidR="00284918">
        <w:rPr>
          <w:rStyle w:val="DocumentHyperlink"/>
        </w:rPr>
        <w:fldChar w:fldCharType="end"/>
      </w:r>
      <w:r>
        <w:t>.</w:t>
      </w:r>
    </w:p>
    <w:p w14:paraId="4D24B69F" w14:textId="743EB21A" w:rsidR="00721445" w:rsidRPr="00456051" w:rsidRDefault="00721445" w:rsidP="00721445">
      <w:pPr>
        <w:pStyle w:val="a2"/>
      </w:pPr>
      <w:r>
        <w:t xml:space="preserve">When sending a </w:t>
      </w:r>
      <w:r w:rsidRPr="00C77743">
        <w:t xml:space="preserve">Remote Provisioning </w:t>
      </w:r>
      <w:r>
        <w:t>Link</w:t>
      </w:r>
      <w:r w:rsidRPr="00C77743">
        <w:t xml:space="preserve"> </w:t>
      </w:r>
      <w:r>
        <w:t>Status message</w:t>
      </w:r>
      <w:r w:rsidRPr="00771A7E">
        <w:t xml:space="preserve"> </w:t>
      </w:r>
      <w:r w:rsidRPr="00456051">
        <w:t>in response to a Remote Provisioning Link Close message</w:t>
      </w:r>
      <w:r>
        <w:t xml:space="preserve">, the Remote </w:t>
      </w:r>
      <w:r w:rsidRPr="002867E4">
        <w:t>Provisioning Server</w:t>
      </w:r>
      <w:r>
        <w:t xml:space="preserve"> </w:t>
      </w:r>
      <w:r w:rsidR="00163E15">
        <w:t>shall set the RPSta</w:t>
      </w:r>
      <w:r w:rsidR="00163E15" w:rsidRPr="009817EE">
        <w:t xml:space="preserve">te </w:t>
      </w:r>
      <w:r w:rsidR="00163E15">
        <w:t>fie</w:t>
      </w:r>
      <w:r w:rsidR="00163E15" w:rsidRPr="009817EE">
        <w:t>ld</w:t>
      </w:r>
      <w:r w:rsidR="00163E15">
        <w:t xml:space="preserve"> to the current value of the </w:t>
      </w:r>
      <w:r w:rsidR="00163E15" w:rsidRPr="000025F4">
        <w:t xml:space="preserve">Remote Provisioning </w:t>
      </w:r>
      <w:ins w:id="2232" w:author="Piotr Winiarczyk" w:date="2018-11-02T08:29:00Z">
        <w:r w:rsidR="00C81828">
          <w:t xml:space="preserve">Link </w:t>
        </w:r>
      </w:ins>
      <w:r w:rsidR="00163E15">
        <w:t xml:space="preserve">state and </w:t>
      </w:r>
      <w:r>
        <w:t xml:space="preserve">shall set the Status field as defined in Section </w:t>
      </w:r>
      <w:r w:rsidR="00284918" w:rsidRPr="007B72D1">
        <w:rPr>
          <w:rStyle w:val="DocumentHyperlink"/>
        </w:rPr>
        <w:fldChar w:fldCharType="begin"/>
      </w:r>
      <w:r w:rsidR="00284918" w:rsidRPr="007B72D1">
        <w:rPr>
          <w:rStyle w:val="DocumentHyperlink"/>
        </w:rPr>
        <w:instrText xml:space="preserve"> REF _Ref521741265 \r \h </w:instrText>
      </w:r>
      <w:r w:rsidR="00A47D25">
        <w:rPr>
          <w:rStyle w:val="DocumentHyperlink"/>
        </w:rPr>
        <w:instrText xml:space="preserve"> \* MERGEFORMAT </w:instrText>
      </w:r>
      <w:r w:rsidR="00284918" w:rsidRPr="007B72D1">
        <w:rPr>
          <w:rStyle w:val="DocumentHyperlink"/>
        </w:rPr>
      </w:r>
      <w:r w:rsidR="00284918" w:rsidRPr="007B72D1">
        <w:rPr>
          <w:rStyle w:val="DocumentHyperlink"/>
        </w:rPr>
        <w:fldChar w:fldCharType="separate"/>
      </w:r>
      <w:r w:rsidR="00A60C92">
        <w:rPr>
          <w:rStyle w:val="DocumentHyperlink"/>
        </w:rPr>
        <w:t>4.4.5.5.3.3</w:t>
      </w:r>
      <w:r w:rsidR="00284918" w:rsidRPr="007B72D1">
        <w:rPr>
          <w:rStyle w:val="DocumentHyperlink"/>
        </w:rPr>
        <w:fldChar w:fldCharType="end"/>
      </w:r>
      <w:r>
        <w:t>.</w:t>
      </w:r>
    </w:p>
    <w:p w14:paraId="147ECF5A" w14:textId="77777777" w:rsidR="00721445" w:rsidRDefault="00721445" w:rsidP="00721445">
      <w:pPr>
        <w:pStyle w:val="6"/>
      </w:pPr>
      <w:bookmarkStart w:id="2233" w:name="_Ref522793534"/>
      <w:r>
        <w:t xml:space="preserve">Sending a </w:t>
      </w:r>
      <w:r w:rsidRPr="002757F6">
        <w:t xml:space="preserve">Remote Provisioning </w:t>
      </w:r>
      <w:r>
        <w:t>Link</w:t>
      </w:r>
      <w:r w:rsidRPr="008460DD">
        <w:t xml:space="preserve"> </w:t>
      </w:r>
      <w:r>
        <w:t>Report message</w:t>
      </w:r>
      <w:bookmarkEnd w:id="2233"/>
    </w:p>
    <w:p w14:paraId="5FE55E26" w14:textId="24437234" w:rsidR="00721445" w:rsidRDefault="00721445" w:rsidP="00721445">
      <w:pPr>
        <w:pStyle w:val="a2"/>
      </w:pPr>
      <w:r>
        <w:t xml:space="preserve">When sending a </w:t>
      </w:r>
      <w:r w:rsidRPr="009E3111">
        <w:t xml:space="preserve">Remote Provisioning </w:t>
      </w:r>
      <w:r>
        <w:t>Link</w:t>
      </w:r>
      <w:r w:rsidRPr="009E3111">
        <w:t xml:space="preserve"> Report</w:t>
      </w:r>
      <w:r>
        <w:t xml:space="preserve"> message</w:t>
      </w:r>
      <w:r w:rsidR="0021464A">
        <w:t>, the Remote Provisioning Server shall set the RPSta</w:t>
      </w:r>
      <w:r w:rsidR="0021464A" w:rsidRPr="009817EE">
        <w:t xml:space="preserve">te </w:t>
      </w:r>
      <w:r w:rsidR="0021464A">
        <w:t>fie</w:t>
      </w:r>
      <w:r w:rsidR="0021464A" w:rsidRPr="009817EE">
        <w:t>ld</w:t>
      </w:r>
      <w:r w:rsidR="0021464A">
        <w:t xml:space="preserve"> to the current value of the </w:t>
      </w:r>
      <w:r w:rsidR="0021464A" w:rsidRPr="000025F4">
        <w:t xml:space="preserve">Remote Provisioning </w:t>
      </w:r>
      <w:ins w:id="2234" w:author="Piotr Winiarczyk" w:date="2018-11-02T08:29:00Z">
        <w:r w:rsidR="00C81828">
          <w:t xml:space="preserve">Link </w:t>
        </w:r>
      </w:ins>
      <w:r w:rsidR="0021464A">
        <w:t>state</w:t>
      </w:r>
      <w:r>
        <w:t>.</w:t>
      </w:r>
      <w:r w:rsidR="00516BAD">
        <w:t xml:space="preserve"> </w:t>
      </w:r>
      <w:commentRangeStart w:id="2235"/>
      <w:commentRangeStart w:id="2236"/>
      <w:r w:rsidR="008109C0">
        <w:t xml:space="preserve">The </w:t>
      </w:r>
      <w:r w:rsidR="008109C0" w:rsidRPr="009E3111">
        <w:t xml:space="preserve">Remote Provisioning </w:t>
      </w:r>
      <w:r w:rsidR="008109C0">
        <w:t>Link</w:t>
      </w:r>
      <w:r w:rsidR="008109C0" w:rsidRPr="009E3111">
        <w:t xml:space="preserve"> Report</w:t>
      </w:r>
      <w:r w:rsidR="008109C0">
        <w:t xml:space="preserve"> </w:t>
      </w:r>
      <w:r>
        <w:t>message shall be sent as a Segmented Access message.</w:t>
      </w:r>
      <w:commentRangeEnd w:id="2235"/>
      <w:r w:rsidR="00360A06">
        <w:rPr>
          <w:rStyle w:val="af4"/>
        </w:rPr>
        <w:commentReference w:id="2235"/>
      </w:r>
      <w:commentRangeEnd w:id="2236"/>
      <w:r w:rsidR="00F70FAF">
        <w:rPr>
          <w:rStyle w:val="af4"/>
        </w:rPr>
        <w:commentReference w:id="2236"/>
      </w:r>
    </w:p>
    <w:p w14:paraId="7D59C951" w14:textId="5F1E3897" w:rsidR="00721445" w:rsidDel="00360A06" w:rsidRDefault="00E0170E" w:rsidP="00721445">
      <w:pPr>
        <w:pStyle w:val="a2"/>
        <w:rPr>
          <w:del w:id="2237" w:author="Dale_10.18_Review" w:date="2018-10-18T12:38:00Z"/>
        </w:rPr>
      </w:pPr>
      <w:ins w:id="2238" w:author="Dale_10.18_Review" w:date="2018-10-18T12:51:00Z">
        <w:r>
          <w:rPr>
            <w:b/>
          </w:rPr>
          <w:t>When the Remote Provisioning</w:t>
        </w:r>
      </w:ins>
      <w:ins w:id="2239" w:author="Piotr Winiarczyk" w:date="2018-11-02T08:29:00Z">
        <w:r w:rsidR="00C81828" w:rsidRPr="00C81828">
          <w:t xml:space="preserve"> </w:t>
        </w:r>
        <w:r w:rsidR="00C81828" w:rsidRPr="00C81828">
          <w:rPr>
            <w:b/>
          </w:rPr>
          <w:t>Link</w:t>
        </w:r>
      </w:ins>
      <w:ins w:id="2240" w:author="Dale_10.18_Review" w:date="2018-10-18T12:51:00Z">
        <w:r>
          <w:rPr>
            <w:b/>
          </w:rPr>
          <w:t xml:space="preserve"> state is </w:t>
        </w:r>
      </w:ins>
      <w:ins w:id="2241" w:author="Dale_10.18_Review" w:date="2018-10-18T12:42:00Z">
        <w:r w:rsidRPr="00E0170E">
          <w:rPr>
            <w:b/>
            <w:rPrChange w:id="2242" w:author="Dale_10.18_Review" w:date="2018-10-18T12:44:00Z">
              <w:rPr/>
            </w:rPrChange>
          </w:rPr>
          <w:t>Link Opening</w:t>
        </w:r>
      </w:ins>
      <w:ins w:id="2243" w:author="Dale_10.18_Review" w:date="2018-10-18T12:44:00Z">
        <w:r>
          <w:rPr>
            <w:b/>
          </w:rPr>
          <w:t>:</w:t>
        </w:r>
      </w:ins>
      <w:ins w:id="2244" w:author="Dale_10.18_Review" w:date="2018-10-18T12:42:00Z">
        <w:r>
          <w:t xml:space="preserve">  </w:t>
        </w:r>
      </w:ins>
      <w:r w:rsidR="00721445">
        <w:t xml:space="preserve">When the Remote </w:t>
      </w:r>
      <w:r w:rsidR="00721445" w:rsidRPr="002867E4">
        <w:t xml:space="preserve">Provisioning </w:t>
      </w:r>
      <w:ins w:id="2245" w:author="Piotr Winiarczyk" w:date="2018-11-02T08:29:00Z">
        <w:r w:rsidR="00C81828">
          <w:t xml:space="preserve">Link </w:t>
        </w:r>
      </w:ins>
      <w:r w:rsidR="00721445">
        <w:t xml:space="preserve">state is </w:t>
      </w:r>
      <w:r w:rsidR="00721445" w:rsidRPr="00A443D2">
        <w:t>Link Opening</w:t>
      </w:r>
      <w:r w:rsidR="00721445">
        <w:t xml:space="preserve">, and the </w:t>
      </w:r>
      <w:r w:rsidR="00721445" w:rsidRPr="00541238">
        <w:t xml:space="preserve">PB-Remote </w:t>
      </w:r>
      <w:r w:rsidR="00721445">
        <w:t>Open</w:t>
      </w:r>
      <w:r w:rsidR="00721445" w:rsidRPr="00541238">
        <w:t xml:space="preserve"> Link</w:t>
      </w:r>
      <w:r w:rsidR="00721445">
        <w:t xml:space="preserve"> </w:t>
      </w:r>
      <w:r w:rsidR="00721445" w:rsidRPr="005727CF">
        <w:t>procedure</w:t>
      </w:r>
      <w:r w:rsidR="00721445">
        <w:t xml:space="preserve"> succeeds, then the Remote Provisioning Server shall set the Remote </w:t>
      </w:r>
      <w:r w:rsidR="00721445" w:rsidRPr="002867E4">
        <w:t xml:space="preserve">Provisioning </w:t>
      </w:r>
      <w:ins w:id="2246" w:author="Piotr Winiarczyk" w:date="2018-11-02T08:29:00Z">
        <w:r w:rsidR="00C81828">
          <w:t xml:space="preserve">Link </w:t>
        </w:r>
      </w:ins>
      <w:r w:rsidR="00721445">
        <w:t xml:space="preserve">state to </w:t>
      </w:r>
      <w:r w:rsidR="00721445" w:rsidRPr="00A443D2">
        <w:t xml:space="preserve">Link </w:t>
      </w:r>
      <w:r w:rsidR="00721445">
        <w:t xml:space="preserve">Active </w:t>
      </w:r>
      <w:r w:rsidR="005C4A80">
        <w:t xml:space="preserve">and </w:t>
      </w:r>
      <w:r w:rsidR="00721445">
        <w:t xml:space="preserve">shall send a </w:t>
      </w:r>
      <w:r w:rsidR="00721445" w:rsidRPr="009E3111">
        <w:t xml:space="preserve">Remote Provisioning </w:t>
      </w:r>
      <w:r w:rsidR="00721445">
        <w:t>Link</w:t>
      </w:r>
      <w:r w:rsidR="00721445" w:rsidRPr="009E3111">
        <w:t xml:space="preserve"> Report</w:t>
      </w:r>
      <w:r w:rsidR="00721445">
        <w:t xml:space="preserve"> message with the Status field set to </w:t>
      </w:r>
      <w:r w:rsidR="00057C2C">
        <w:t>Success</w:t>
      </w:r>
      <w:r w:rsidR="00721445">
        <w:t xml:space="preserve"> and without the Reason field.</w:t>
      </w:r>
      <w:ins w:id="2247" w:author="Dale_10.18_Review" w:date="2018-10-18T12:38:00Z">
        <w:r w:rsidR="00360A06">
          <w:t xml:space="preserve"> </w:t>
        </w:r>
      </w:ins>
    </w:p>
    <w:p w14:paraId="788D2FBE" w14:textId="3345D1FB" w:rsidR="00721445" w:rsidRDefault="00721445" w:rsidP="00721445">
      <w:pPr>
        <w:pStyle w:val="a2"/>
      </w:pPr>
      <w:commentRangeStart w:id="2248"/>
      <w:del w:id="2249" w:author="Dale_10.18_Review" w:date="2018-10-18T12:38:00Z">
        <w:r w:rsidDel="00360A06">
          <w:delText xml:space="preserve">When the Remote </w:delText>
        </w:r>
        <w:r w:rsidRPr="002867E4" w:rsidDel="00360A06">
          <w:delText xml:space="preserve">Provisioning </w:delText>
        </w:r>
        <w:r w:rsidDel="00360A06">
          <w:delText xml:space="preserve">state is </w:delText>
        </w:r>
        <w:r w:rsidRPr="00A443D2" w:rsidDel="00360A06">
          <w:delText>Link Opening</w:delText>
        </w:r>
        <w:r w:rsidDel="00360A06">
          <w:delText>, and</w:delText>
        </w:r>
      </w:del>
      <w:commentRangeEnd w:id="2248"/>
      <w:r w:rsidR="00E0170E">
        <w:rPr>
          <w:rStyle w:val="af4"/>
        </w:rPr>
        <w:commentReference w:id="2248"/>
      </w:r>
      <w:ins w:id="2250" w:author="Dale_10.18_Review" w:date="2018-10-18T12:38:00Z">
        <w:r w:rsidR="00360A06">
          <w:t>If</w:t>
        </w:r>
      </w:ins>
      <w:r>
        <w:t xml:space="preserve"> the </w:t>
      </w:r>
      <w:r w:rsidRPr="00541238">
        <w:t xml:space="preserve">PB-Remote </w:t>
      </w:r>
      <w:r>
        <w:t>Open</w:t>
      </w:r>
      <w:r w:rsidRPr="00541238">
        <w:t xml:space="preserve"> Link</w:t>
      </w:r>
      <w:r>
        <w:t xml:space="preserve"> </w:t>
      </w:r>
      <w:r w:rsidRPr="005727CF">
        <w:t>procedure</w:t>
      </w:r>
      <w:r>
        <w:t xml:space="preserve"> fails, then the Remote Provisioning Server shall set the Remote </w:t>
      </w:r>
      <w:r w:rsidRPr="002867E4">
        <w:t xml:space="preserve">Provisioning </w:t>
      </w:r>
      <w:ins w:id="2251" w:author="Piotr Winiarczyk" w:date="2018-11-02T08:29:00Z">
        <w:r w:rsidR="00C81828">
          <w:t xml:space="preserve">Link </w:t>
        </w:r>
      </w:ins>
      <w:r>
        <w:t xml:space="preserve">state to </w:t>
      </w:r>
      <w:r w:rsidRPr="00A443D2">
        <w:t>Idle</w:t>
      </w:r>
      <w:r>
        <w:t xml:space="preserve"> </w:t>
      </w:r>
      <w:r w:rsidR="005C4A80">
        <w:t xml:space="preserve">and </w:t>
      </w:r>
      <w:r>
        <w:t xml:space="preserve">shall send a </w:t>
      </w:r>
      <w:r w:rsidRPr="009E3111">
        <w:t xml:space="preserve">Remote Provisioning </w:t>
      </w:r>
      <w:r>
        <w:t>Link</w:t>
      </w:r>
      <w:r w:rsidRPr="009E3111">
        <w:t xml:space="preserve"> Report</w:t>
      </w:r>
      <w:r>
        <w:t xml:space="preserve"> message with the Status field set to </w:t>
      </w:r>
      <w:r w:rsidRPr="00A443D2">
        <w:t>Link Open Failed</w:t>
      </w:r>
      <w:r>
        <w:t xml:space="preserve"> and without the Reason field.</w:t>
      </w:r>
    </w:p>
    <w:p w14:paraId="5B6D8E06" w14:textId="1EAC2C98" w:rsidR="00721445" w:rsidRDefault="00E0170E" w:rsidP="00721445">
      <w:pPr>
        <w:pStyle w:val="a2"/>
      </w:pPr>
      <w:ins w:id="2252" w:author="Dale_10.18_Review" w:date="2018-10-18T12:51:00Z">
        <w:r>
          <w:rPr>
            <w:b/>
          </w:rPr>
          <w:t xml:space="preserve">When the Remote Provisioning </w:t>
        </w:r>
      </w:ins>
      <w:ins w:id="2253" w:author="Piotr Winiarczyk" w:date="2018-11-02T08:29:00Z">
        <w:r w:rsidR="00C81828" w:rsidRPr="00C81828">
          <w:rPr>
            <w:b/>
          </w:rPr>
          <w:t xml:space="preserve">Link </w:t>
        </w:r>
      </w:ins>
      <w:ins w:id="2254" w:author="Dale_10.18_Review" w:date="2018-10-18T12:51:00Z">
        <w:r>
          <w:rPr>
            <w:b/>
          </w:rPr>
          <w:t xml:space="preserve">state is </w:t>
        </w:r>
      </w:ins>
      <w:ins w:id="2255" w:author="Dale_10.18_Review" w:date="2018-10-18T12:42:00Z">
        <w:r w:rsidRPr="00E0170E">
          <w:rPr>
            <w:b/>
            <w:rPrChange w:id="2256" w:author="Dale_10.18_Review" w:date="2018-10-18T12:44:00Z">
              <w:rPr/>
            </w:rPrChange>
          </w:rPr>
          <w:t>Link Active or Outbound Packet</w:t>
        </w:r>
      </w:ins>
      <w:ins w:id="2257" w:author="Dale_10.18_Review" w:date="2018-10-18T12:44:00Z">
        <w:r>
          <w:rPr>
            <w:b/>
          </w:rPr>
          <w:t>:</w:t>
        </w:r>
      </w:ins>
      <w:ins w:id="2258" w:author="Dale_10.18_Review" w:date="2018-10-18T12:42:00Z">
        <w:r>
          <w:t xml:space="preserve">  </w:t>
        </w:r>
      </w:ins>
      <w:r w:rsidR="00721445">
        <w:t xml:space="preserve">When the Remote </w:t>
      </w:r>
      <w:r w:rsidR="00721445" w:rsidRPr="002867E4">
        <w:t xml:space="preserve">Provisioning </w:t>
      </w:r>
      <w:ins w:id="2259" w:author="Piotr Winiarczyk" w:date="2018-11-02T08:29:00Z">
        <w:r w:rsidR="00C81828">
          <w:t xml:space="preserve">Link </w:t>
        </w:r>
      </w:ins>
      <w:r w:rsidR="00721445">
        <w:t xml:space="preserve">state is </w:t>
      </w:r>
      <w:r w:rsidR="005C4A80">
        <w:t xml:space="preserve">either </w:t>
      </w:r>
      <w:r w:rsidR="00721445" w:rsidRPr="00A443D2">
        <w:t xml:space="preserve">Link </w:t>
      </w:r>
      <w:r w:rsidR="00721445">
        <w:t xml:space="preserve">Active or </w:t>
      </w:r>
      <w:r w:rsidR="00721445" w:rsidRPr="00A443D2">
        <w:t>Outbound Packet Transfer</w:t>
      </w:r>
      <w:r w:rsidR="00721445">
        <w:t>, and the unprovisioned device closes the Provisioning Bearer link</w:t>
      </w:r>
      <w:del w:id="2260" w:author="Dale_10.18_Review" w:date="2018-10-18T12:39:00Z">
        <w:r w:rsidR="005C4A80" w:rsidDel="00360A06">
          <w:delText>;</w:delText>
        </w:r>
      </w:del>
      <w:r w:rsidR="00483745">
        <w:t xml:space="preserve"> or </w:t>
      </w:r>
      <w:del w:id="2261" w:author="Dale_10.18_Review" w:date="2018-10-18T12:39:00Z">
        <w:r w:rsidR="00483745" w:rsidDel="00360A06">
          <w:delText xml:space="preserve">when </w:delText>
        </w:r>
      </w:del>
      <w:r w:rsidR="00483745">
        <w:t xml:space="preserve">the local layer executing </w:t>
      </w:r>
      <w:r w:rsidR="005C4A80">
        <w:t xml:space="preserve">the </w:t>
      </w:r>
      <w:r w:rsidR="00483745">
        <w:t>provisioning protocol closes the Device Key Refresh Interface</w:t>
      </w:r>
      <w:r w:rsidR="00721445">
        <w:t xml:space="preserve">, then the Remote Provisioning Server shall set the Remote </w:t>
      </w:r>
      <w:r w:rsidR="00721445" w:rsidRPr="002867E4">
        <w:t xml:space="preserve">Provisioning </w:t>
      </w:r>
      <w:ins w:id="2262" w:author="Piotr Winiarczyk" w:date="2018-11-02T08:29:00Z">
        <w:r w:rsidR="00C81828">
          <w:t xml:space="preserve">Link </w:t>
        </w:r>
      </w:ins>
      <w:r w:rsidR="00721445">
        <w:t xml:space="preserve">state to </w:t>
      </w:r>
      <w:r w:rsidR="00721445" w:rsidRPr="00A443D2">
        <w:t>Idle</w:t>
      </w:r>
      <w:r w:rsidR="00721445">
        <w:t xml:space="preserve">, shall abort all Provisioning Bearer </w:t>
      </w:r>
      <w:r w:rsidR="00721445" w:rsidRPr="00A443D2">
        <w:t>PDU transfer</w:t>
      </w:r>
      <w:r w:rsidR="00721445">
        <w:t xml:space="preserve">s, </w:t>
      </w:r>
      <w:r w:rsidR="005C4A80">
        <w:t xml:space="preserve">and </w:t>
      </w:r>
      <w:r w:rsidR="00721445">
        <w:t xml:space="preserve">shall send a </w:t>
      </w:r>
      <w:r w:rsidR="00721445" w:rsidRPr="009E3111">
        <w:t xml:space="preserve">Remote Provisioning </w:t>
      </w:r>
      <w:r w:rsidR="00721445">
        <w:t>Link</w:t>
      </w:r>
      <w:r w:rsidR="00721445" w:rsidRPr="009E3111">
        <w:t xml:space="preserve"> Report</w:t>
      </w:r>
      <w:r w:rsidR="00721445">
        <w:t xml:space="preserve"> message with the Status field set to </w:t>
      </w:r>
      <w:r w:rsidR="00721445" w:rsidRPr="00A443D2">
        <w:t>Link Closed by Device</w:t>
      </w:r>
      <w:r w:rsidR="00721445">
        <w:t xml:space="preserve"> and the Reason field </w:t>
      </w:r>
      <w:r w:rsidR="005C4A80">
        <w:t xml:space="preserve">set </w:t>
      </w:r>
      <w:r w:rsidR="00721445">
        <w:t>to the Reason provided by the Provisioning Bearer if applicable.</w:t>
      </w:r>
    </w:p>
    <w:p w14:paraId="14EE5BB7" w14:textId="5CD69C7D" w:rsidR="00721445" w:rsidRDefault="00721445" w:rsidP="00721445">
      <w:pPr>
        <w:pStyle w:val="a2"/>
      </w:pPr>
      <w:r>
        <w:t xml:space="preserve">When the Remote </w:t>
      </w:r>
      <w:r w:rsidRPr="002867E4">
        <w:t xml:space="preserve">Provisioning </w:t>
      </w:r>
      <w:ins w:id="2263" w:author="Piotr Winiarczyk" w:date="2018-11-02T08:29:00Z">
        <w:r w:rsidR="00C81828">
          <w:t xml:space="preserve">Link </w:t>
        </w:r>
      </w:ins>
      <w:r>
        <w:t xml:space="preserve">state is </w:t>
      </w:r>
      <w:r w:rsidR="005C4A80">
        <w:t xml:space="preserve">either </w:t>
      </w:r>
      <w:r w:rsidRPr="00A443D2">
        <w:t xml:space="preserve">Link </w:t>
      </w:r>
      <w:r>
        <w:t xml:space="preserve">Active or </w:t>
      </w:r>
      <w:r w:rsidRPr="00A443D2">
        <w:t>Outbound Packet</w:t>
      </w:r>
      <w:r>
        <w:t xml:space="preserve">, and the Remote Provisioning Server encounters a condition resulting in the start of the </w:t>
      </w:r>
      <w:r w:rsidRPr="00541238">
        <w:t>PB-Remote Close Link</w:t>
      </w:r>
      <w:r>
        <w:t xml:space="preserve"> procedure, then the Remote Provisioning Server shall set the Remote </w:t>
      </w:r>
      <w:r w:rsidRPr="002867E4">
        <w:t xml:space="preserve">Provisioning </w:t>
      </w:r>
      <w:ins w:id="2264" w:author="Piotr Winiarczyk" w:date="2018-11-02T08:29:00Z">
        <w:r w:rsidR="00C81828">
          <w:t xml:space="preserve">Link </w:t>
        </w:r>
      </w:ins>
      <w:r>
        <w:t xml:space="preserve">state to </w:t>
      </w:r>
      <w:r w:rsidRPr="00A443D2">
        <w:t>Link Closing</w:t>
      </w:r>
      <w:r>
        <w:t xml:space="preserve">, shall start the </w:t>
      </w:r>
      <w:r w:rsidRPr="00541238">
        <w:t>PB-Remote Close Link</w:t>
      </w:r>
      <w:r>
        <w:t xml:space="preserve"> procedure with an appropriate Reason</w:t>
      </w:r>
      <w:r w:rsidR="00073A57">
        <w:t xml:space="preserve"> </w:t>
      </w:r>
      <w:r w:rsidR="00073A57" w:rsidRPr="00B65317">
        <w:t>if applicable</w:t>
      </w:r>
      <w:r w:rsidR="00073A57">
        <w:t xml:space="preserve">, shall set the Link Close Reason state to Reason </w:t>
      </w:r>
      <w:r w:rsidR="00073A57" w:rsidRPr="009F19AE">
        <w:t xml:space="preserve">if </w:t>
      </w:r>
      <w:ins w:id="2265" w:author="Piotr Winiarczyk" w:date="2018-11-10T20:08:00Z">
        <w:r w:rsidR="00741DD4" w:rsidRPr="00741DD4">
          <w:t>reason is required for the PB-Remote Close Link procedure</w:t>
        </w:r>
      </w:ins>
      <w:del w:id="2266" w:author="Piotr Winiarczyk" w:date="2018-11-10T20:08:00Z">
        <w:r w:rsidR="00255B54" w:rsidRPr="009F19AE" w:rsidDel="00741DD4">
          <w:delText>available</w:delText>
        </w:r>
      </w:del>
      <w:r w:rsidR="00073A57">
        <w:t xml:space="preserve">, shall set the Link Close Status to </w:t>
      </w:r>
      <w:r w:rsidR="00073A57" w:rsidRPr="00A443D2">
        <w:t>Link Closed by Server</w:t>
      </w:r>
      <w:r>
        <w:t xml:space="preserve">, </w:t>
      </w:r>
      <w:r w:rsidR="005C4A80">
        <w:t xml:space="preserve">and </w:t>
      </w:r>
      <w:r>
        <w:t xml:space="preserve">shall abort all Provisioning Bearer </w:t>
      </w:r>
      <w:r w:rsidRPr="00A443D2">
        <w:t>PDU transfer</w:t>
      </w:r>
      <w:r>
        <w:t>s.</w:t>
      </w:r>
    </w:p>
    <w:p w14:paraId="174145AA" w14:textId="0754CEC1" w:rsidR="00721445" w:rsidRDefault="00E0170E" w:rsidP="00721445">
      <w:pPr>
        <w:pStyle w:val="a2"/>
      </w:pPr>
      <w:ins w:id="2267" w:author="Dale_10.18_Review" w:date="2018-10-18T12:52:00Z">
        <w:r>
          <w:rPr>
            <w:b/>
          </w:rPr>
          <w:t xml:space="preserve">When the Remote Provisioning </w:t>
        </w:r>
      </w:ins>
      <w:ins w:id="2268" w:author="Piotr Winiarczyk" w:date="2018-11-02T08:30:00Z">
        <w:r w:rsidR="00C81828" w:rsidRPr="00C81828">
          <w:rPr>
            <w:b/>
          </w:rPr>
          <w:t xml:space="preserve">Link </w:t>
        </w:r>
      </w:ins>
      <w:ins w:id="2269" w:author="Dale_10.18_Review" w:date="2018-10-18T12:52:00Z">
        <w:r>
          <w:rPr>
            <w:b/>
          </w:rPr>
          <w:t xml:space="preserve">state is </w:t>
        </w:r>
      </w:ins>
      <w:ins w:id="2270" w:author="Dale_10.18_Review" w:date="2018-10-18T12:43:00Z">
        <w:r w:rsidRPr="00E0170E">
          <w:rPr>
            <w:b/>
            <w:rPrChange w:id="2271" w:author="Dale_10.18_Review" w:date="2018-10-18T12:44:00Z">
              <w:rPr/>
            </w:rPrChange>
          </w:rPr>
          <w:t>Link Closing</w:t>
        </w:r>
      </w:ins>
      <w:ins w:id="2272" w:author="Dale_10.18_Review" w:date="2018-10-18T12:44:00Z">
        <w:r>
          <w:rPr>
            <w:b/>
          </w:rPr>
          <w:t>:</w:t>
        </w:r>
      </w:ins>
      <w:ins w:id="2273" w:author="Dale_10.18_Review" w:date="2018-10-18T12:43:00Z">
        <w:r>
          <w:t xml:space="preserve">  </w:t>
        </w:r>
      </w:ins>
      <w:r w:rsidR="00721445">
        <w:t xml:space="preserve">When the Remote </w:t>
      </w:r>
      <w:r w:rsidR="00721445" w:rsidRPr="002867E4">
        <w:t xml:space="preserve">Provisioning </w:t>
      </w:r>
      <w:ins w:id="2274" w:author="Piotr Winiarczyk" w:date="2018-11-02T08:30:00Z">
        <w:r w:rsidR="00C81828">
          <w:t xml:space="preserve">Link </w:t>
        </w:r>
      </w:ins>
      <w:r w:rsidR="00721445">
        <w:t xml:space="preserve">state is </w:t>
      </w:r>
      <w:r w:rsidR="00721445" w:rsidRPr="00A443D2">
        <w:t>Link Closing</w:t>
      </w:r>
      <w:r w:rsidR="00721445">
        <w:t xml:space="preserve">, and the </w:t>
      </w:r>
      <w:r w:rsidR="00721445" w:rsidRPr="00541238">
        <w:t>PB-Remote Close Link</w:t>
      </w:r>
      <w:r w:rsidR="00721445">
        <w:t xml:space="preserve"> </w:t>
      </w:r>
      <w:r w:rsidR="00721445" w:rsidRPr="005727CF">
        <w:t>procedure</w:t>
      </w:r>
      <w:r w:rsidR="00721445">
        <w:t xml:space="preserve"> </w:t>
      </w:r>
      <w:r w:rsidR="0050291E">
        <w:t>finishes</w:t>
      </w:r>
      <w:r w:rsidR="00721445">
        <w:t xml:space="preserve">, then the Remote Provisioning Server shall set the Remote </w:t>
      </w:r>
      <w:r w:rsidR="00721445" w:rsidRPr="002867E4">
        <w:t xml:space="preserve">Provisioning </w:t>
      </w:r>
      <w:ins w:id="2275" w:author="Piotr Winiarczyk" w:date="2018-11-02T08:30:00Z">
        <w:r w:rsidR="00C81828">
          <w:t xml:space="preserve">Link </w:t>
        </w:r>
      </w:ins>
      <w:r w:rsidR="00721445">
        <w:t xml:space="preserve">state to </w:t>
      </w:r>
      <w:r w:rsidR="00721445" w:rsidRPr="00A443D2">
        <w:t>Idle</w:t>
      </w:r>
      <w:r w:rsidR="00255B54">
        <w:t xml:space="preserve"> </w:t>
      </w:r>
      <w:r w:rsidR="00073A57">
        <w:t xml:space="preserve">and </w:t>
      </w:r>
      <w:r w:rsidR="00073A57" w:rsidRPr="004A5712">
        <w:t xml:space="preserve">shall send a Remote Provisioning Link Report message with the Status field set to </w:t>
      </w:r>
      <w:r w:rsidR="005C4A80">
        <w:t xml:space="preserve">the </w:t>
      </w:r>
      <w:r w:rsidR="00073A57" w:rsidRPr="004A5712">
        <w:t xml:space="preserve">Link Close Status state and the Reason field </w:t>
      </w:r>
      <w:r w:rsidR="00255B54">
        <w:t xml:space="preserve">set </w:t>
      </w:r>
      <w:r w:rsidR="00073A57" w:rsidRPr="004A5712">
        <w:t xml:space="preserve">to the Link Close Reason state </w:t>
      </w:r>
      <w:r w:rsidR="00073A57" w:rsidRPr="009F19AE">
        <w:t xml:space="preserve">if </w:t>
      </w:r>
      <w:r w:rsidR="00255B54" w:rsidRPr="009F19AE">
        <w:t>available</w:t>
      </w:r>
      <w:r w:rsidR="00721445">
        <w:t>.</w:t>
      </w:r>
    </w:p>
    <w:p w14:paraId="3E1A377E" w14:textId="4A4632B8" w:rsidR="00721445" w:rsidRDefault="00721445" w:rsidP="00721445">
      <w:pPr>
        <w:pStyle w:val="50"/>
      </w:pPr>
      <w:r>
        <w:lastRenderedPageBreak/>
        <w:t>Provisioning PDU transfer behavior</w:t>
      </w:r>
    </w:p>
    <w:p w14:paraId="02148EBF" w14:textId="0E415EE8" w:rsidR="005C4A80" w:rsidRPr="005C4A80" w:rsidRDefault="005C4A80" w:rsidP="009F19AE">
      <w:r w:rsidRPr="0086376E">
        <w:t xml:space="preserve">This section describes behaviors </w:t>
      </w:r>
      <w:r>
        <w:t>related to the transfer of Provisioning PDUs</w:t>
      </w:r>
      <w:r w:rsidRPr="0086376E">
        <w:t xml:space="preserve"> for </w:t>
      </w:r>
      <w:r>
        <w:t>the</w:t>
      </w:r>
      <w:r w:rsidRPr="0086376E">
        <w:t xml:space="preserve"> </w:t>
      </w:r>
      <w:r>
        <w:t>Remote Provisioning S</w:t>
      </w:r>
      <w:r w:rsidRPr="0086376E">
        <w:t>erver model.</w:t>
      </w:r>
    </w:p>
    <w:p w14:paraId="0ECFA11D" w14:textId="4B7E7265" w:rsidR="00721445" w:rsidRDefault="00721445" w:rsidP="00721445">
      <w:pPr>
        <w:pStyle w:val="6"/>
      </w:pPr>
      <w:bookmarkStart w:id="2276" w:name="_Ref521820904"/>
      <w:r w:rsidRPr="00653666">
        <w:t>Receiving a</w:t>
      </w:r>
      <w:r>
        <w:t xml:space="preserve"> </w:t>
      </w:r>
      <w:r w:rsidRPr="00F823B8">
        <w:t xml:space="preserve">Remote Provisioning </w:t>
      </w:r>
      <w:r>
        <w:t>PDU Send message</w:t>
      </w:r>
      <w:bookmarkEnd w:id="2276"/>
    </w:p>
    <w:p w14:paraId="282AA0CF" w14:textId="3A6FD365" w:rsidR="00E2340C" w:rsidRPr="00124E7B" w:rsidRDefault="00E2340C" w:rsidP="00E2340C">
      <w:pPr>
        <w:pStyle w:val="a2"/>
      </w:pPr>
      <w:r>
        <w:t xml:space="preserve">The Provisioner sends provisioning PDUs to the Remote Provisioning Server </w:t>
      </w:r>
      <w:r w:rsidR="00937849">
        <w:t xml:space="preserve">via a Remote Provisioning PDU Send message </w:t>
      </w:r>
      <w:r>
        <w:t xml:space="preserve">to </w:t>
      </w:r>
      <w:r w:rsidR="005C4A80">
        <w:t xml:space="preserve">be </w:t>
      </w:r>
      <w:r>
        <w:t>forward</w:t>
      </w:r>
      <w:r w:rsidR="005C4A80">
        <w:t>ed</w:t>
      </w:r>
      <w:r>
        <w:t xml:space="preserve"> to the unprovisioned device or to </w:t>
      </w:r>
      <w:r w:rsidR="00483745">
        <w:t>the Device Key Refresh Interface</w:t>
      </w:r>
      <w:r>
        <w:t xml:space="preserve"> if the Device Key Refresh procedure is active.</w:t>
      </w:r>
    </w:p>
    <w:p w14:paraId="5B66298B" w14:textId="5F3E79A8" w:rsidR="0057778C" w:rsidRDefault="00721445">
      <w:pPr>
        <w:pStyle w:val="a2"/>
        <w:keepNext/>
        <w:keepLines/>
        <w:rPr>
          <w:ins w:id="2277" w:author="Dale_10.18_Review" w:date="2018-10-18T13:08:00Z"/>
        </w:rPr>
        <w:pPrChange w:id="2278" w:author="Dale_10.18_Review" w:date="2018-10-18T13:11:00Z">
          <w:pPr>
            <w:pStyle w:val="a2"/>
          </w:pPr>
        </w:pPrChange>
      </w:pPr>
      <w:r>
        <w:t xml:space="preserve">When a Remote Provisioning Server receives a </w:t>
      </w:r>
      <w:r w:rsidRPr="00C77743">
        <w:t xml:space="preserve">Remote Provisioning </w:t>
      </w:r>
      <w:r>
        <w:t xml:space="preserve">PDU Send message, </w:t>
      </w:r>
      <w:ins w:id="2279" w:author="Dale_10.18_Review" w:date="2018-10-18T13:08:00Z">
        <w:r w:rsidR="0057778C">
          <w:t xml:space="preserve">the server’s response shall be determined by the Remote Provisioning </w:t>
        </w:r>
      </w:ins>
      <w:ins w:id="2280" w:author="Piotr Winiarczyk" w:date="2018-11-02T08:30:00Z">
        <w:r w:rsidR="00C81828">
          <w:t xml:space="preserve">Link </w:t>
        </w:r>
      </w:ins>
      <w:ins w:id="2281" w:author="Dale_10.18_Review" w:date="2018-10-18T13:08:00Z">
        <w:r w:rsidR="0057778C">
          <w:t>state:</w:t>
        </w:r>
      </w:ins>
    </w:p>
    <w:p w14:paraId="6E8E27C7" w14:textId="301C8B1F" w:rsidR="001F7B0A" w:rsidRDefault="0057778C">
      <w:pPr>
        <w:pStyle w:val="a"/>
        <w:pPrChange w:id="2282" w:author="Dale_10.18_Review" w:date="2018-10-18T13:09:00Z">
          <w:pPr>
            <w:pStyle w:val="a2"/>
          </w:pPr>
        </w:pPrChange>
      </w:pPr>
      <w:ins w:id="2283" w:author="Dale_10.18_Review" w:date="2018-10-18T13:08:00Z">
        <w:r>
          <w:t>If</w:t>
        </w:r>
      </w:ins>
      <w:del w:id="2284" w:author="Dale_10.18_Review" w:date="2018-10-18T13:08:00Z">
        <w:r w:rsidR="00721445" w:rsidDel="0057778C">
          <w:delText>and</w:delText>
        </w:r>
      </w:del>
      <w:r w:rsidR="00721445">
        <w:t xml:space="preserve"> the Remote </w:t>
      </w:r>
      <w:r w:rsidR="00721445" w:rsidRPr="002867E4">
        <w:t xml:space="preserve">Provisioning </w:t>
      </w:r>
      <w:ins w:id="2285" w:author="Piotr Winiarczyk" w:date="2018-11-02T08:30:00Z">
        <w:r w:rsidR="00C81828">
          <w:t xml:space="preserve">Link </w:t>
        </w:r>
      </w:ins>
      <w:r w:rsidR="00721445">
        <w:t xml:space="preserve">state is </w:t>
      </w:r>
      <w:r w:rsidR="00721445" w:rsidRPr="00A443D2">
        <w:t xml:space="preserve">Link </w:t>
      </w:r>
      <w:r w:rsidR="00721445">
        <w:t>Active</w:t>
      </w:r>
      <w:r w:rsidR="00A3680F">
        <w:t>, and the value of the</w:t>
      </w:r>
      <w:r w:rsidR="00A3680F" w:rsidRPr="001368C1">
        <w:t xml:space="preserve"> </w:t>
      </w:r>
      <w:r w:rsidR="00A3680F">
        <w:t xml:space="preserve">OutboundPDUNumber field </w:t>
      </w:r>
      <w:r w:rsidR="00F95B9A">
        <w:t xml:space="preserve">is equal to the </w:t>
      </w:r>
      <w:r w:rsidR="00F95B9A" w:rsidRPr="000E50FB">
        <w:t>Remote Provisioning Outbound PDU</w:t>
      </w:r>
      <w:r w:rsidR="00F95B9A">
        <w:t xml:space="preserve"> Count state incremented by 1</w:t>
      </w:r>
      <w:r w:rsidR="00721445">
        <w:t xml:space="preserve">, then the Remote </w:t>
      </w:r>
      <w:r w:rsidR="00721445" w:rsidRPr="002867E4">
        <w:t>Provisioning Server</w:t>
      </w:r>
      <w:r w:rsidR="00721445">
        <w:t xml:space="preserve"> shall set the Remote </w:t>
      </w:r>
      <w:r w:rsidR="00721445" w:rsidRPr="002867E4">
        <w:t xml:space="preserve">Provisioning </w:t>
      </w:r>
      <w:ins w:id="2286" w:author="Piotr Winiarczyk" w:date="2018-11-02T08:30:00Z">
        <w:r w:rsidR="00C81828">
          <w:t xml:space="preserve">Link </w:t>
        </w:r>
      </w:ins>
      <w:r w:rsidR="00721445">
        <w:t xml:space="preserve">state to </w:t>
      </w:r>
      <w:r w:rsidR="00721445" w:rsidRPr="00A443D2">
        <w:t>Outbound Packet Transfer</w:t>
      </w:r>
      <w:del w:id="2287" w:author="Piotr Winiarczyk" w:date="2018-10-31T16:15:00Z">
        <w:r w:rsidR="00721445" w:rsidDel="00F207A1">
          <w:delText xml:space="preserve">, shall copy the value of the ProvisioningPDU field into the </w:delText>
        </w:r>
        <w:r w:rsidR="00721445" w:rsidRPr="00121E74" w:rsidDel="00F207A1">
          <w:delText>Re</w:delText>
        </w:r>
        <w:r w:rsidR="00721445" w:rsidDel="00F207A1">
          <w:delText>mote Provisioning Outbound PDU s</w:delText>
        </w:r>
        <w:r w:rsidR="00721445" w:rsidRPr="00121E74" w:rsidDel="00F207A1">
          <w:delText>tate</w:delText>
        </w:r>
      </w:del>
      <w:r w:rsidR="00721445">
        <w:t xml:space="preserve">, </w:t>
      </w:r>
      <w:r w:rsidR="005C4A80">
        <w:t xml:space="preserve">and </w:t>
      </w:r>
      <w:r w:rsidR="00721445">
        <w:t xml:space="preserve">shall start the PB-Remote Send PDU procedure </w:t>
      </w:r>
      <w:r w:rsidR="00F95B9A">
        <w:t xml:space="preserve">(see Section </w:t>
      </w:r>
      <w:r w:rsidR="00F95B9A" w:rsidRPr="00EE123F">
        <w:rPr>
          <w:rStyle w:val="DocumentHyperlink"/>
        </w:rPr>
        <w:t>5.2.3.3.3</w:t>
      </w:r>
      <w:r w:rsidR="00F95B9A">
        <w:t xml:space="preserve">) </w:t>
      </w:r>
      <w:r w:rsidR="00721445">
        <w:t xml:space="preserve">using the value of the ProvisioningPDU </w:t>
      </w:r>
      <w:r w:rsidR="000040EB">
        <w:t xml:space="preserve">field as input </w:t>
      </w:r>
      <w:r w:rsidR="00721445">
        <w:t>parameter</w:t>
      </w:r>
      <w:r w:rsidR="00E2340C">
        <w:t>.</w:t>
      </w:r>
      <w:r w:rsidR="00906BB1">
        <w:t xml:space="preserve"> Additionally, if</w:t>
      </w:r>
      <w:r w:rsidR="00906BB1" w:rsidRPr="00906BB1">
        <w:t xml:space="preserve"> the </w:t>
      </w:r>
      <w:del w:id="2288" w:author="Piotr Winiarczyk" w:date="2018-10-31T15:54:00Z">
        <w:r w:rsidR="00906BB1" w:rsidRPr="00906BB1" w:rsidDel="00A05A59">
          <w:delText xml:space="preserve">Remote Provisioning Procedure state indicates that </w:delText>
        </w:r>
      </w:del>
      <w:r w:rsidR="00906BB1" w:rsidRPr="00906BB1">
        <w:t xml:space="preserve">Device Key Refresh </w:t>
      </w:r>
      <w:ins w:id="2289" w:author="Piotr Winiarczyk" w:date="2018-10-31T15:49:00Z">
        <w:r w:rsidR="00A05A59">
          <w:t xml:space="preserve">procedure </w:t>
        </w:r>
      </w:ins>
      <w:r w:rsidR="00906BB1" w:rsidRPr="00906BB1">
        <w:t>is active</w:t>
      </w:r>
      <w:r w:rsidR="00906BB1">
        <w:t xml:space="preserve">, then the Remote Provisioning Server shall send a Remote Provisioning Outbound PDU Report (see Section </w:t>
      </w:r>
      <w:r w:rsidR="00A47D25" w:rsidRPr="00A47D25">
        <w:rPr>
          <w:rStyle w:val="DocumentHyperlink"/>
        </w:rPr>
        <w:fldChar w:fldCharType="begin"/>
      </w:r>
      <w:r w:rsidR="00A47D25" w:rsidRPr="00A47D25">
        <w:rPr>
          <w:rStyle w:val="DocumentHyperlink"/>
        </w:rPr>
        <w:instrText xml:space="preserve"> REF _Ref522794284 \r \h </w:instrText>
      </w:r>
      <w:r w:rsidR="00A47D25">
        <w:rPr>
          <w:rStyle w:val="DocumentHyperlink"/>
        </w:rPr>
        <w:instrText xml:space="preserve"> \* MERGEFORMAT </w:instrText>
      </w:r>
      <w:r w:rsidR="00A47D25" w:rsidRPr="00A47D25">
        <w:rPr>
          <w:rStyle w:val="DocumentHyperlink"/>
        </w:rPr>
      </w:r>
      <w:r w:rsidR="00A47D25" w:rsidRPr="00A47D25">
        <w:rPr>
          <w:rStyle w:val="DocumentHyperlink"/>
        </w:rPr>
        <w:fldChar w:fldCharType="separate"/>
      </w:r>
      <w:r w:rsidR="00A60C92">
        <w:rPr>
          <w:rStyle w:val="DocumentHyperlink"/>
        </w:rPr>
        <w:t>4.4.6.2.4.2</w:t>
      </w:r>
      <w:r w:rsidR="00A47D25" w:rsidRPr="00A47D25">
        <w:rPr>
          <w:rStyle w:val="DocumentHyperlink"/>
        </w:rPr>
        <w:fldChar w:fldCharType="end"/>
      </w:r>
      <w:r w:rsidR="00906BB1">
        <w:t xml:space="preserve">) as defined in Section </w:t>
      </w:r>
      <w:r w:rsidR="00906BB1" w:rsidRPr="007B72D1">
        <w:rPr>
          <w:rStyle w:val="DocumentHyperlink"/>
        </w:rPr>
        <w:fldChar w:fldCharType="begin"/>
      </w:r>
      <w:r w:rsidR="00906BB1" w:rsidRPr="007B72D1">
        <w:rPr>
          <w:rStyle w:val="DocumentHyperlink"/>
        </w:rPr>
        <w:instrText xml:space="preserve"> REF _Ref519814525 \r \h </w:instrText>
      </w:r>
      <w:r w:rsidR="00A47D25">
        <w:rPr>
          <w:rStyle w:val="DocumentHyperlink"/>
        </w:rPr>
        <w:instrText xml:space="preserve"> \* MERGEFORMAT </w:instrText>
      </w:r>
      <w:r w:rsidR="00906BB1" w:rsidRPr="007B72D1">
        <w:rPr>
          <w:rStyle w:val="DocumentHyperlink"/>
        </w:rPr>
      </w:r>
      <w:r w:rsidR="00906BB1" w:rsidRPr="007B72D1">
        <w:rPr>
          <w:rStyle w:val="DocumentHyperlink"/>
        </w:rPr>
        <w:fldChar w:fldCharType="separate"/>
      </w:r>
      <w:r w:rsidR="00A60C92">
        <w:rPr>
          <w:rStyle w:val="DocumentHyperlink"/>
        </w:rPr>
        <w:t>4.4.5.5.4.2</w:t>
      </w:r>
      <w:r w:rsidR="00906BB1" w:rsidRPr="007B72D1">
        <w:rPr>
          <w:rStyle w:val="DocumentHyperlink"/>
        </w:rPr>
        <w:fldChar w:fldCharType="end"/>
      </w:r>
      <w:r w:rsidR="00906BB1">
        <w:t>.</w:t>
      </w:r>
    </w:p>
    <w:p w14:paraId="3CADC65C" w14:textId="454396AA" w:rsidR="001368C1" w:rsidRDefault="001368C1">
      <w:pPr>
        <w:pStyle w:val="a"/>
        <w:pPrChange w:id="2290" w:author="Dale_10.18_Review" w:date="2018-10-18T13:10:00Z">
          <w:pPr>
            <w:pStyle w:val="a2"/>
          </w:pPr>
        </w:pPrChange>
      </w:pPr>
      <w:del w:id="2291" w:author="Dale_10.18_Review" w:date="2018-10-18T13:09:00Z">
        <w:r w:rsidDel="0057778C">
          <w:delText xml:space="preserve">When a Remote Provisioning Server receives a </w:delText>
        </w:r>
        <w:r w:rsidRPr="00C77743" w:rsidDel="0057778C">
          <w:delText xml:space="preserve">Remote Provisioning </w:delText>
        </w:r>
        <w:r w:rsidDel="0057778C">
          <w:delText>PDU Send message,</w:delText>
        </w:r>
        <w:r w:rsidRPr="00A31B1C" w:rsidDel="0057778C">
          <w:delText xml:space="preserve"> </w:delText>
        </w:r>
        <w:r w:rsidDel="0057778C">
          <w:delText>and</w:delText>
        </w:r>
      </w:del>
      <w:ins w:id="2292" w:author="Dale_10.18_Review" w:date="2018-10-18T13:09:00Z">
        <w:r w:rsidR="0057778C">
          <w:t>If</w:t>
        </w:r>
      </w:ins>
      <w:r>
        <w:t xml:space="preserve"> the Remote </w:t>
      </w:r>
      <w:r w:rsidRPr="002867E4">
        <w:t xml:space="preserve">Provisioning </w:t>
      </w:r>
      <w:ins w:id="2293" w:author="Piotr Winiarczyk" w:date="2018-11-02T08:30:00Z">
        <w:r w:rsidR="00C81828">
          <w:t xml:space="preserve">Link </w:t>
        </w:r>
      </w:ins>
      <w:r>
        <w:t xml:space="preserve">state is Link </w:t>
      </w:r>
      <w:del w:id="2294" w:author="Piotr Winiarczyk" w:date="2018-11-08T20:25:00Z">
        <w:r w:rsidDel="00F70FAF">
          <w:delText>Idle</w:delText>
        </w:r>
      </w:del>
      <w:ins w:id="2295" w:author="Piotr Winiarczyk" w:date="2018-11-08T20:25:00Z">
        <w:r w:rsidR="00F70FAF">
          <w:t>Active</w:t>
        </w:r>
      </w:ins>
      <w:r>
        <w:t>, and the value of the</w:t>
      </w:r>
      <w:r w:rsidRPr="001368C1">
        <w:t xml:space="preserve"> </w:t>
      </w:r>
      <w:r>
        <w:t xml:space="preserve">OutboundPDUNumber field </w:t>
      </w:r>
      <w:r w:rsidR="00F95B9A">
        <w:t xml:space="preserve">is not equal to the </w:t>
      </w:r>
      <w:r w:rsidR="00F95B9A" w:rsidRPr="000E50FB">
        <w:t>Remote Provisioning Outbound PDU</w:t>
      </w:r>
      <w:r w:rsidR="00F95B9A">
        <w:t xml:space="preserve"> Count state incremented by 1</w:t>
      </w:r>
      <w:r>
        <w:t xml:space="preserve">, then Remote </w:t>
      </w:r>
      <w:r w:rsidRPr="002867E4">
        <w:t>Provisioning Server</w:t>
      </w:r>
      <w:r>
        <w:t xml:space="preserve"> shall send Remote Provisioning Outbound PDU Report </w:t>
      </w:r>
      <w:r w:rsidRPr="00673EAC">
        <w:t xml:space="preserve">with </w:t>
      </w:r>
      <w:r>
        <w:t xml:space="preserve">the OutboundPDUNumber field set to the value of the </w:t>
      </w:r>
      <w:r w:rsidRPr="000E50FB">
        <w:t xml:space="preserve">Remote Provisioning </w:t>
      </w:r>
      <w:r>
        <w:t>Out</w:t>
      </w:r>
      <w:r w:rsidRPr="000E50FB">
        <w:t>bound PDU</w:t>
      </w:r>
      <w:r>
        <w:t xml:space="preserve"> </w:t>
      </w:r>
      <w:ins w:id="2296" w:author="Piotr Winiarczyk" w:date="2018-10-31T16:13:00Z">
        <w:r w:rsidR="00F207A1">
          <w:t xml:space="preserve">Count </w:t>
        </w:r>
      </w:ins>
      <w:r>
        <w:t>state.</w:t>
      </w:r>
    </w:p>
    <w:p w14:paraId="1FBA68D0" w14:textId="5C1D6322" w:rsidR="00A31B1C" w:rsidRDefault="00A31B1C">
      <w:pPr>
        <w:pStyle w:val="a"/>
        <w:pPrChange w:id="2297" w:author="Dale_10.18_Review" w:date="2018-10-18T13:10:00Z">
          <w:pPr>
            <w:pStyle w:val="a2"/>
          </w:pPr>
        </w:pPrChange>
      </w:pPr>
      <w:del w:id="2298" w:author="Dale_10.18_Review" w:date="2018-10-18T13:09:00Z">
        <w:r w:rsidDel="0057778C">
          <w:delText xml:space="preserve">When a Remote Provisioning Server receives a </w:delText>
        </w:r>
        <w:r w:rsidRPr="00C77743" w:rsidDel="0057778C">
          <w:delText xml:space="preserve">Remote Provisioning </w:delText>
        </w:r>
        <w:r w:rsidDel="0057778C">
          <w:delText>PDU Send message,</w:delText>
        </w:r>
        <w:r w:rsidRPr="00A31B1C" w:rsidDel="0057778C">
          <w:delText xml:space="preserve"> </w:delText>
        </w:r>
        <w:r w:rsidDel="0057778C">
          <w:delText>and</w:delText>
        </w:r>
      </w:del>
      <w:ins w:id="2299" w:author="Dale_10.18_Review" w:date="2018-10-18T13:09:00Z">
        <w:r w:rsidR="0057778C">
          <w:t>If</w:t>
        </w:r>
      </w:ins>
      <w:r>
        <w:t xml:space="preserve"> the Remote </w:t>
      </w:r>
      <w:r w:rsidRPr="002867E4">
        <w:t xml:space="preserve">Provisioning </w:t>
      </w:r>
      <w:ins w:id="2300" w:author="Piotr Winiarczyk" w:date="2018-11-02T08:30:00Z">
        <w:r w:rsidR="00C81828">
          <w:t xml:space="preserve">Link </w:t>
        </w:r>
      </w:ins>
      <w:r>
        <w:t xml:space="preserve">state is </w:t>
      </w:r>
      <w:r w:rsidRPr="00A443D2">
        <w:t>Outbound Packet Transfer</w:t>
      </w:r>
      <w:r>
        <w:t xml:space="preserve">, then Remote </w:t>
      </w:r>
      <w:r w:rsidRPr="002867E4">
        <w:t>Provisioning Server</w:t>
      </w:r>
      <w:r>
        <w:t xml:space="preserve"> shall send Remote Provisioning Outbound PDU Report </w:t>
      </w:r>
      <w:r w:rsidRPr="00673EAC">
        <w:t xml:space="preserve">with </w:t>
      </w:r>
      <w:r>
        <w:t xml:space="preserve">the OutboundPDUNumber field set to the value of the </w:t>
      </w:r>
      <w:r w:rsidRPr="000E50FB">
        <w:t xml:space="preserve">Remote Provisioning </w:t>
      </w:r>
      <w:r>
        <w:t>Out</w:t>
      </w:r>
      <w:r w:rsidRPr="000E50FB">
        <w:t>bound PDU</w:t>
      </w:r>
      <w:r>
        <w:t xml:space="preserve"> </w:t>
      </w:r>
      <w:r w:rsidR="000040EB">
        <w:t xml:space="preserve">Count </w:t>
      </w:r>
      <w:r>
        <w:t>state.</w:t>
      </w:r>
    </w:p>
    <w:p w14:paraId="7FEF2085" w14:textId="7288F7C9" w:rsidR="00721445" w:rsidRDefault="00721445">
      <w:pPr>
        <w:pStyle w:val="a"/>
        <w:pPrChange w:id="2301" w:author="Dale_10.18_Review" w:date="2018-10-18T13:10:00Z">
          <w:pPr>
            <w:pStyle w:val="a2"/>
          </w:pPr>
        </w:pPrChange>
      </w:pPr>
      <w:commentRangeStart w:id="2302"/>
      <w:commentRangeStart w:id="2303"/>
      <w:del w:id="2304" w:author="Dale_10.18_Review" w:date="2018-10-18T13:10:00Z">
        <w:r w:rsidDel="0057778C">
          <w:delText xml:space="preserve">When a Remote Provisioning Server receives a </w:delText>
        </w:r>
        <w:r w:rsidRPr="00C77743" w:rsidDel="0057778C">
          <w:delText xml:space="preserve">Remote Provisioning </w:delText>
        </w:r>
        <w:r w:rsidDel="0057778C">
          <w:delText xml:space="preserve">PDU Send message, and </w:delText>
        </w:r>
      </w:del>
      <w:ins w:id="2305" w:author="Dale_10.18_Review" w:date="2018-10-18T13:10:00Z">
        <w:r w:rsidR="0057778C">
          <w:t xml:space="preserve">If </w:t>
        </w:r>
      </w:ins>
      <w:r>
        <w:t xml:space="preserve">the Remote </w:t>
      </w:r>
      <w:r w:rsidRPr="002867E4">
        <w:t xml:space="preserve">Provisioning </w:t>
      </w:r>
      <w:ins w:id="2306" w:author="Piotr Winiarczyk" w:date="2018-11-02T08:30:00Z">
        <w:r w:rsidR="00C81828">
          <w:t xml:space="preserve">Link </w:t>
        </w:r>
      </w:ins>
      <w:r>
        <w:t xml:space="preserve">state is </w:t>
      </w:r>
      <w:r w:rsidR="00405743">
        <w:t xml:space="preserve">not </w:t>
      </w:r>
      <w:r w:rsidR="00405743" w:rsidRPr="00A443D2">
        <w:t xml:space="preserve">Link </w:t>
      </w:r>
      <w:r w:rsidR="00405743">
        <w:t>Active</w:t>
      </w:r>
      <w:r w:rsidR="00A31B1C">
        <w:t xml:space="preserve"> </w:t>
      </w:r>
      <w:r w:rsidR="000040EB">
        <w:t>and is not</w:t>
      </w:r>
      <w:r w:rsidR="005C4A80">
        <w:t xml:space="preserve"> </w:t>
      </w:r>
      <w:r w:rsidR="00A31B1C" w:rsidRPr="00A443D2">
        <w:t>Outbound Packet Transfer</w:t>
      </w:r>
      <w:r>
        <w:t xml:space="preserve">, then the Remote </w:t>
      </w:r>
      <w:r w:rsidRPr="002867E4">
        <w:t>Provisioning Server</w:t>
      </w:r>
      <w:r>
        <w:t xml:space="preserve"> shall </w:t>
      </w:r>
      <w:r w:rsidR="00827D4C">
        <w:t xml:space="preserve">ignore the received </w:t>
      </w:r>
      <w:r w:rsidR="00827D4C" w:rsidRPr="00C77743">
        <w:t xml:space="preserve">Remote Provisioning </w:t>
      </w:r>
      <w:r w:rsidR="00827D4C">
        <w:t>PDU Send message</w:t>
      </w:r>
      <w:r>
        <w:t>.</w:t>
      </w:r>
      <w:commentRangeEnd w:id="2302"/>
      <w:r w:rsidR="0057778C">
        <w:rPr>
          <w:rStyle w:val="af4"/>
        </w:rPr>
        <w:commentReference w:id="2302"/>
      </w:r>
      <w:commentRangeEnd w:id="2303"/>
      <w:r w:rsidR="00F70FAF">
        <w:rPr>
          <w:rStyle w:val="af4"/>
        </w:rPr>
        <w:commentReference w:id="2303"/>
      </w:r>
    </w:p>
    <w:p w14:paraId="36D42C6D" w14:textId="77777777" w:rsidR="00721445" w:rsidRDefault="00721445" w:rsidP="00721445">
      <w:pPr>
        <w:pStyle w:val="6"/>
      </w:pPr>
      <w:bookmarkStart w:id="2307" w:name="_Ref519814525"/>
      <w:r>
        <w:t xml:space="preserve">Sending </w:t>
      </w:r>
      <w:r w:rsidRPr="00653666">
        <w:t>a</w:t>
      </w:r>
      <w:r>
        <w:t xml:space="preserve"> </w:t>
      </w:r>
      <w:r w:rsidRPr="00F823B8">
        <w:t xml:space="preserve">Remote Provisioning </w:t>
      </w:r>
      <w:r>
        <w:t>PDU Outbound Report message</w:t>
      </w:r>
      <w:bookmarkEnd w:id="2307"/>
    </w:p>
    <w:p w14:paraId="04B927D8" w14:textId="49A93DB7" w:rsidR="00721445" w:rsidRDefault="008109C0" w:rsidP="00721445">
      <w:pPr>
        <w:pStyle w:val="a2"/>
      </w:pPr>
      <w:r>
        <w:t xml:space="preserve">The </w:t>
      </w:r>
      <w:r w:rsidRPr="009E3111">
        <w:t xml:space="preserve">Remote Provisioning </w:t>
      </w:r>
      <w:r>
        <w:t>PDU</w:t>
      </w:r>
      <w:r w:rsidRPr="009E3111">
        <w:t xml:space="preserve"> </w:t>
      </w:r>
      <w:r>
        <w:t xml:space="preserve">Outbound </w:t>
      </w:r>
      <w:r w:rsidRPr="009E3111">
        <w:t>Report</w:t>
      </w:r>
      <w:r>
        <w:t xml:space="preserve"> </w:t>
      </w:r>
      <w:r w:rsidR="00721445">
        <w:t xml:space="preserve">message </w:t>
      </w:r>
      <w:r w:rsidR="00805EFA">
        <w:t>is sen</w:t>
      </w:r>
      <w:r w:rsidR="00107CE3">
        <w:t>t</w:t>
      </w:r>
      <w:r w:rsidR="00805EFA">
        <w:t xml:space="preserve"> to report successful transmission of a Provisioning PDU from the Remote Provisioning Server</w:t>
      </w:r>
      <w:r w:rsidR="00721445">
        <w:t>.</w:t>
      </w:r>
    </w:p>
    <w:p w14:paraId="4E3A3F91" w14:textId="5A26CCF4" w:rsidR="00721445" w:rsidRDefault="00721445" w:rsidP="00721445">
      <w:pPr>
        <w:pStyle w:val="a2"/>
      </w:pPr>
      <w:r>
        <w:t xml:space="preserve">When the Remote </w:t>
      </w:r>
      <w:r w:rsidRPr="002867E4">
        <w:t xml:space="preserve">Provisioning </w:t>
      </w:r>
      <w:ins w:id="2308" w:author="Piotr Winiarczyk" w:date="2018-11-02T08:30:00Z">
        <w:r w:rsidR="00C81828">
          <w:t xml:space="preserve">Link </w:t>
        </w:r>
      </w:ins>
      <w:r>
        <w:t xml:space="preserve">state is </w:t>
      </w:r>
      <w:r w:rsidRPr="00A443D2">
        <w:t>Outbound Packet Transfer</w:t>
      </w:r>
      <w:r>
        <w:t xml:space="preserve">, and the </w:t>
      </w:r>
      <w:r w:rsidRPr="00541238">
        <w:t>PB-Remote Send PDU</w:t>
      </w:r>
      <w:r>
        <w:t xml:space="preserve"> </w:t>
      </w:r>
      <w:r w:rsidRPr="005727CF">
        <w:t>procedure</w:t>
      </w:r>
      <w:r>
        <w:t xml:space="preserve"> succeeds</w:t>
      </w:r>
      <w:r w:rsidR="001F7B0A">
        <w:t xml:space="preserve"> </w:t>
      </w:r>
      <w:r>
        <w:t>(see Section</w:t>
      </w:r>
      <w:r w:rsidR="00A47D25">
        <w:rPr>
          <w:rStyle w:val="DocumentHyperlink"/>
        </w:rPr>
        <w:t xml:space="preserve"> </w:t>
      </w:r>
      <w:r w:rsidR="00A47D25" w:rsidRPr="00A47D25">
        <w:rPr>
          <w:rStyle w:val="DocumentHyperlink"/>
        </w:rPr>
        <w:t>5.2.3.3.3</w:t>
      </w:r>
      <w:r>
        <w:t xml:space="preserve">), then the Remote Provisioning Server </w:t>
      </w:r>
      <w:r w:rsidR="00637687">
        <w:t xml:space="preserve">shall increment the value of </w:t>
      </w:r>
      <w:r w:rsidR="00637687" w:rsidRPr="000E50FB">
        <w:t>Remote Provisioning Outbound PDU</w:t>
      </w:r>
      <w:r w:rsidR="00637687">
        <w:t xml:space="preserve"> Count state value by 1, </w:t>
      </w:r>
      <w:r w:rsidR="00107CE3">
        <w:t xml:space="preserve">and </w:t>
      </w:r>
      <w:r>
        <w:t xml:space="preserve">shall send a </w:t>
      </w:r>
      <w:r w:rsidRPr="009E3111">
        <w:t xml:space="preserve">Remote Provisioning </w:t>
      </w:r>
      <w:r>
        <w:t>PDU</w:t>
      </w:r>
      <w:r w:rsidRPr="009E3111">
        <w:t xml:space="preserve"> </w:t>
      </w:r>
      <w:r w:rsidR="00DC3BD9" w:rsidRPr="00673EAC">
        <w:t xml:space="preserve">Outbound </w:t>
      </w:r>
      <w:r w:rsidRPr="00673EAC">
        <w:t xml:space="preserve">Report with </w:t>
      </w:r>
      <w:r>
        <w:t xml:space="preserve">the OutboundPDUNumber field </w:t>
      </w:r>
      <w:r w:rsidR="00FB3FB4">
        <w:t xml:space="preserve">set </w:t>
      </w:r>
      <w:r>
        <w:t xml:space="preserve">to the value of the </w:t>
      </w:r>
      <w:r w:rsidRPr="000E50FB">
        <w:t xml:space="preserve">Remote Provisioning </w:t>
      </w:r>
      <w:r>
        <w:t>Out</w:t>
      </w:r>
      <w:r w:rsidRPr="000E50FB">
        <w:t>bound PDU</w:t>
      </w:r>
      <w:r>
        <w:t xml:space="preserve"> </w:t>
      </w:r>
      <w:r w:rsidR="00637687">
        <w:t xml:space="preserve">Count </w:t>
      </w:r>
      <w:r>
        <w:t>state.</w:t>
      </w:r>
    </w:p>
    <w:p w14:paraId="2BA57D10" w14:textId="19CDF4C2" w:rsidR="00721445" w:rsidRDefault="00721445" w:rsidP="00721445">
      <w:pPr>
        <w:pStyle w:val="a2"/>
      </w:pPr>
      <w:r w:rsidRPr="00673EAC">
        <w:t xml:space="preserve">When the Remote Provisioning </w:t>
      </w:r>
      <w:ins w:id="2309" w:author="Piotr Winiarczyk" w:date="2018-11-02T08:30:00Z">
        <w:r w:rsidR="00C81828">
          <w:t xml:space="preserve">Link </w:t>
        </w:r>
      </w:ins>
      <w:r w:rsidRPr="00673EAC">
        <w:t>state is Outbound Packet Transfer, and the PB-Remote Send PDU procedure fails, then the Remote Provisioning Server shall start the PB-Remote Close Link procedure with an appropriate Reason</w:t>
      </w:r>
      <w:r w:rsidR="00DC3BD9" w:rsidRPr="00673EAC">
        <w:t xml:space="preserve"> if applicable, shall set the Link Close Reason state to the Reason if </w:t>
      </w:r>
      <w:ins w:id="2310" w:author="Piotr Winiarczyk" w:date="2018-11-10T20:08:00Z">
        <w:r w:rsidR="00741DD4" w:rsidRPr="00741DD4">
          <w:t>reason is required for the PB-Remote Close Link procedure</w:t>
        </w:r>
      </w:ins>
      <w:del w:id="2311" w:author="Piotr Winiarczyk" w:date="2018-11-10T20:08:00Z">
        <w:r w:rsidR="00DC3BD9" w:rsidRPr="00673EAC" w:rsidDel="00741DD4">
          <w:delText>available</w:delText>
        </w:r>
      </w:del>
      <w:r w:rsidR="00DC3BD9" w:rsidRPr="00673EAC">
        <w:t>, and shall set the Link Close Status state to Link Closed as Cannot Send PDU</w:t>
      </w:r>
      <w:r w:rsidRPr="00673EAC">
        <w:t>.</w:t>
      </w:r>
    </w:p>
    <w:p w14:paraId="06BB8B0F" w14:textId="3EE31A52" w:rsidR="00721445" w:rsidRDefault="00721445" w:rsidP="00721445">
      <w:pPr>
        <w:pStyle w:val="a2"/>
      </w:pPr>
      <w:r>
        <w:lastRenderedPageBreak/>
        <w:t xml:space="preserve">When the Remote </w:t>
      </w:r>
      <w:r w:rsidRPr="002867E4">
        <w:t xml:space="preserve">Provisioning </w:t>
      </w:r>
      <w:ins w:id="2312" w:author="Piotr Winiarczyk" w:date="2018-11-02T08:30:00Z">
        <w:r w:rsidR="00C81828">
          <w:t xml:space="preserve">Link </w:t>
        </w:r>
      </w:ins>
      <w:r>
        <w:t xml:space="preserve">state is </w:t>
      </w:r>
      <w:r w:rsidRPr="009F4FA2">
        <w:t xml:space="preserve">Outbound </w:t>
      </w:r>
      <w:r w:rsidR="00397B84" w:rsidRPr="00A443D2">
        <w:t>Packet Transfer</w:t>
      </w:r>
      <w:r>
        <w:t xml:space="preserve">, and the delivery of the </w:t>
      </w:r>
      <w:r w:rsidRPr="009E3111">
        <w:t xml:space="preserve">Remote Provisioning </w:t>
      </w:r>
      <w:r>
        <w:t>PDU</w:t>
      </w:r>
      <w:r w:rsidRPr="009E3111">
        <w:t xml:space="preserve"> </w:t>
      </w:r>
      <w:r w:rsidR="00DC3BD9">
        <w:t xml:space="preserve">Outbound </w:t>
      </w:r>
      <w:r w:rsidRPr="009E3111">
        <w:t>Report</w:t>
      </w:r>
      <w:r>
        <w:t xml:space="preserve"> completes successfully, then the Remote Provisioning Server shall set the Remote </w:t>
      </w:r>
      <w:r w:rsidRPr="002867E4">
        <w:t xml:space="preserve">Provisioning </w:t>
      </w:r>
      <w:ins w:id="2313" w:author="Piotr Winiarczyk" w:date="2018-11-02T08:30:00Z">
        <w:r w:rsidR="00C81828">
          <w:t xml:space="preserve">Link </w:t>
        </w:r>
      </w:ins>
      <w:r>
        <w:t>state to Link Active.</w:t>
      </w:r>
    </w:p>
    <w:p w14:paraId="63D2736C" w14:textId="79DE8875" w:rsidR="00721445" w:rsidRPr="00673EAC" w:rsidRDefault="00721445" w:rsidP="00721445">
      <w:pPr>
        <w:pStyle w:val="a2"/>
      </w:pPr>
      <w:r w:rsidRPr="00673EAC">
        <w:t xml:space="preserve">When the Remote Provisioning </w:t>
      </w:r>
      <w:ins w:id="2314" w:author="Piotr Winiarczyk" w:date="2018-11-02T08:30:00Z">
        <w:r w:rsidR="00C81828">
          <w:t xml:space="preserve">Link </w:t>
        </w:r>
      </w:ins>
      <w:r w:rsidRPr="00673EAC">
        <w:t xml:space="preserve">state is Outbound </w:t>
      </w:r>
      <w:r w:rsidR="00397B84" w:rsidRPr="00A443D2">
        <w:t>Packet Transfer</w:t>
      </w:r>
      <w:r w:rsidRPr="00673EAC">
        <w:t xml:space="preserve">, and the delivery of the Remote Provisioning PDU </w:t>
      </w:r>
      <w:r w:rsidR="00DC3BD9">
        <w:t xml:space="preserve">Outbound </w:t>
      </w:r>
      <w:r w:rsidRPr="00673EAC">
        <w:t>Report does not complete successfully, then the Remote Provisioning Server shall start the PB-Remote Close Link procedure with an appropriate Reason</w:t>
      </w:r>
      <w:r w:rsidR="00DC3BD9">
        <w:t xml:space="preserve"> if applicable</w:t>
      </w:r>
      <w:r w:rsidR="000A5136" w:rsidRPr="004A5712">
        <w:t xml:space="preserve">, </w:t>
      </w:r>
      <w:r w:rsidR="000A5136" w:rsidRPr="00673EAC">
        <w:t xml:space="preserve">shall set the Link Close Reason state to the Reason if </w:t>
      </w:r>
      <w:ins w:id="2315" w:author="Piotr Winiarczyk" w:date="2018-11-10T20:08:00Z">
        <w:r w:rsidR="00741DD4" w:rsidRPr="00741DD4">
          <w:t>reason is required for the PB-Remote Close Link procedure</w:t>
        </w:r>
      </w:ins>
      <w:del w:id="2316" w:author="Piotr Winiarczyk" w:date="2018-11-10T20:08:00Z">
        <w:r w:rsidR="000A5136" w:rsidRPr="00673EAC" w:rsidDel="00741DD4">
          <w:delText>available</w:delText>
        </w:r>
      </w:del>
      <w:r w:rsidR="000A5136" w:rsidRPr="00673EAC">
        <w:t xml:space="preserve">, and shall set the Link Close Status state to </w:t>
      </w:r>
      <w:r w:rsidR="00B26DB6">
        <w:t xml:space="preserve">Link Closed as </w:t>
      </w:r>
      <w:r w:rsidR="00B26DB6" w:rsidRPr="004A5712">
        <w:t xml:space="preserve">Cannot Deliver PDU </w:t>
      </w:r>
      <w:r w:rsidR="00DC3BD9">
        <w:t xml:space="preserve">Outbound </w:t>
      </w:r>
      <w:r w:rsidR="00B26DB6" w:rsidRPr="004A5712">
        <w:t>Report</w:t>
      </w:r>
      <w:r w:rsidRPr="00673EAC">
        <w:t>.</w:t>
      </w:r>
    </w:p>
    <w:p w14:paraId="1BA2E02F" w14:textId="6F7FBCAA" w:rsidR="00721445" w:rsidRDefault="00721445" w:rsidP="00721445">
      <w:pPr>
        <w:pStyle w:val="NoteComment"/>
      </w:pPr>
      <w:r>
        <w:t>Note:</w:t>
      </w:r>
      <w:r>
        <w:tab/>
        <w:t>Starting of the</w:t>
      </w:r>
      <w:r w:rsidRPr="00513AB0">
        <w:t xml:space="preserve"> </w:t>
      </w:r>
      <w:r w:rsidRPr="00541238">
        <w:t>PB-Remote Close Link</w:t>
      </w:r>
      <w:r>
        <w:t xml:space="preserve"> procedure initiate</w:t>
      </w:r>
      <w:r w:rsidR="00877A3C">
        <w:t>s</w:t>
      </w:r>
      <w:r>
        <w:t xml:space="preserve"> additional behavior described in Section</w:t>
      </w:r>
      <w:r w:rsidR="000A5136">
        <w:t xml:space="preserve"> </w:t>
      </w:r>
      <w:r w:rsidR="000A5136" w:rsidRPr="00F2130F">
        <w:rPr>
          <w:rStyle w:val="DocumentHyperlink"/>
        </w:rPr>
        <w:t>4.4.5.2.4.4</w:t>
      </w:r>
      <w:r>
        <w:t>.</w:t>
      </w:r>
    </w:p>
    <w:p w14:paraId="527F3EC5" w14:textId="77777777" w:rsidR="00721445" w:rsidRDefault="00721445" w:rsidP="00721445">
      <w:pPr>
        <w:pStyle w:val="6"/>
      </w:pPr>
      <w:r>
        <w:t xml:space="preserve">Sending </w:t>
      </w:r>
      <w:r w:rsidRPr="00653666">
        <w:t>a</w:t>
      </w:r>
      <w:r>
        <w:t xml:space="preserve"> </w:t>
      </w:r>
      <w:r w:rsidRPr="00F823B8">
        <w:t xml:space="preserve">Remote Provisioning </w:t>
      </w:r>
      <w:r>
        <w:t>PDU Report message</w:t>
      </w:r>
    </w:p>
    <w:p w14:paraId="7697E148" w14:textId="77DBD1F0" w:rsidR="00721445" w:rsidRPr="00235C9B" w:rsidRDefault="00BD3ECB" w:rsidP="00721445">
      <w:pPr>
        <w:pStyle w:val="a2"/>
      </w:pPr>
      <w:r>
        <w:t xml:space="preserve">The </w:t>
      </w:r>
      <w:r w:rsidRPr="009E3111">
        <w:t xml:space="preserve">Remote Provisioning </w:t>
      </w:r>
      <w:r>
        <w:t>PDU</w:t>
      </w:r>
      <w:r w:rsidRPr="009E3111">
        <w:t xml:space="preserve"> Report</w:t>
      </w:r>
      <w:r>
        <w:t xml:space="preserve"> </w:t>
      </w:r>
      <w:r w:rsidR="00721445">
        <w:t>message shall be sent as a Segmented Access message.</w:t>
      </w:r>
    </w:p>
    <w:p w14:paraId="3BAA7F91" w14:textId="25CCA1C3" w:rsidR="00721445" w:rsidRDefault="00721445" w:rsidP="00721445">
      <w:pPr>
        <w:pStyle w:val="a2"/>
      </w:pPr>
      <w:r>
        <w:t xml:space="preserve">When the Remote </w:t>
      </w:r>
      <w:r w:rsidRPr="002867E4">
        <w:t xml:space="preserve">Provisioning </w:t>
      </w:r>
      <w:ins w:id="2317" w:author="Piotr Winiarczyk" w:date="2018-11-02T08:30:00Z">
        <w:r w:rsidR="00C81828">
          <w:t xml:space="preserve">Link </w:t>
        </w:r>
      </w:ins>
      <w:r>
        <w:t xml:space="preserve">state is either </w:t>
      </w:r>
      <w:r w:rsidRPr="00A443D2">
        <w:t xml:space="preserve">Link </w:t>
      </w:r>
      <w:r>
        <w:t xml:space="preserve">Active </w:t>
      </w:r>
      <w:r w:rsidR="00877A3C">
        <w:t xml:space="preserve">or </w:t>
      </w:r>
      <w:r w:rsidRPr="00A443D2">
        <w:t>Outbound Packet Transfer</w:t>
      </w:r>
      <w:r>
        <w:t xml:space="preserve">, and a new inbound Provisioning PDU has been successfully transferred using the </w:t>
      </w:r>
      <w:r w:rsidRPr="00541238">
        <w:t>PB-Remote Receive PDU</w:t>
      </w:r>
      <w:r>
        <w:t xml:space="preserve"> procedure (see Section </w:t>
      </w:r>
      <w:r w:rsidR="00A47D25" w:rsidRPr="00A47D25">
        <w:rPr>
          <w:rStyle w:val="DocumentHyperlink"/>
        </w:rPr>
        <w:t>5.2.3.3.</w:t>
      </w:r>
      <w:r w:rsidR="00A47D25">
        <w:rPr>
          <w:rStyle w:val="DocumentHyperlink"/>
        </w:rPr>
        <w:t>4</w:t>
      </w:r>
      <w:r>
        <w:t xml:space="preserve">), then the Remote Provisioning Server shall increment the </w:t>
      </w:r>
      <w:r w:rsidRPr="000E50FB">
        <w:t xml:space="preserve">Remote Provisioning </w:t>
      </w:r>
      <w:r>
        <w:t>In</w:t>
      </w:r>
      <w:r w:rsidRPr="000E50FB">
        <w:t>bound PDU</w:t>
      </w:r>
      <w:r>
        <w:t xml:space="preserve"> Count state value by 1, </w:t>
      </w:r>
      <w:r w:rsidR="00877A3C">
        <w:t xml:space="preserve">and </w:t>
      </w:r>
      <w:r>
        <w:t xml:space="preserve">shall send a </w:t>
      </w:r>
      <w:r w:rsidRPr="009E3111">
        <w:t xml:space="preserve">Remote Provisioning </w:t>
      </w:r>
      <w:r>
        <w:t>PDU</w:t>
      </w:r>
      <w:r w:rsidRPr="009E3111">
        <w:t xml:space="preserve"> Report</w:t>
      </w:r>
      <w:r>
        <w:t xml:space="preserve"> message with the ProvisioningPDU field set to new Provisioning PDU and the InboundPDUNumber field set to the value of the </w:t>
      </w:r>
      <w:r w:rsidRPr="000E50FB">
        <w:t xml:space="preserve">Remote Provisioning </w:t>
      </w:r>
      <w:r>
        <w:t>In</w:t>
      </w:r>
      <w:r w:rsidRPr="000E50FB">
        <w:t>bound PDU</w:t>
      </w:r>
      <w:r>
        <w:t xml:space="preserve"> state.</w:t>
      </w:r>
    </w:p>
    <w:p w14:paraId="16ECB39F" w14:textId="57D191E3" w:rsidR="00721445" w:rsidRDefault="00721445" w:rsidP="00721445">
      <w:pPr>
        <w:pStyle w:val="a2"/>
      </w:pPr>
      <w:r>
        <w:t xml:space="preserve">When the Remote </w:t>
      </w:r>
      <w:r w:rsidRPr="002867E4">
        <w:t xml:space="preserve">Provisioning </w:t>
      </w:r>
      <w:ins w:id="2318" w:author="Piotr Winiarczyk" w:date="2018-11-02T08:30:00Z">
        <w:r w:rsidR="00C81828">
          <w:t xml:space="preserve">Link </w:t>
        </w:r>
      </w:ins>
      <w:r>
        <w:t xml:space="preserve">state is either </w:t>
      </w:r>
      <w:r w:rsidRPr="00A443D2">
        <w:t xml:space="preserve">Link </w:t>
      </w:r>
      <w:r>
        <w:t xml:space="preserve">Active </w:t>
      </w:r>
      <w:r w:rsidR="00877A3C">
        <w:t xml:space="preserve">or </w:t>
      </w:r>
      <w:r w:rsidRPr="00A443D2">
        <w:t>Outbound Packet Transfer</w:t>
      </w:r>
      <w:r>
        <w:t xml:space="preserve">, and </w:t>
      </w:r>
      <w:r w:rsidRPr="00673EAC">
        <w:t>the PB-Remote Receive PDU procedure fails, then the Remote Provisioning Server shall start the PB-Remote Close Link procedure with an appropriate Reason code</w:t>
      </w:r>
      <w:r w:rsidR="00B71FAF" w:rsidRPr="004A5712">
        <w:t xml:space="preserve"> if available, </w:t>
      </w:r>
      <w:r w:rsidR="00B71FAF" w:rsidRPr="00673EAC">
        <w:t xml:space="preserve">shall set the Link Close Reason state to </w:t>
      </w:r>
      <w:r w:rsidR="00877A3C">
        <w:t xml:space="preserve">the </w:t>
      </w:r>
      <w:r w:rsidR="00B71FAF" w:rsidRPr="00673EAC">
        <w:t xml:space="preserve">Reason if </w:t>
      </w:r>
      <w:ins w:id="2319" w:author="Piotr Winiarczyk" w:date="2018-11-10T20:09:00Z">
        <w:r w:rsidR="00741DD4" w:rsidRPr="00741DD4">
          <w:t>reason is required for the PB-Remote Close Link procedure</w:t>
        </w:r>
      </w:ins>
      <w:del w:id="2320" w:author="Piotr Winiarczyk" w:date="2018-11-10T20:09:00Z">
        <w:r w:rsidR="00B71FAF" w:rsidRPr="00673EAC" w:rsidDel="00741DD4">
          <w:delText>available</w:delText>
        </w:r>
      </w:del>
      <w:r w:rsidR="00B71FAF" w:rsidRPr="00673EAC">
        <w:t xml:space="preserve">, </w:t>
      </w:r>
      <w:r w:rsidR="00877A3C">
        <w:t xml:space="preserve">and </w:t>
      </w:r>
      <w:r w:rsidR="00B71FAF" w:rsidRPr="00673EAC">
        <w:t xml:space="preserve">shall set the Link Close Status </w:t>
      </w:r>
      <w:r w:rsidR="007562A5">
        <w:t xml:space="preserve">state </w:t>
      </w:r>
      <w:r w:rsidR="00B71FAF" w:rsidRPr="00673EAC">
        <w:t xml:space="preserve">to </w:t>
      </w:r>
      <w:r w:rsidR="00B71FAF" w:rsidRPr="004A5712">
        <w:t>Link Closed as Cannot Receive PDU</w:t>
      </w:r>
      <w:r w:rsidRPr="00673EAC">
        <w:t>.</w:t>
      </w:r>
    </w:p>
    <w:p w14:paraId="1EF5DFB0" w14:textId="74878FC3" w:rsidR="00DC3BD9" w:rsidRDefault="00DC3BD9" w:rsidP="00721445">
      <w:pPr>
        <w:pStyle w:val="a2"/>
      </w:pPr>
      <w:r w:rsidRPr="00F2130F">
        <w:t>When the delivery of the Remote Provisioning PDU Report does not complete successfully, then the Remote Provisioning Server shall start the PB-Remote Close Link procedure with an appropriate Reason</w:t>
      </w:r>
      <w:r w:rsidR="007562A5" w:rsidRPr="007562A5">
        <w:t xml:space="preserve"> </w:t>
      </w:r>
      <w:r w:rsidR="007562A5">
        <w:t>code if applicable</w:t>
      </w:r>
      <w:r w:rsidRPr="00F2130F">
        <w:t xml:space="preserve">, shall set the Link Close Reason state to the Reason if </w:t>
      </w:r>
      <w:ins w:id="2321" w:author="Piotr Winiarczyk" w:date="2018-11-10T20:09:00Z">
        <w:r w:rsidR="00741DD4" w:rsidRPr="00741DD4">
          <w:t>reason is required for the PB-Remote Close Link procedure</w:t>
        </w:r>
      </w:ins>
      <w:del w:id="2322" w:author="Piotr Winiarczyk" w:date="2018-11-10T20:09:00Z">
        <w:r w:rsidRPr="00F2130F" w:rsidDel="00741DD4">
          <w:delText>available</w:delText>
        </w:r>
      </w:del>
      <w:r w:rsidRPr="00F2130F">
        <w:t xml:space="preserve">, and shall set the Link Close Status state to </w:t>
      </w:r>
      <w:r>
        <w:t xml:space="preserve">Link Closed as </w:t>
      </w:r>
      <w:r w:rsidRPr="00F2130F">
        <w:t>Cannot Deliver PDU Report.</w:t>
      </w:r>
    </w:p>
    <w:p w14:paraId="11B39B5A" w14:textId="578092B3" w:rsidR="00721445" w:rsidRPr="00852F22" w:rsidRDefault="00721445" w:rsidP="00721445">
      <w:pPr>
        <w:pStyle w:val="NoteComment"/>
      </w:pPr>
      <w:r>
        <w:t>Note:</w:t>
      </w:r>
      <w:r>
        <w:tab/>
      </w:r>
      <w:r w:rsidR="00BC2919">
        <w:t>B</w:t>
      </w:r>
      <w:r>
        <w:t xml:space="preserve">ecause the provisioning protocol allows two consecutive Provisioning PDUs originating from the new device, but the SAR mechanism does not allow more than one transfer of the </w:t>
      </w:r>
      <w:r w:rsidRPr="00BE413F">
        <w:t>Upper Transport PDU</w:t>
      </w:r>
      <w:r>
        <w:t>s</w:t>
      </w:r>
      <w:r w:rsidRPr="00BE413F">
        <w:t xml:space="preserve"> </w:t>
      </w:r>
      <w:r>
        <w:t xml:space="preserve">between two nodes (see Section </w:t>
      </w:r>
      <w:r w:rsidRPr="00AB5FC0">
        <w:rPr>
          <w:rStyle w:val="DocumentHyperlink"/>
        </w:rPr>
        <w:t>3.5.3.1</w:t>
      </w:r>
      <w:r>
        <w:t>)</w:t>
      </w:r>
      <w:r w:rsidR="00BC2919">
        <w:t>, it might be necessary to cache the inbound Provisioning PDU</w:t>
      </w:r>
      <w:r>
        <w:t>. The behavior of the Remote Provisioning Server model cannot guarantee that only one message at a time will be scheduled to be sent to the client. Therefore, queuing of the messages must be implemented.</w:t>
      </w:r>
    </w:p>
    <w:p w14:paraId="365EF03E" w14:textId="39BF0229" w:rsidR="00BE4337" w:rsidRDefault="00BE4337" w:rsidP="00BE4337">
      <w:pPr>
        <w:pStyle w:val="3"/>
      </w:pPr>
      <w:bookmarkStart w:id="2323" w:name="_Toc527039255"/>
      <w:r>
        <w:t>Remote Provisioning Client model</w:t>
      </w:r>
      <w:bookmarkEnd w:id="2323"/>
    </w:p>
    <w:p w14:paraId="6FC2A2A1" w14:textId="7A2C3DE7" w:rsidR="00877A3C" w:rsidRPr="00877A3C" w:rsidRDefault="00877A3C" w:rsidP="009A7050">
      <w:r w:rsidRPr="009A7050">
        <w:t xml:space="preserve">This section describes behaviors </w:t>
      </w:r>
      <w:r w:rsidR="009A7050" w:rsidRPr="009A7050">
        <w:t>relating to the</w:t>
      </w:r>
      <w:r w:rsidRPr="009A7050">
        <w:t xml:space="preserve"> </w:t>
      </w:r>
      <w:r w:rsidR="003F081D" w:rsidRPr="00EF2B0E">
        <w:t xml:space="preserve">Remote Provisioning </w:t>
      </w:r>
      <w:del w:id="2324" w:author="Piotr Winiarczyk" w:date="2018-11-10T18:01:00Z">
        <w:r w:rsidR="003F081D" w:rsidRPr="00EF2B0E" w:rsidDel="008056E1">
          <w:delText xml:space="preserve">Max </w:delText>
        </w:r>
      </w:del>
      <w:r w:rsidR="003F081D" w:rsidRPr="00EF2B0E">
        <w:t>Scan</w:t>
      </w:r>
      <w:del w:id="2325" w:author="Piotr Winiarczyk" w:date="2018-11-10T18:01:00Z">
        <w:r w:rsidR="003F081D" w:rsidRPr="00EF2B0E" w:rsidDel="008056E1">
          <w:delText>ned</w:delText>
        </w:r>
      </w:del>
      <w:r w:rsidR="003F081D" w:rsidRPr="00EF2B0E">
        <w:t xml:space="preserve"> </w:t>
      </w:r>
      <w:ins w:id="2326" w:author="Piotr Winiarczyk" w:date="2018-11-10T18:02:00Z">
        <w:r w:rsidR="008056E1" w:rsidRPr="00DD525F">
          <w:t xml:space="preserve">Capabilities </w:t>
        </w:r>
      </w:ins>
      <w:del w:id="2327" w:author="Piotr Winiarczyk" w:date="2018-11-10T18:02:00Z">
        <w:r w:rsidR="003F081D" w:rsidRPr="00EF2B0E" w:rsidDel="008056E1">
          <w:delText xml:space="preserve">Items </w:delText>
        </w:r>
      </w:del>
      <w:r w:rsidR="003F081D">
        <w:t xml:space="preserve">state, the </w:t>
      </w:r>
      <w:r w:rsidRPr="009A7050">
        <w:t>Remote Provisioning Scan Parameters state</w:t>
      </w:r>
      <w:r w:rsidR="00BA3CAA">
        <w:t xml:space="preserve">, the </w:t>
      </w:r>
      <w:r w:rsidR="00BA3CAA" w:rsidRPr="00AF35C5">
        <w:t xml:space="preserve">Remote Provisioning </w:t>
      </w:r>
      <w:r w:rsidR="00BA3CAA">
        <w:t>Link s</w:t>
      </w:r>
      <w:r w:rsidR="00BA3CAA" w:rsidRPr="00F85CA4">
        <w:t>tate</w:t>
      </w:r>
      <w:r w:rsidRPr="009A7050">
        <w:t xml:space="preserve"> and messages for the Remote Provisioning Server model.</w:t>
      </w:r>
    </w:p>
    <w:p w14:paraId="73334E5E" w14:textId="77777777" w:rsidR="00BE4337" w:rsidRDefault="00BE4337" w:rsidP="00BE4337">
      <w:pPr>
        <w:pStyle w:val="40"/>
      </w:pPr>
      <w:bookmarkStart w:id="2328" w:name="_Toc527039256"/>
      <w:r>
        <w:t>Description</w:t>
      </w:r>
      <w:bookmarkEnd w:id="2328"/>
    </w:p>
    <w:p w14:paraId="12524FCE" w14:textId="5CC09E82" w:rsidR="00BE4337" w:rsidRDefault="00BE4337" w:rsidP="00BE4337">
      <w:r>
        <w:t>The</w:t>
      </w:r>
      <w:r w:rsidRPr="001C6A76">
        <w:t xml:space="preserve"> Remote Provisioning </w:t>
      </w:r>
      <w:r>
        <w:t xml:space="preserve">Client </w:t>
      </w:r>
      <w:r w:rsidRPr="001C6A76">
        <w:t>is a root model (i.e., it does not extend any other models).</w:t>
      </w:r>
    </w:p>
    <w:p w14:paraId="7ACC5BC9" w14:textId="624BD519" w:rsidR="00BE4337" w:rsidRDefault="00BE4337" w:rsidP="00BE4337">
      <w:pPr>
        <w:pStyle w:val="a2"/>
      </w:pPr>
      <w:r>
        <w:t xml:space="preserve">This model may be used to represent an element that can control an element of a peer device that exposes a </w:t>
      </w:r>
      <w:r w:rsidRPr="001C6A76">
        <w:t xml:space="preserve">Remote Provisioning </w:t>
      </w:r>
      <w:r>
        <w:t xml:space="preserve">Server model (see Section </w:t>
      </w:r>
      <w:r w:rsidRPr="003C6615">
        <w:rPr>
          <w:rStyle w:val="DocumentHyperlink"/>
        </w:rPr>
        <w:fldChar w:fldCharType="begin"/>
      </w:r>
      <w:r w:rsidRPr="003C6615">
        <w:rPr>
          <w:rStyle w:val="DocumentHyperlink"/>
        </w:rPr>
        <w:instrText xml:space="preserve"> REF _Ref505862337 \r \h </w:instrText>
      </w:r>
      <w:r>
        <w:rPr>
          <w:rStyle w:val="DocumentHyperlink"/>
        </w:rPr>
        <w:instrText xml:space="preserve"> \* MERGEFORMAT </w:instrText>
      </w:r>
      <w:r w:rsidRPr="003C6615">
        <w:rPr>
          <w:rStyle w:val="DocumentHyperlink"/>
        </w:rPr>
      </w:r>
      <w:r w:rsidRPr="003C6615">
        <w:rPr>
          <w:rStyle w:val="DocumentHyperlink"/>
        </w:rPr>
        <w:fldChar w:fldCharType="separate"/>
      </w:r>
      <w:r w:rsidR="00A60C92">
        <w:rPr>
          <w:rStyle w:val="DocumentHyperlink"/>
        </w:rPr>
        <w:t>4.4.5</w:t>
      </w:r>
      <w:r w:rsidRPr="003C6615">
        <w:rPr>
          <w:rStyle w:val="DocumentHyperlink"/>
        </w:rPr>
        <w:fldChar w:fldCharType="end"/>
      </w:r>
      <w:r>
        <w:t xml:space="preserve">) by sending </w:t>
      </w:r>
      <w:r w:rsidRPr="001C6A76">
        <w:t xml:space="preserve">Remote Provisioning </w:t>
      </w:r>
      <w:r>
        <w:t xml:space="preserve">messages (see Section </w:t>
      </w:r>
      <w:r w:rsidRPr="003C6615">
        <w:rPr>
          <w:rStyle w:val="DocumentHyperlink"/>
        </w:rPr>
        <w:fldChar w:fldCharType="begin"/>
      </w:r>
      <w:r w:rsidRPr="003C6615">
        <w:rPr>
          <w:rStyle w:val="DocumentHyperlink"/>
        </w:rPr>
        <w:instrText xml:space="preserve"> REF _Ref505862273 \r \h </w:instrText>
      </w:r>
      <w:r>
        <w:rPr>
          <w:rStyle w:val="DocumentHyperlink"/>
        </w:rPr>
        <w:instrText xml:space="preserve"> \* MERGEFORMAT </w:instrText>
      </w:r>
      <w:r w:rsidRPr="003C6615">
        <w:rPr>
          <w:rStyle w:val="DocumentHyperlink"/>
        </w:rPr>
      </w:r>
      <w:r w:rsidRPr="003C6615">
        <w:rPr>
          <w:rStyle w:val="DocumentHyperlink"/>
        </w:rPr>
        <w:fldChar w:fldCharType="separate"/>
      </w:r>
      <w:r w:rsidR="00A60C92">
        <w:rPr>
          <w:rStyle w:val="DocumentHyperlink"/>
        </w:rPr>
        <w:t>4.3.4</w:t>
      </w:r>
      <w:r w:rsidRPr="003C6615">
        <w:rPr>
          <w:rStyle w:val="DocumentHyperlink"/>
        </w:rPr>
        <w:fldChar w:fldCharType="end"/>
      </w:r>
      <w:r>
        <w:t>).</w:t>
      </w:r>
    </w:p>
    <w:p w14:paraId="0CEA38F1" w14:textId="7A88CA1F" w:rsidR="00BE4337" w:rsidRDefault="00BE4337" w:rsidP="00BE4337">
      <w:pPr>
        <w:pStyle w:val="a2"/>
      </w:pPr>
      <w:r>
        <w:lastRenderedPageBreak/>
        <w:t xml:space="preserve">If supported, the </w:t>
      </w:r>
      <w:r w:rsidRPr="001C6A76">
        <w:t xml:space="preserve">Remote Provisioning </w:t>
      </w:r>
      <w:r>
        <w:t xml:space="preserve">Client model shall be supported by a primary element and may be supported by any secondary elements. The application-layer security on the model </w:t>
      </w:r>
      <w:r w:rsidR="00D85AED">
        <w:t>shall use the device key</w:t>
      </w:r>
      <w:r>
        <w:t>.</w:t>
      </w:r>
    </w:p>
    <w:p w14:paraId="1097200A" w14:textId="7A4FA1FD" w:rsidR="00BE4337" w:rsidRPr="001C6A76" w:rsidRDefault="00BE4337" w:rsidP="00BE4337">
      <w:pPr>
        <w:pStyle w:val="a2"/>
      </w:pPr>
      <w:r w:rsidRPr="001C6A76">
        <w:t>Th</w:t>
      </w:r>
      <w:r>
        <w:t>is</w:t>
      </w:r>
      <w:r w:rsidRPr="001C6A76">
        <w:t xml:space="preserve"> model defines the elements and procedures listed in</w:t>
      </w:r>
      <w:r w:rsidR="00C220A2">
        <w:rPr>
          <w:rStyle w:val="DocumentHyperlink"/>
        </w:rPr>
        <w:t xml:space="preserve"> </w:t>
      </w:r>
      <w:r w:rsidR="00C220A2" w:rsidRPr="00A93313">
        <w:rPr>
          <w:rStyle w:val="DocumentHyperlink"/>
        </w:rPr>
        <w:fldChar w:fldCharType="begin"/>
      </w:r>
      <w:r w:rsidR="00C220A2" w:rsidRPr="00A93313">
        <w:rPr>
          <w:rStyle w:val="DocumentHyperlink"/>
        </w:rPr>
        <w:instrText xml:space="preserve"> REF _Ref511719637 \h </w:instrText>
      </w:r>
      <w:r w:rsidR="00C220A2">
        <w:rPr>
          <w:rStyle w:val="DocumentHyperlink"/>
        </w:rPr>
        <w:instrText xml:space="preserve"> \* MERGEFORMAT </w:instrText>
      </w:r>
      <w:r w:rsidR="00C220A2" w:rsidRPr="00A93313">
        <w:rPr>
          <w:rStyle w:val="DocumentHyperlink"/>
        </w:rPr>
      </w:r>
      <w:r w:rsidR="00C220A2" w:rsidRPr="00A93313">
        <w:rPr>
          <w:rStyle w:val="DocumentHyperlink"/>
        </w:rPr>
        <w:fldChar w:fldCharType="separate"/>
      </w:r>
      <w:r w:rsidR="00A60C92" w:rsidRPr="00CC2745">
        <w:rPr>
          <w:rStyle w:val="DocumentHyperlink"/>
        </w:rPr>
        <w:t>Table 4.29</w:t>
      </w:r>
      <w:r w:rsidR="00C220A2" w:rsidRPr="00A93313">
        <w:rPr>
          <w:rStyle w:val="DocumentHyperlink"/>
        </w:rPr>
        <w:fldChar w:fldCharType="end"/>
      </w:r>
      <w:r w:rsidRPr="001C6A76">
        <w:t>.</w:t>
      </w:r>
    </w:p>
    <w:tbl>
      <w:tblPr>
        <w:tblStyle w:val="af2"/>
        <w:tblW w:w="9918" w:type="dxa"/>
        <w:tblLayout w:type="fixed"/>
        <w:tblLook w:val="04A0" w:firstRow="1" w:lastRow="0" w:firstColumn="1" w:lastColumn="0" w:noHBand="0" w:noVBand="1"/>
      </w:tblPr>
      <w:tblGrid>
        <w:gridCol w:w="1129"/>
        <w:gridCol w:w="1110"/>
        <w:gridCol w:w="2009"/>
        <w:gridCol w:w="4536"/>
        <w:gridCol w:w="567"/>
        <w:gridCol w:w="567"/>
      </w:tblGrid>
      <w:tr w:rsidR="00BE4337" w14:paraId="4F26A548" w14:textId="77777777" w:rsidTr="00EE123F">
        <w:trPr>
          <w:trHeight w:val="334"/>
          <w:tblHeader/>
        </w:trPr>
        <w:tc>
          <w:tcPr>
            <w:tcW w:w="11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B4D2BD" w14:textId="77777777" w:rsidR="00BE4337" w:rsidRDefault="00BE4337" w:rsidP="00F7478E">
            <w:pPr>
              <w:pStyle w:val="Tableheading0"/>
              <w:rPr>
                <w:rFonts w:eastAsiaTheme="minorHAnsi"/>
                <w:color w:val="000000" w:themeColor="text1"/>
              </w:rPr>
            </w:pPr>
            <w:r>
              <w:t>Element</w:t>
            </w:r>
          </w:p>
        </w:tc>
        <w:tc>
          <w:tcPr>
            <w:tcW w:w="111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054B7F" w14:textId="77777777" w:rsidR="00BE4337" w:rsidRDefault="00BE4337" w:rsidP="00F7478E">
            <w:pPr>
              <w:pStyle w:val="Tableheading0"/>
              <w:rPr>
                <w:color w:val="000000" w:themeColor="text1"/>
              </w:rPr>
            </w:pPr>
            <w:r>
              <w:t>SIG Model ID</w:t>
            </w:r>
          </w:p>
        </w:tc>
        <w:tc>
          <w:tcPr>
            <w:tcW w:w="200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2DE867" w14:textId="77777777" w:rsidR="00BE4337" w:rsidRDefault="00BE4337" w:rsidP="00F7478E">
            <w:pPr>
              <w:pStyle w:val="Tableheading0"/>
              <w:rPr>
                <w:color w:val="000000" w:themeColor="text1"/>
              </w:rPr>
            </w:pPr>
            <w:r>
              <w:t>Procedure</w:t>
            </w:r>
          </w:p>
        </w:tc>
        <w:tc>
          <w:tcPr>
            <w:tcW w:w="45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39AA22" w14:textId="77777777" w:rsidR="00BE4337" w:rsidRDefault="00BE4337" w:rsidP="00F7478E">
            <w:pPr>
              <w:pStyle w:val="Tableheading0"/>
              <w:rPr>
                <w:color w:val="000000" w:themeColor="text1"/>
              </w:rPr>
            </w:pPr>
            <w:r>
              <w:t>Messages</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40B7B6" w14:textId="77777777" w:rsidR="00BE4337" w:rsidRPr="004158DA" w:rsidRDefault="00BE4337" w:rsidP="00F7478E">
            <w:pPr>
              <w:rPr>
                <w:b/>
                <w:color w:val="000000" w:themeColor="text1"/>
              </w:rPr>
            </w:pPr>
            <w:r w:rsidRPr="004158DA">
              <w:rPr>
                <w:b/>
              </w:rPr>
              <w:t>Rx</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ED4A765" w14:textId="77777777" w:rsidR="00BE4337" w:rsidRPr="004158DA" w:rsidRDefault="00BE4337" w:rsidP="00F7478E">
            <w:pPr>
              <w:rPr>
                <w:b/>
                <w:color w:val="000000" w:themeColor="text1"/>
              </w:rPr>
            </w:pPr>
            <w:r w:rsidRPr="004158DA">
              <w:rPr>
                <w:b/>
              </w:rPr>
              <w:t>Tx</w:t>
            </w:r>
          </w:p>
        </w:tc>
      </w:tr>
      <w:tr w:rsidR="003E216D" w14:paraId="05F89FF3" w14:textId="77777777" w:rsidTr="00EE123F">
        <w:trPr>
          <w:trHeight w:val="348"/>
        </w:trPr>
        <w:tc>
          <w:tcPr>
            <w:tcW w:w="1129" w:type="dxa"/>
            <w:vMerge w:val="restart"/>
            <w:tcBorders>
              <w:left w:val="single" w:sz="4" w:space="0" w:color="auto"/>
              <w:right w:val="single" w:sz="4" w:space="0" w:color="auto"/>
            </w:tcBorders>
          </w:tcPr>
          <w:p w14:paraId="189FA1F6" w14:textId="545073AA" w:rsidR="003E216D" w:rsidRDefault="003E216D" w:rsidP="003E216D">
            <w:pPr>
              <w:spacing w:after="0"/>
              <w:rPr>
                <w:color w:val="000000" w:themeColor="text1" w:themeShade="BF"/>
                <w:sz w:val="22"/>
              </w:rPr>
            </w:pPr>
            <w:r>
              <w:t>Primary</w:t>
            </w:r>
          </w:p>
        </w:tc>
        <w:tc>
          <w:tcPr>
            <w:tcW w:w="1110" w:type="dxa"/>
            <w:vMerge w:val="restart"/>
            <w:tcBorders>
              <w:left w:val="single" w:sz="4" w:space="0" w:color="auto"/>
              <w:right w:val="single" w:sz="4" w:space="0" w:color="auto"/>
            </w:tcBorders>
          </w:tcPr>
          <w:p w14:paraId="3F1515F0" w14:textId="4D15A866" w:rsidR="003E216D" w:rsidRDefault="003E216D" w:rsidP="003E216D">
            <w:pPr>
              <w:spacing w:after="0"/>
              <w:rPr>
                <w:color w:val="000000" w:themeColor="text1" w:themeShade="BF"/>
              </w:rPr>
            </w:pPr>
            <w:r>
              <w:t>0x0005</w:t>
            </w:r>
          </w:p>
        </w:tc>
        <w:tc>
          <w:tcPr>
            <w:tcW w:w="2009" w:type="dxa"/>
            <w:vMerge w:val="restart"/>
            <w:tcBorders>
              <w:top w:val="single" w:sz="4" w:space="0" w:color="auto"/>
              <w:left w:val="single" w:sz="4" w:space="0" w:color="auto"/>
              <w:right w:val="single" w:sz="4" w:space="0" w:color="auto"/>
            </w:tcBorders>
            <w:hideMark/>
          </w:tcPr>
          <w:p w14:paraId="26F75B2D" w14:textId="61074083" w:rsidR="003E216D" w:rsidRDefault="003E216D" w:rsidP="003E216D">
            <w:pPr>
              <w:pStyle w:val="TableText"/>
            </w:pPr>
            <w:r>
              <w:t xml:space="preserve">Remote </w:t>
            </w:r>
            <w:r w:rsidRPr="002867E4">
              <w:t xml:space="preserve">Provisioning </w:t>
            </w:r>
            <w:ins w:id="2329" w:author="Piotr Winiarczyk" w:date="2018-11-10T17:52:00Z">
              <w:r w:rsidR="00943B01" w:rsidRPr="00024144">
                <w:t>Scan Capabilities</w:t>
              </w:r>
            </w:ins>
            <w:del w:id="2330" w:author="Piotr Winiarczyk" w:date="2018-11-10T17:52:00Z">
              <w:r w:rsidR="00805EFA" w:rsidRPr="00EF2B0E" w:rsidDel="00943B01">
                <w:delText>Max Scanned Items</w:delText>
              </w:r>
            </w:del>
          </w:p>
        </w:tc>
        <w:tc>
          <w:tcPr>
            <w:tcW w:w="4536" w:type="dxa"/>
            <w:tcBorders>
              <w:top w:val="single" w:sz="4" w:space="0" w:color="auto"/>
              <w:left w:val="single" w:sz="4" w:space="0" w:color="auto"/>
              <w:bottom w:val="single" w:sz="4" w:space="0" w:color="auto"/>
              <w:right w:val="single" w:sz="4" w:space="0" w:color="auto"/>
            </w:tcBorders>
            <w:hideMark/>
          </w:tcPr>
          <w:p w14:paraId="7A718FA8" w14:textId="48C2DDBE" w:rsidR="003E216D" w:rsidRDefault="003E216D" w:rsidP="003E216D">
            <w:pPr>
              <w:pStyle w:val="TableText"/>
            </w:pPr>
            <w:r w:rsidRPr="00DD525F">
              <w:t>Remote Provisioning Scan Capabilities Get</w:t>
            </w:r>
          </w:p>
        </w:tc>
        <w:tc>
          <w:tcPr>
            <w:tcW w:w="567" w:type="dxa"/>
            <w:tcBorders>
              <w:top w:val="single" w:sz="4" w:space="0" w:color="auto"/>
              <w:left w:val="single" w:sz="4" w:space="0" w:color="auto"/>
              <w:bottom w:val="single" w:sz="4" w:space="0" w:color="auto"/>
              <w:right w:val="single" w:sz="4" w:space="0" w:color="auto"/>
            </w:tcBorders>
          </w:tcPr>
          <w:p w14:paraId="71A116B7" w14:textId="77777777" w:rsidR="003E216D" w:rsidRDefault="003E216D" w:rsidP="003E216D">
            <w:pPr>
              <w:pStyle w:val="TableText"/>
              <w:jc w:val="center"/>
            </w:pPr>
          </w:p>
        </w:tc>
        <w:tc>
          <w:tcPr>
            <w:tcW w:w="567" w:type="dxa"/>
            <w:tcBorders>
              <w:top w:val="single" w:sz="4" w:space="0" w:color="auto"/>
              <w:left w:val="single" w:sz="4" w:space="0" w:color="auto"/>
              <w:bottom w:val="single" w:sz="4" w:space="0" w:color="auto"/>
              <w:right w:val="single" w:sz="4" w:space="0" w:color="auto"/>
            </w:tcBorders>
            <w:hideMark/>
          </w:tcPr>
          <w:p w14:paraId="4BF15FE5" w14:textId="7F8D5C09" w:rsidR="003E216D" w:rsidRDefault="003E216D" w:rsidP="003E216D">
            <w:pPr>
              <w:pStyle w:val="TableText"/>
              <w:jc w:val="center"/>
            </w:pPr>
            <w:r>
              <w:t>M</w:t>
            </w:r>
          </w:p>
        </w:tc>
      </w:tr>
      <w:tr w:rsidR="003E216D" w14:paraId="4187EE85" w14:textId="77777777" w:rsidTr="00EE123F">
        <w:trPr>
          <w:trHeight w:val="348"/>
        </w:trPr>
        <w:tc>
          <w:tcPr>
            <w:tcW w:w="1129" w:type="dxa"/>
            <w:vMerge/>
            <w:tcBorders>
              <w:left w:val="single" w:sz="4" w:space="0" w:color="auto"/>
              <w:right w:val="single" w:sz="4" w:space="0" w:color="auto"/>
            </w:tcBorders>
            <w:vAlign w:val="center"/>
          </w:tcPr>
          <w:p w14:paraId="2E1CD2E5" w14:textId="3F26F34C" w:rsidR="003E216D" w:rsidRDefault="003E216D" w:rsidP="003E216D">
            <w:pPr>
              <w:spacing w:after="0"/>
              <w:rPr>
                <w:color w:val="000000" w:themeColor="text1" w:themeShade="BF"/>
                <w:sz w:val="22"/>
              </w:rPr>
            </w:pPr>
          </w:p>
        </w:tc>
        <w:tc>
          <w:tcPr>
            <w:tcW w:w="1110" w:type="dxa"/>
            <w:vMerge/>
            <w:tcBorders>
              <w:left w:val="single" w:sz="4" w:space="0" w:color="auto"/>
              <w:right w:val="single" w:sz="4" w:space="0" w:color="auto"/>
            </w:tcBorders>
            <w:vAlign w:val="center"/>
          </w:tcPr>
          <w:p w14:paraId="22D355B6" w14:textId="44FA3024" w:rsidR="003E216D" w:rsidRDefault="003E216D" w:rsidP="003E216D">
            <w:pPr>
              <w:spacing w:after="0"/>
              <w:rPr>
                <w:color w:val="000000" w:themeColor="text1" w:themeShade="BF"/>
              </w:rPr>
            </w:pPr>
          </w:p>
        </w:tc>
        <w:tc>
          <w:tcPr>
            <w:tcW w:w="2009" w:type="dxa"/>
            <w:vMerge/>
            <w:tcBorders>
              <w:left w:val="single" w:sz="4" w:space="0" w:color="auto"/>
              <w:right w:val="single" w:sz="4" w:space="0" w:color="auto"/>
            </w:tcBorders>
            <w:vAlign w:val="center"/>
          </w:tcPr>
          <w:p w14:paraId="208BFBA3" w14:textId="77777777" w:rsidR="003E216D" w:rsidRDefault="003E216D" w:rsidP="003E216D">
            <w:pPr>
              <w:spacing w:after="0"/>
              <w:rPr>
                <w:color w:val="000000" w:themeColor="text1" w:themeShade="BF"/>
              </w:rPr>
            </w:pPr>
          </w:p>
        </w:tc>
        <w:tc>
          <w:tcPr>
            <w:tcW w:w="4536" w:type="dxa"/>
            <w:tcBorders>
              <w:top w:val="single" w:sz="4" w:space="0" w:color="auto"/>
              <w:left w:val="single" w:sz="4" w:space="0" w:color="auto"/>
              <w:bottom w:val="single" w:sz="4" w:space="0" w:color="auto"/>
              <w:right w:val="single" w:sz="4" w:space="0" w:color="auto"/>
            </w:tcBorders>
          </w:tcPr>
          <w:p w14:paraId="354171DC" w14:textId="375D85BD" w:rsidR="003E216D" w:rsidRDefault="003E216D" w:rsidP="003E216D">
            <w:pPr>
              <w:pStyle w:val="TableText"/>
            </w:pPr>
            <w:r w:rsidRPr="00DD525F">
              <w:t>Remote Provisioning Scan Capabilities Status</w:t>
            </w:r>
          </w:p>
        </w:tc>
        <w:tc>
          <w:tcPr>
            <w:tcW w:w="567" w:type="dxa"/>
            <w:tcBorders>
              <w:top w:val="single" w:sz="4" w:space="0" w:color="auto"/>
              <w:left w:val="single" w:sz="4" w:space="0" w:color="auto"/>
              <w:bottom w:val="single" w:sz="4" w:space="0" w:color="auto"/>
              <w:right w:val="single" w:sz="4" w:space="0" w:color="auto"/>
            </w:tcBorders>
          </w:tcPr>
          <w:p w14:paraId="2AB9D000" w14:textId="19E07EB3" w:rsidR="003E216D" w:rsidRDefault="003E216D" w:rsidP="003E216D">
            <w:pPr>
              <w:pStyle w:val="TableText"/>
              <w:jc w:val="center"/>
            </w:pPr>
            <w:r>
              <w:t>M</w:t>
            </w:r>
          </w:p>
        </w:tc>
        <w:tc>
          <w:tcPr>
            <w:tcW w:w="567" w:type="dxa"/>
            <w:tcBorders>
              <w:top w:val="single" w:sz="4" w:space="0" w:color="auto"/>
              <w:left w:val="single" w:sz="4" w:space="0" w:color="auto"/>
              <w:bottom w:val="single" w:sz="4" w:space="0" w:color="auto"/>
              <w:right w:val="single" w:sz="4" w:space="0" w:color="auto"/>
            </w:tcBorders>
          </w:tcPr>
          <w:p w14:paraId="356D69FD" w14:textId="5469671A" w:rsidR="003E216D" w:rsidRDefault="003E216D" w:rsidP="003E216D">
            <w:pPr>
              <w:pStyle w:val="TableText"/>
              <w:keepNext/>
              <w:jc w:val="center"/>
            </w:pPr>
          </w:p>
        </w:tc>
      </w:tr>
      <w:tr w:rsidR="003E216D" w14:paraId="3C3D070F" w14:textId="77777777" w:rsidTr="00EE123F">
        <w:trPr>
          <w:trHeight w:val="348"/>
        </w:trPr>
        <w:tc>
          <w:tcPr>
            <w:tcW w:w="1129" w:type="dxa"/>
            <w:vMerge/>
            <w:tcBorders>
              <w:left w:val="single" w:sz="4" w:space="0" w:color="auto"/>
              <w:right w:val="single" w:sz="4" w:space="0" w:color="auto"/>
            </w:tcBorders>
            <w:vAlign w:val="center"/>
          </w:tcPr>
          <w:p w14:paraId="6F38ED3E" w14:textId="77777777" w:rsidR="003E216D" w:rsidRDefault="003E216D" w:rsidP="003E216D">
            <w:pPr>
              <w:spacing w:after="0"/>
              <w:rPr>
                <w:color w:val="000000" w:themeColor="text1" w:themeShade="BF"/>
                <w:sz w:val="22"/>
              </w:rPr>
            </w:pPr>
          </w:p>
        </w:tc>
        <w:tc>
          <w:tcPr>
            <w:tcW w:w="1110" w:type="dxa"/>
            <w:vMerge/>
            <w:tcBorders>
              <w:left w:val="single" w:sz="4" w:space="0" w:color="auto"/>
              <w:right w:val="single" w:sz="4" w:space="0" w:color="auto"/>
            </w:tcBorders>
            <w:vAlign w:val="center"/>
          </w:tcPr>
          <w:p w14:paraId="75F24946" w14:textId="77777777" w:rsidR="003E216D" w:rsidRDefault="003E216D" w:rsidP="003E216D">
            <w:pPr>
              <w:spacing w:after="0"/>
              <w:rPr>
                <w:color w:val="000000" w:themeColor="text1" w:themeShade="BF"/>
              </w:rPr>
            </w:pPr>
          </w:p>
        </w:tc>
        <w:tc>
          <w:tcPr>
            <w:tcW w:w="2009" w:type="dxa"/>
            <w:vMerge w:val="restart"/>
            <w:tcBorders>
              <w:left w:val="single" w:sz="4" w:space="0" w:color="auto"/>
              <w:right w:val="single" w:sz="4" w:space="0" w:color="auto"/>
            </w:tcBorders>
          </w:tcPr>
          <w:p w14:paraId="6AF1F60B" w14:textId="23EC1FA2" w:rsidR="003E216D" w:rsidRPr="003E216D" w:rsidRDefault="003E216D" w:rsidP="003E216D">
            <w:pPr>
              <w:pStyle w:val="TableText"/>
            </w:pPr>
            <w:r w:rsidRPr="003E216D">
              <w:t>Remote Provisioning Scan Parameters</w:t>
            </w:r>
          </w:p>
        </w:tc>
        <w:tc>
          <w:tcPr>
            <w:tcW w:w="4536" w:type="dxa"/>
            <w:tcBorders>
              <w:top w:val="single" w:sz="4" w:space="0" w:color="auto"/>
              <w:left w:val="single" w:sz="4" w:space="0" w:color="auto"/>
              <w:bottom w:val="single" w:sz="4" w:space="0" w:color="auto"/>
              <w:right w:val="single" w:sz="4" w:space="0" w:color="auto"/>
            </w:tcBorders>
          </w:tcPr>
          <w:p w14:paraId="5F78E853" w14:textId="5EE0B258" w:rsidR="003E216D" w:rsidRPr="008460DD" w:rsidRDefault="003E216D" w:rsidP="003E216D">
            <w:pPr>
              <w:pStyle w:val="TableText"/>
            </w:pPr>
            <w:r w:rsidRPr="002757F6">
              <w:t xml:space="preserve">Remote Provisioning </w:t>
            </w:r>
            <w:r>
              <w:t>Scan</w:t>
            </w:r>
            <w:r w:rsidRPr="008460DD">
              <w:t xml:space="preserve"> </w:t>
            </w:r>
            <w:r w:rsidRPr="002757F6">
              <w:t>Get</w:t>
            </w:r>
          </w:p>
        </w:tc>
        <w:tc>
          <w:tcPr>
            <w:tcW w:w="567" w:type="dxa"/>
            <w:tcBorders>
              <w:top w:val="single" w:sz="4" w:space="0" w:color="auto"/>
              <w:left w:val="single" w:sz="4" w:space="0" w:color="auto"/>
              <w:bottom w:val="single" w:sz="4" w:space="0" w:color="auto"/>
              <w:right w:val="single" w:sz="4" w:space="0" w:color="auto"/>
            </w:tcBorders>
          </w:tcPr>
          <w:p w14:paraId="3C759A62" w14:textId="77777777" w:rsidR="003E216D" w:rsidRDefault="003E216D" w:rsidP="003E216D">
            <w:pPr>
              <w:pStyle w:val="TableText"/>
              <w:jc w:val="center"/>
            </w:pPr>
          </w:p>
        </w:tc>
        <w:tc>
          <w:tcPr>
            <w:tcW w:w="567" w:type="dxa"/>
            <w:tcBorders>
              <w:top w:val="single" w:sz="4" w:space="0" w:color="auto"/>
              <w:left w:val="single" w:sz="4" w:space="0" w:color="auto"/>
              <w:bottom w:val="single" w:sz="4" w:space="0" w:color="auto"/>
              <w:right w:val="single" w:sz="4" w:space="0" w:color="auto"/>
            </w:tcBorders>
          </w:tcPr>
          <w:p w14:paraId="06B08077" w14:textId="01BE5303" w:rsidR="003E216D" w:rsidRDefault="003E216D" w:rsidP="003E216D">
            <w:pPr>
              <w:pStyle w:val="TableText"/>
              <w:keepNext/>
              <w:jc w:val="center"/>
            </w:pPr>
            <w:r>
              <w:t>M</w:t>
            </w:r>
          </w:p>
        </w:tc>
      </w:tr>
      <w:tr w:rsidR="003E216D" w14:paraId="3B327F77" w14:textId="77777777" w:rsidTr="00EE123F">
        <w:trPr>
          <w:trHeight w:val="348"/>
        </w:trPr>
        <w:tc>
          <w:tcPr>
            <w:tcW w:w="1129" w:type="dxa"/>
            <w:vMerge/>
            <w:tcBorders>
              <w:left w:val="single" w:sz="4" w:space="0" w:color="auto"/>
              <w:right w:val="single" w:sz="4" w:space="0" w:color="auto"/>
            </w:tcBorders>
            <w:vAlign w:val="center"/>
          </w:tcPr>
          <w:p w14:paraId="34A59645" w14:textId="77777777" w:rsidR="003E216D" w:rsidRDefault="003E216D" w:rsidP="003E216D">
            <w:pPr>
              <w:spacing w:after="0"/>
              <w:rPr>
                <w:color w:val="000000" w:themeColor="text1" w:themeShade="BF"/>
                <w:sz w:val="22"/>
              </w:rPr>
            </w:pPr>
          </w:p>
        </w:tc>
        <w:tc>
          <w:tcPr>
            <w:tcW w:w="1110" w:type="dxa"/>
            <w:vMerge/>
            <w:tcBorders>
              <w:left w:val="single" w:sz="4" w:space="0" w:color="auto"/>
              <w:right w:val="single" w:sz="4" w:space="0" w:color="auto"/>
            </w:tcBorders>
            <w:vAlign w:val="center"/>
          </w:tcPr>
          <w:p w14:paraId="4F829E58" w14:textId="77777777" w:rsidR="003E216D" w:rsidRDefault="003E216D" w:rsidP="003E216D">
            <w:pPr>
              <w:spacing w:after="0"/>
              <w:rPr>
                <w:color w:val="000000" w:themeColor="text1" w:themeShade="BF"/>
              </w:rPr>
            </w:pPr>
          </w:p>
        </w:tc>
        <w:tc>
          <w:tcPr>
            <w:tcW w:w="2009" w:type="dxa"/>
            <w:vMerge/>
            <w:tcBorders>
              <w:left w:val="single" w:sz="4" w:space="0" w:color="auto"/>
              <w:right w:val="single" w:sz="4" w:space="0" w:color="auto"/>
            </w:tcBorders>
            <w:vAlign w:val="center"/>
          </w:tcPr>
          <w:p w14:paraId="61018888" w14:textId="77777777" w:rsidR="003E216D" w:rsidRPr="003E216D" w:rsidRDefault="003E216D" w:rsidP="003E216D">
            <w:pPr>
              <w:pStyle w:val="TableText"/>
            </w:pPr>
          </w:p>
        </w:tc>
        <w:tc>
          <w:tcPr>
            <w:tcW w:w="4536" w:type="dxa"/>
            <w:tcBorders>
              <w:top w:val="single" w:sz="4" w:space="0" w:color="auto"/>
              <w:left w:val="single" w:sz="4" w:space="0" w:color="auto"/>
              <w:bottom w:val="single" w:sz="4" w:space="0" w:color="auto"/>
              <w:right w:val="single" w:sz="4" w:space="0" w:color="auto"/>
            </w:tcBorders>
          </w:tcPr>
          <w:p w14:paraId="12DFBF32" w14:textId="7D834C5D" w:rsidR="003E216D" w:rsidRPr="002757F6" w:rsidRDefault="003E216D" w:rsidP="003E216D">
            <w:pPr>
              <w:pStyle w:val="TableText"/>
            </w:pPr>
            <w:r w:rsidRPr="008460DD">
              <w:t xml:space="preserve">Remote Provisioning Scan </w:t>
            </w:r>
            <w:r>
              <w:t>Start</w:t>
            </w:r>
          </w:p>
        </w:tc>
        <w:tc>
          <w:tcPr>
            <w:tcW w:w="567" w:type="dxa"/>
            <w:tcBorders>
              <w:top w:val="single" w:sz="4" w:space="0" w:color="auto"/>
              <w:left w:val="single" w:sz="4" w:space="0" w:color="auto"/>
              <w:bottom w:val="single" w:sz="4" w:space="0" w:color="auto"/>
              <w:right w:val="single" w:sz="4" w:space="0" w:color="auto"/>
            </w:tcBorders>
          </w:tcPr>
          <w:p w14:paraId="2CB6A952" w14:textId="77777777" w:rsidR="003E216D" w:rsidRDefault="003E216D" w:rsidP="003E216D">
            <w:pPr>
              <w:pStyle w:val="TableText"/>
              <w:jc w:val="center"/>
            </w:pPr>
          </w:p>
        </w:tc>
        <w:tc>
          <w:tcPr>
            <w:tcW w:w="567" w:type="dxa"/>
            <w:tcBorders>
              <w:top w:val="single" w:sz="4" w:space="0" w:color="auto"/>
              <w:left w:val="single" w:sz="4" w:space="0" w:color="auto"/>
              <w:bottom w:val="single" w:sz="4" w:space="0" w:color="auto"/>
              <w:right w:val="single" w:sz="4" w:space="0" w:color="auto"/>
            </w:tcBorders>
          </w:tcPr>
          <w:p w14:paraId="768A858E" w14:textId="3115876C" w:rsidR="003E216D" w:rsidRDefault="003E216D" w:rsidP="003E216D">
            <w:pPr>
              <w:pStyle w:val="TableText"/>
              <w:keepNext/>
              <w:jc w:val="center"/>
            </w:pPr>
            <w:r>
              <w:t>M</w:t>
            </w:r>
          </w:p>
        </w:tc>
      </w:tr>
      <w:tr w:rsidR="003E216D" w14:paraId="1E56EDEA" w14:textId="77777777" w:rsidTr="00EE123F">
        <w:trPr>
          <w:trHeight w:val="348"/>
        </w:trPr>
        <w:tc>
          <w:tcPr>
            <w:tcW w:w="1129" w:type="dxa"/>
            <w:vMerge/>
            <w:tcBorders>
              <w:left w:val="single" w:sz="4" w:space="0" w:color="auto"/>
              <w:right w:val="single" w:sz="4" w:space="0" w:color="auto"/>
            </w:tcBorders>
            <w:vAlign w:val="center"/>
          </w:tcPr>
          <w:p w14:paraId="1B50BAD8" w14:textId="77777777" w:rsidR="003E216D" w:rsidRDefault="003E216D" w:rsidP="003E216D">
            <w:pPr>
              <w:spacing w:after="0"/>
              <w:rPr>
                <w:color w:val="000000" w:themeColor="text1" w:themeShade="BF"/>
                <w:sz w:val="22"/>
              </w:rPr>
            </w:pPr>
          </w:p>
        </w:tc>
        <w:tc>
          <w:tcPr>
            <w:tcW w:w="1110" w:type="dxa"/>
            <w:vMerge/>
            <w:tcBorders>
              <w:left w:val="single" w:sz="4" w:space="0" w:color="auto"/>
              <w:right w:val="single" w:sz="4" w:space="0" w:color="auto"/>
            </w:tcBorders>
            <w:vAlign w:val="center"/>
          </w:tcPr>
          <w:p w14:paraId="031CB64E" w14:textId="77777777" w:rsidR="003E216D" w:rsidRDefault="003E216D" w:rsidP="003E216D">
            <w:pPr>
              <w:spacing w:after="0"/>
              <w:rPr>
                <w:color w:val="000000" w:themeColor="text1" w:themeShade="BF"/>
              </w:rPr>
            </w:pPr>
          </w:p>
        </w:tc>
        <w:tc>
          <w:tcPr>
            <w:tcW w:w="2009" w:type="dxa"/>
            <w:vMerge/>
            <w:tcBorders>
              <w:left w:val="single" w:sz="4" w:space="0" w:color="auto"/>
              <w:right w:val="single" w:sz="4" w:space="0" w:color="auto"/>
            </w:tcBorders>
            <w:vAlign w:val="center"/>
          </w:tcPr>
          <w:p w14:paraId="7F8A8CE6" w14:textId="77777777" w:rsidR="003E216D" w:rsidRPr="003E216D" w:rsidRDefault="003E216D" w:rsidP="003E216D">
            <w:pPr>
              <w:pStyle w:val="TableText"/>
            </w:pPr>
          </w:p>
        </w:tc>
        <w:tc>
          <w:tcPr>
            <w:tcW w:w="4536" w:type="dxa"/>
            <w:tcBorders>
              <w:top w:val="single" w:sz="4" w:space="0" w:color="auto"/>
              <w:left w:val="single" w:sz="4" w:space="0" w:color="auto"/>
              <w:bottom w:val="single" w:sz="4" w:space="0" w:color="auto"/>
              <w:right w:val="single" w:sz="4" w:space="0" w:color="auto"/>
            </w:tcBorders>
          </w:tcPr>
          <w:p w14:paraId="014C471A" w14:textId="21F8F98D" w:rsidR="003E216D" w:rsidRPr="002757F6" w:rsidRDefault="003E216D" w:rsidP="003E216D">
            <w:pPr>
              <w:pStyle w:val="TableText"/>
            </w:pPr>
            <w:r w:rsidRPr="002757F6">
              <w:t xml:space="preserve">Remote Provisioning </w:t>
            </w:r>
            <w:r>
              <w:t>Scan Stop</w:t>
            </w:r>
          </w:p>
        </w:tc>
        <w:tc>
          <w:tcPr>
            <w:tcW w:w="567" w:type="dxa"/>
            <w:tcBorders>
              <w:top w:val="single" w:sz="4" w:space="0" w:color="auto"/>
              <w:left w:val="single" w:sz="4" w:space="0" w:color="auto"/>
              <w:bottom w:val="single" w:sz="4" w:space="0" w:color="auto"/>
              <w:right w:val="single" w:sz="4" w:space="0" w:color="auto"/>
            </w:tcBorders>
          </w:tcPr>
          <w:p w14:paraId="66505815" w14:textId="77777777" w:rsidR="003E216D" w:rsidRDefault="003E216D" w:rsidP="003E216D">
            <w:pPr>
              <w:pStyle w:val="TableText"/>
              <w:jc w:val="center"/>
            </w:pPr>
          </w:p>
        </w:tc>
        <w:tc>
          <w:tcPr>
            <w:tcW w:w="567" w:type="dxa"/>
            <w:tcBorders>
              <w:top w:val="single" w:sz="4" w:space="0" w:color="auto"/>
              <w:left w:val="single" w:sz="4" w:space="0" w:color="auto"/>
              <w:bottom w:val="single" w:sz="4" w:space="0" w:color="auto"/>
              <w:right w:val="single" w:sz="4" w:space="0" w:color="auto"/>
            </w:tcBorders>
          </w:tcPr>
          <w:p w14:paraId="334FFAD8" w14:textId="678A5C5A" w:rsidR="003E216D" w:rsidRDefault="003E216D" w:rsidP="003E216D">
            <w:pPr>
              <w:pStyle w:val="TableText"/>
              <w:keepNext/>
              <w:jc w:val="center"/>
            </w:pPr>
            <w:r>
              <w:t>M</w:t>
            </w:r>
          </w:p>
        </w:tc>
      </w:tr>
      <w:tr w:rsidR="003E216D" w14:paraId="5EA0883C" w14:textId="77777777" w:rsidTr="00EE123F">
        <w:trPr>
          <w:trHeight w:val="348"/>
        </w:trPr>
        <w:tc>
          <w:tcPr>
            <w:tcW w:w="1129" w:type="dxa"/>
            <w:vMerge/>
            <w:tcBorders>
              <w:left w:val="single" w:sz="4" w:space="0" w:color="auto"/>
              <w:right w:val="single" w:sz="4" w:space="0" w:color="auto"/>
            </w:tcBorders>
            <w:vAlign w:val="center"/>
          </w:tcPr>
          <w:p w14:paraId="16D63577" w14:textId="7BF2B701" w:rsidR="003E216D" w:rsidRDefault="003E216D" w:rsidP="003E216D">
            <w:pPr>
              <w:spacing w:after="0"/>
              <w:rPr>
                <w:color w:val="000000" w:themeColor="text1" w:themeShade="BF"/>
                <w:sz w:val="22"/>
              </w:rPr>
            </w:pPr>
          </w:p>
        </w:tc>
        <w:tc>
          <w:tcPr>
            <w:tcW w:w="1110" w:type="dxa"/>
            <w:vMerge/>
            <w:tcBorders>
              <w:left w:val="single" w:sz="4" w:space="0" w:color="auto"/>
              <w:right w:val="single" w:sz="4" w:space="0" w:color="auto"/>
            </w:tcBorders>
            <w:vAlign w:val="center"/>
          </w:tcPr>
          <w:p w14:paraId="32CDE535" w14:textId="7B6F993B" w:rsidR="003E216D" w:rsidRDefault="003E216D" w:rsidP="003E216D">
            <w:pPr>
              <w:spacing w:after="0"/>
              <w:rPr>
                <w:color w:val="000000" w:themeColor="text1" w:themeShade="BF"/>
              </w:rPr>
            </w:pPr>
          </w:p>
        </w:tc>
        <w:tc>
          <w:tcPr>
            <w:tcW w:w="2009" w:type="dxa"/>
            <w:vMerge/>
            <w:tcBorders>
              <w:left w:val="single" w:sz="4" w:space="0" w:color="auto"/>
              <w:right w:val="single" w:sz="4" w:space="0" w:color="auto"/>
            </w:tcBorders>
            <w:vAlign w:val="center"/>
          </w:tcPr>
          <w:p w14:paraId="1FDEE6F7" w14:textId="77777777" w:rsidR="003E216D" w:rsidRPr="003E216D" w:rsidRDefault="003E216D" w:rsidP="003E216D">
            <w:pPr>
              <w:pStyle w:val="TableText"/>
            </w:pPr>
          </w:p>
        </w:tc>
        <w:tc>
          <w:tcPr>
            <w:tcW w:w="4536" w:type="dxa"/>
            <w:tcBorders>
              <w:top w:val="single" w:sz="4" w:space="0" w:color="auto"/>
              <w:left w:val="single" w:sz="4" w:space="0" w:color="auto"/>
              <w:bottom w:val="single" w:sz="4" w:space="0" w:color="auto"/>
              <w:right w:val="single" w:sz="4" w:space="0" w:color="auto"/>
            </w:tcBorders>
          </w:tcPr>
          <w:p w14:paraId="454F5ADC" w14:textId="77DB9030" w:rsidR="003E216D" w:rsidRDefault="003E216D" w:rsidP="003E216D">
            <w:pPr>
              <w:pStyle w:val="TableText"/>
            </w:pPr>
            <w:r w:rsidRPr="002757F6">
              <w:t xml:space="preserve">Remote Provisioning </w:t>
            </w:r>
            <w:r>
              <w:t>Scan</w:t>
            </w:r>
            <w:r w:rsidRPr="008460DD">
              <w:t xml:space="preserve"> </w:t>
            </w:r>
            <w:r>
              <w:t>Status</w:t>
            </w:r>
          </w:p>
        </w:tc>
        <w:tc>
          <w:tcPr>
            <w:tcW w:w="567" w:type="dxa"/>
            <w:tcBorders>
              <w:top w:val="single" w:sz="4" w:space="0" w:color="auto"/>
              <w:left w:val="single" w:sz="4" w:space="0" w:color="auto"/>
              <w:bottom w:val="single" w:sz="4" w:space="0" w:color="auto"/>
              <w:right w:val="single" w:sz="4" w:space="0" w:color="auto"/>
            </w:tcBorders>
          </w:tcPr>
          <w:p w14:paraId="105D8E8E" w14:textId="3D378696" w:rsidR="003E216D" w:rsidRDefault="003E216D" w:rsidP="003E216D">
            <w:pPr>
              <w:pStyle w:val="TableText"/>
              <w:jc w:val="center"/>
            </w:pPr>
            <w:r>
              <w:t>M</w:t>
            </w:r>
          </w:p>
        </w:tc>
        <w:tc>
          <w:tcPr>
            <w:tcW w:w="567" w:type="dxa"/>
            <w:tcBorders>
              <w:top w:val="single" w:sz="4" w:space="0" w:color="auto"/>
              <w:left w:val="single" w:sz="4" w:space="0" w:color="auto"/>
              <w:bottom w:val="single" w:sz="4" w:space="0" w:color="auto"/>
              <w:right w:val="single" w:sz="4" w:space="0" w:color="auto"/>
            </w:tcBorders>
          </w:tcPr>
          <w:p w14:paraId="70328EE3" w14:textId="1632F9CB" w:rsidR="003E216D" w:rsidRDefault="003E216D" w:rsidP="003E216D">
            <w:pPr>
              <w:pStyle w:val="TableText"/>
              <w:keepNext/>
              <w:jc w:val="center"/>
            </w:pPr>
          </w:p>
        </w:tc>
      </w:tr>
      <w:tr w:rsidR="003E216D" w14:paraId="566B03FE" w14:textId="77777777" w:rsidTr="00EE123F">
        <w:trPr>
          <w:trHeight w:val="348"/>
        </w:trPr>
        <w:tc>
          <w:tcPr>
            <w:tcW w:w="1129" w:type="dxa"/>
            <w:vMerge/>
            <w:tcBorders>
              <w:left w:val="single" w:sz="4" w:space="0" w:color="auto"/>
              <w:right w:val="single" w:sz="4" w:space="0" w:color="auto"/>
            </w:tcBorders>
            <w:vAlign w:val="center"/>
          </w:tcPr>
          <w:p w14:paraId="4F9743AE" w14:textId="5C18985F" w:rsidR="003E216D" w:rsidRDefault="003E216D" w:rsidP="003E216D">
            <w:pPr>
              <w:spacing w:after="0"/>
              <w:rPr>
                <w:color w:val="000000" w:themeColor="text1" w:themeShade="BF"/>
                <w:sz w:val="22"/>
              </w:rPr>
            </w:pPr>
          </w:p>
        </w:tc>
        <w:tc>
          <w:tcPr>
            <w:tcW w:w="1110" w:type="dxa"/>
            <w:vMerge/>
            <w:tcBorders>
              <w:left w:val="single" w:sz="4" w:space="0" w:color="auto"/>
              <w:right w:val="single" w:sz="4" w:space="0" w:color="auto"/>
            </w:tcBorders>
            <w:vAlign w:val="center"/>
          </w:tcPr>
          <w:p w14:paraId="790C5AE6" w14:textId="1477EF49" w:rsidR="003E216D" w:rsidRDefault="003E216D" w:rsidP="003E216D">
            <w:pPr>
              <w:spacing w:after="0"/>
              <w:rPr>
                <w:color w:val="000000" w:themeColor="text1" w:themeShade="BF"/>
              </w:rPr>
            </w:pPr>
          </w:p>
        </w:tc>
        <w:tc>
          <w:tcPr>
            <w:tcW w:w="2009" w:type="dxa"/>
            <w:vMerge/>
            <w:tcBorders>
              <w:left w:val="single" w:sz="4" w:space="0" w:color="auto"/>
              <w:right w:val="single" w:sz="4" w:space="0" w:color="auto"/>
            </w:tcBorders>
            <w:vAlign w:val="center"/>
          </w:tcPr>
          <w:p w14:paraId="6A0830F3" w14:textId="77777777" w:rsidR="003E216D" w:rsidRPr="003E216D" w:rsidRDefault="003E216D" w:rsidP="003E216D">
            <w:pPr>
              <w:pStyle w:val="TableText"/>
            </w:pPr>
          </w:p>
        </w:tc>
        <w:tc>
          <w:tcPr>
            <w:tcW w:w="4536" w:type="dxa"/>
            <w:tcBorders>
              <w:top w:val="single" w:sz="4" w:space="0" w:color="auto"/>
              <w:left w:val="single" w:sz="4" w:space="0" w:color="auto"/>
              <w:bottom w:val="single" w:sz="4" w:space="0" w:color="auto"/>
              <w:right w:val="single" w:sz="4" w:space="0" w:color="auto"/>
            </w:tcBorders>
          </w:tcPr>
          <w:p w14:paraId="574ABCCF" w14:textId="37A9FB14" w:rsidR="003E216D" w:rsidRDefault="003E216D" w:rsidP="003E216D">
            <w:pPr>
              <w:pStyle w:val="TableText"/>
            </w:pPr>
            <w:r w:rsidRPr="00F823B8">
              <w:t>Remote Provisioning Scan</w:t>
            </w:r>
            <w:r>
              <w:t xml:space="preserve"> Report</w:t>
            </w:r>
          </w:p>
        </w:tc>
        <w:tc>
          <w:tcPr>
            <w:tcW w:w="567" w:type="dxa"/>
            <w:tcBorders>
              <w:top w:val="single" w:sz="4" w:space="0" w:color="auto"/>
              <w:left w:val="single" w:sz="4" w:space="0" w:color="auto"/>
              <w:bottom w:val="single" w:sz="4" w:space="0" w:color="auto"/>
              <w:right w:val="single" w:sz="4" w:space="0" w:color="auto"/>
            </w:tcBorders>
          </w:tcPr>
          <w:p w14:paraId="693A2591" w14:textId="3F698107" w:rsidR="003E216D" w:rsidRDefault="003E216D" w:rsidP="003E216D">
            <w:pPr>
              <w:pStyle w:val="TableText"/>
              <w:jc w:val="center"/>
            </w:pPr>
            <w:r>
              <w:t>M</w:t>
            </w:r>
          </w:p>
        </w:tc>
        <w:tc>
          <w:tcPr>
            <w:tcW w:w="567" w:type="dxa"/>
            <w:tcBorders>
              <w:top w:val="single" w:sz="4" w:space="0" w:color="auto"/>
              <w:left w:val="single" w:sz="4" w:space="0" w:color="auto"/>
              <w:bottom w:val="single" w:sz="4" w:space="0" w:color="auto"/>
              <w:right w:val="single" w:sz="4" w:space="0" w:color="auto"/>
            </w:tcBorders>
          </w:tcPr>
          <w:p w14:paraId="42A887B5" w14:textId="77777777" w:rsidR="003E216D" w:rsidRDefault="003E216D" w:rsidP="003E216D">
            <w:pPr>
              <w:pStyle w:val="TableText"/>
              <w:keepNext/>
              <w:jc w:val="center"/>
            </w:pPr>
          </w:p>
        </w:tc>
      </w:tr>
      <w:tr w:rsidR="003E216D" w14:paraId="30EB7862" w14:textId="77777777" w:rsidTr="00EE123F">
        <w:trPr>
          <w:trHeight w:val="348"/>
        </w:trPr>
        <w:tc>
          <w:tcPr>
            <w:tcW w:w="1129" w:type="dxa"/>
            <w:vMerge/>
            <w:tcBorders>
              <w:left w:val="single" w:sz="4" w:space="0" w:color="auto"/>
              <w:right w:val="single" w:sz="4" w:space="0" w:color="auto"/>
            </w:tcBorders>
            <w:vAlign w:val="center"/>
          </w:tcPr>
          <w:p w14:paraId="62850DEC" w14:textId="1ECC569D" w:rsidR="003E216D" w:rsidRDefault="003E216D" w:rsidP="003E216D">
            <w:pPr>
              <w:spacing w:after="0"/>
              <w:rPr>
                <w:color w:val="000000" w:themeColor="text1" w:themeShade="BF"/>
                <w:sz w:val="22"/>
              </w:rPr>
            </w:pPr>
          </w:p>
        </w:tc>
        <w:tc>
          <w:tcPr>
            <w:tcW w:w="1110" w:type="dxa"/>
            <w:vMerge/>
            <w:tcBorders>
              <w:left w:val="single" w:sz="4" w:space="0" w:color="auto"/>
              <w:right w:val="single" w:sz="4" w:space="0" w:color="auto"/>
            </w:tcBorders>
            <w:vAlign w:val="center"/>
          </w:tcPr>
          <w:p w14:paraId="25741118" w14:textId="056B29A2" w:rsidR="003E216D" w:rsidRDefault="003E216D" w:rsidP="003E216D">
            <w:pPr>
              <w:spacing w:after="0"/>
              <w:rPr>
                <w:color w:val="000000" w:themeColor="text1" w:themeShade="BF"/>
              </w:rPr>
            </w:pPr>
          </w:p>
        </w:tc>
        <w:tc>
          <w:tcPr>
            <w:tcW w:w="2009" w:type="dxa"/>
            <w:vMerge/>
            <w:tcBorders>
              <w:left w:val="single" w:sz="4" w:space="0" w:color="auto"/>
              <w:right w:val="single" w:sz="4" w:space="0" w:color="auto"/>
            </w:tcBorders>
            <w:vAlign w:val="center"/>
            <w:hideMark/>
          </w:tcPr>
          <w:p w14:paraId="70C090F2" w14:textId="77777777" w:rsidR="003E216D" w:rsidRPr="003E216D" w:rsidRDefault="003E216D" w:rsidP="003E216D">
            <w:pPr>
              <w:pStyle w:val="TableText"/>
            </w:pPr>
          </w:p>
        </w:tc>
        <w:tc>
          <w:tcPr>
            <w:tcW w:w="4536" w:type="dxa"/>
            <w:tcBorders>
              <w:top w:val="single" w:sz="4" w:space="0" w:color="auto"/>
              <w:left w:val="single" w:sz="4" w:space="0" w:color="auto"/>
              <w:bottom w:val="single" w:sz="4" w:space="0" w:color="auto"/>
              <w:right w:val="single" w:sz="4" w:space="0" w:color="auto"/>
            </w:tcBorders>
            <w:hideMark/>
          </w:tcPr>
          <w:p w14:paraId="26857BD7" w14:textId="1BCC322D" w:rsidR="003E216D" w:rsidRDefault="003E216D" w:rsidP="003E216D">
            <w:pPr>
              <w:pStyle w:val="TableText"/>
            </w:pPr>
            <w:r>
              <w:t xml:space="preserve">Remote Provisioning Extended Scan </w:t>
            </w:r>
            <w:r w:rsidR="00B771BF">
              <w:t>Start</w:t>
            </w:r>
          </w:p>
        </w:tc>
        <w:tc>
          <w:tcPr>
            <w:tcW w:w="567" w:type="dxa"/>
            <w:tcBorders>
              <w:top w:val="single" w:sz="4" w:space="0" w:color="auto"/>
              <w:left w:val="single" w:sz="4" w:space="0" w:color="auto"/>
              <w:bottom w:val="single" w:sz="4" w:space="0" w:color="auto"/>
              <w:right w:val="single" w:sz="4" w:space="0" w:color="auto"/>
            </w:tcBorders>
            <w:hideMark/>
          </w:tcPr>
          <w:p w14:paraId="69ECBE8B" w14:textId="445C9825" w:rsidR="003E216D" w:rsidRDefault="003E216D" w:rsidP="003E216D">
            <w:pPr>
              <w:pStyle w:val="TableText"/>
              <w:jc w:val="center"/>
            </w:pPr>
          </w:p>
        </w:tc>
        <w:tc>
          <w:tcPr>
            <w:tcW w:w="567" w:type="dxa"/>
            <w:tcBorders>
              <w:top w:val="single" w:sz="4" w:space="0" w:color="auto"/>
              <w:left w:val="single" w:sz="4" w:space="0" w:color="auto"/>
              <w:bottom w:val="single" w:sz="4" w:space="0" w:color="auto"/>
              <w:right w:val="single" w:sz="4" w:space="0" w:color="auto"/>
            </w:tcBorders>
          </w:tcPr>
          <w:p w14:paraId="3A56D9BA" w14:textId="2F459F14" w:rsidR="003E216D" w:rsidRDefault="003E216D" w:rsidP="003E216D">
            <w:pPr>
              <w:pStyle w:val="TableText"/>
              <w:keepNext/>
              <w:jc w:val="center"/>
            </w:pPr>
            <w:r>
              <w:t>M</w:t>
            </w:r>
          </w:p>
        </w:tc>
      </w:tr>
      <w:tr w:rsidR="003E216D" w14:paraId="5FB4ABB3" w14:textId="77777777" w:rsidTr="00EE123F">
        <w:trPr>
          <w:trHeight w:val="348"/>
        </w:trPr>
        <w:tc>
          <w:tcPr>
            <w:tcW w:w="1129" w:type="dxa"/>
            <w:vMerge/>
            <w:tcBorders>
              <w:left w:val="single" w:sz="4" w:space="0" w:color="auto"/>
              <w:right w:val="single" w:sz="4" w:space="0" w:color="auto"/>
            </w:tcBorders>
            <w:vAlign w:val="center"/>
          </w:tcPr>
          <w:p w14:paraId="547609D6" w14:textId="7D3ED013" w:rsidR="003E216D" w:rsidRDefault="003E216D" w:rsidP="003E216D">
            <w:pPr>
              <w:spacing w:after="0"/>
              <w:rPr>
                <w:color w:val="000000" w:themeColor="text1" w:themeShade="BF"/>
                <w:sz w:val="22"/>
              </w:rPr>
            </w:pPr>
          </w:p>
        </w:tc>
        <w:tc>
          <w:tcPr>
            <w:tcW w:w="1110" w:type="dxa"/>
            <w:vMerge/>
            <w:tcBorders>
              <w:left w:val="single" w:sz="4" w:space="0" w:color="auto"/>
              <w:right w:val="single" w:sz="4" w:space="0" w:color="auto"/>
            </w:tcBorders>
            <w:vAlign w:val="center"/>
          </w:tcPr>
          <w:p w14:paraId="4F644676" w14:textId="726617B2" w:rsidR="003E216D" w:rsidRDefault="003E216D" w:rsidP="003E216D">
            <w:pPr>
              <w:spacing w:after="0"/>
              <w:rPr>
                <w:color w:val="000000" w:themeColor="text1" w:themeShade="BF"/>
              </w:rPr>
            </w:pPr>
          </w:p>
        </w:tc>
        <w:tc>
          <w:tcPr>
            <w:tcW w:w="2009" w:type="dxa"/>
            <w:vMerge/>
            <w:tcBorders>
              <w:left w:val="single" w:sz="4" w:space="0" w:color="auto"/>
              <w:right w:val="single" w:sz="4" w:space="0" w:color="auto"/>
            </w:tcBorders>
            <w:vAlign w:val="center"/>
          </w:tcPr>
          <w:p w14:paraId="54EFF009" w14:textId="77777777" w:rsidR="003E216D" w:rsidRPr="003E216D" w:rsidRDefault="003E216D" w:rsidP="003E216D">
            <w:pPr>
              <w:pStyle w:val="TableText"/>
            </w:pPr>
          </w:p>
        </w:tc>
        <w:tc>
          <w:tcPr>
            <w:tcW w:w="4536" w:type="dxa"/>
            <w:tcBorders>
              <w:top w:val="single" w:sz="4" w:space="0" w:color="auto"/>
              <w:left w:val="single" w:sz="4" w:space="0" w:color="auto"/>
              <w:bottom w:val="single" w:sz="4" w:space="0" w:color="auto"/>
              <w:right w:val="single" w:sz="4" w:space="0" w:color="auto"/>
            </w:tcBorders>
          </w:tcPr>
          <w:p w14:paraId="13D87AF0" w14:textId="6FED1FC7" w:rsidR="003E216D" w:rsidRPr="00F823B8" w:rsidRDefault="003E216D" w:rsidP="003E216D">
            <w:pPr>
              <w:pStyle w:val="TableText"/>
            </w:pPr>
            <w:r w:rsidRPr="00F823B8">
              <w:t>Remote Provisioning Scan</w:t>
            </w:r>
            <w:r>
              <w:t xml:space="preserve"> Extended Report</w:t>
            </w:r>
          </w:p>
        </w:tc>
        <w:tc>
          <w:tcPr>
            <w:tcW w:w="567" w:type="dxa"/>
            <w:tcBorders>
              <w:top w:val="single" w:sz="4" w:space="0" w:color="auto"/>
              <w:left w:val="single" w:sz="4" w:space="0" w:color="auto"/>
              <w:bottom w:val="single" w:sz="4" w:space="0" w:color="auto"/>
              <w:right w:val="single" w:sz="4" w:space="0" w:color="auto"/>
            </w:tcBorders>
          </w:tcPr>
          <w:p w14:paraId="72F111B7" w14:textId="6685DF55" w:rsidR="003E216D" w:rsidRDefault="003E216D" w:rsidP="003E216D">
            <w:pPr>
              <w:pStyle w:val="TableText"/>
              <w:jc w:val="center"/>
            </w:pPr>
            <w:r>
              <w:t>M</w:t>
            </w:r>
          </w:p>
        </w:tc>
        <w:tc>
          <w:tcPr>
            <w:tcW w:w="567" w:type="dxa"/>
            <w:tcBorders>
              <w:top w:val="single" w:sz="4" w:space="0" w:color="auto"/>
              <w:left w:val="single" w:sz="4" w:space="0" w:color="auto"/>
              <w:bottom w:val="single" w:sz="4" w:space="0" w:color="auto"/>
              <w:right w:val="single" w:sz="4" w:space="0" w:color="auto"/>
            </w:tcBorders>
          </w:tcPr>
          <w:p w14:paraId="25419317" w14:textId="77777777" w:rsidR="003E216D" w:rsidRDefault="003E216D" w:rsidP="003E216D">
            <w:pPr>
              <w:pStyle w:val="TableText"/>
              <w:keepNext/>
              <w:jc w:val="center"/>
            </w:pPr>
          </w:p>
        </w:tc>
      </w:tr>
      <w:tr w:rsidR="00AF33D1" w14:paraId="0E5D9E72" w14:textId="77777777" w:rsidTr="00EE123F">
        <w:trPr>
          <w:trHeight w:val="348"/>
        </w:trPr>
        <w:tc>
          <w:tcPr>
            <w:tcW w:w="1129" w:type="dxa"/>
            <w:vMerge/>
            <w:tcBorders>
              <w:left w:val="single" w:sz="4" w:space="0" w:color="auto"/>
              <w:right w:val="single" w:sz="4" w:space="0" w:color="auto"/>
            </w:tcBorders>
            <w:vAlign w:val="center"/>
          </w:tcPr>
          <w:p w14:paraId="4E3E03C3" w14:textId="77777777" w:rsidR="00AF33D1" w:rsidRDefault="00AF33D1" w:rsidP="00AF33D1">
            <w:pPr>
              <w:spacing w:after="0"/>
              <w:rPr>
                <w:color w:val="000000" w:themeColor="text1" w:themeShade="BF"/>
                <w:sz w:val="22"/>
              </w:rPr>
            </w:pPr>
          </w:p>
        </w:tc>
        <w:tc>
          <w:tcPr>
            <w:tcW w:w="1110" w:type="dxa"/>
            <w:vMerge/>
            <w:tcBorders>
              <w:left w:val="single" w:sz="4" w:space="0" w:color="auto"/>
              <w:right w:val="single" w:sz="4" w:space="0" w:color="auto"/>
            </w:tcBorders>
            <w:vAlign w:val="center"/>
          </w:tcPr>
          <w:p w14:paraId="3C232E1A" w14:textId="77777777" w:rsidR="00AF33D1" w:rsidRDefault="00AF33D1" w:rsidP="00AF33D1">
            <w:pPr>
              <w:spacing w:after="0"/>
              <w:rPr>
                <w:color w:val="000000" w:themeColor="text1" w:themeShade="BF"/>
              </w:rPr>
            </w:pPr>
          </w:p>
        </w:tc>
        <w:tc>
          <w:tcPr>
            <w:tcW w:w="2009" w:type="dxa"/>
            <w:vMerge w:val="restart"/>
            <w:tcBorders>
              <w:left w:val="single" w:sz="4" w:space="0" w:color="auto"/>
              <w:right w:val="single" w:sz="4" w:space="0" w:color="auto"/>
            </w:tcBorders>
          </w:tcPr>
          <w:p w14:paraId="2CAC6241" w14:textId="40F1F159" w:rsidR="00AF33D1" w:rsidRPr="00C3106B" w:rsidRDefault="00C81828" w:rsidP="003E216D">
            <w:pPr>
              <w:pStyle w:val="TableText"/>
            </w:pPr>
            <w:ins w:id="2331" w:author="Piotr Winiarczyk" w:date="2018-11-02T08:24:00Z">
              <w:r>
                <w:t xml:space="preserve">Remote </w:t>
              </w:r>
            </w:ins>
            <w:r w:rsidR="00AF33D1" w:rsidRPr="00FA02BF">
              <w:t xml:space="preserve">Provisioning </w:t>
            </w:r>
            <w:r w:rsidR="00AF33D1">
              <w:t>L</w:t>
            </w:r>
            <w:r w:rsidR="00AF33D1" w:rsidRPr="00FA02BF">
              <w:t>ink</w:t>
            </w:r>
            <w:ins w:id="2332" w:author="Piotr Winiarczyk" w:date="2018-11-02T08:24:00Z">
              <w:r>
                <w:t xml:space="preserve"> Parameters</w:t>
              </w:r>
            </w:ins>
          </w:p>
        </w:tc>
        <w:tc>
          <w:tcPr>
            <w:tcW w:w="4536" w:type="dxa"/>
            <w:tcBorders>
              <w:top w:val="single" w:sz="4" w:space="0" w:color="auto"/>
              <w:left w:val="single" w:sz="4" w:space="0" w:color="auto"/>
              <w:bottom w:val="single" w:sz="4" w:space="0" w:color="auto"/>
              <w:right w:val="single" w:sz="4" w:space="0" w:color="auto"/>
            </w:tcBorders>
          </w:tcPr>
          <w:p w14:paraId="6C42240A" w14:textId="43B4269E" w:rsidR="00AF33D1" w:rsidRPr="00B67197" w:rsidRDefault="00AF33D1" w:rsidP="00AF33D1">
            <w:pPr>
              <w:pStyle w:val="TableText"/>
            </w:pPr>
            <w:r w:rsidRPr="00B67197">
              <w:t xml:space="preserve">Remote Provisioning Link </w:t>
            </w:r>
            <w:r>
              <w:t>Get</w:t>
            </w:r>
          </w:p>
        </w:tc>
        <w:tc>
          <w:tcPr>
            <w:tcW w:w="567" w:type="dxa"/>
            <w:tcBorders>
              <w:top w:val="single" w:sz="4" w:space="0" w:color="auto"/>
              <w:left w:val="single" w:sz="4" w:space="0" w:color="auto"/>
              <w:bottom w:val="single" w:sz="4" w:space="0" w:color="auto"/>
              <w:right w:val="single" w:sz="4" w:space="0" w:color="auto"/>
            </w:tcBorders>
          </w:tcPr>
          <w:p w14:paraId="406D77F6" w14:textId="77777777" w:rsidR="00AF33D1" w:rsidRDefault="00AF33D1" w:rsidP="00AF33D1">
            <w:pPr>
              <w:pStyle w:val="TableText"/>
              <w:jc w:val="center"/>
            </w:pPr>
          </w:p>
        </w:tc>
        <w:tc>
          <w:tcPr>
            <w:tcW w:w="567" w:type="dxa"/>
            <w:tcBorders>
              <w:top w:val="single" w:sz="4" w:space="0" w:color="auto"/>
              <w:left w:val="single" w:sz="4" w:space="0" w:color="auto"/>
              <w:bottom w:val="single" w:sz="4" w:space="0" w:color="auto"/>
              <w:right w:val="single" w:sz="4" w:space="0" w:color="auto"/>
            </w:tcBorders>
          </w:tcPr>
          <w:p w14:paraId="429FFA99" w14:textId="003BC13B" w:rsidR="00AF33D1" w:rsidRDefault="00AF33D1" w:rsidP="00AF33D1">
            <w:pPr>
              <w:pStyle w:val="TableText"/>
              <w:keepNext/>
              <w:jc w:val="center"/>
            </w:pPr>
            <w:r>
              <w:t>M</w:t>
            </w:r>
          </w:p>
        </w:tc>
      </w:tr>
      <w:tr w:rsidR="00AF33D1" w14:paraId="12B36971" w14:textId="77777777" w:rsidTr="00EE123F">
        <w:trPr>
          <w:trHeight w:val="348"/>
        </w:trPr>
        <w:tc>
          <w:tcPr>
            <w:tcW w:w="1129" w:type="dxa"/>
            <w:vMerge/>
            <w:tcBorders>
              <w:left w:val="single" w:sz="4" w:space="0" w:color="auto"/>
              <w:right w:val="single" w:sz="4" w:space="0" w:color="auto"/>
            </w:tcBorders>
            <w:vAlign w:val="center"/>
          </w:tcPr>
          <w:p w14:paraId="5FD3AEDE" w14:textId="77777777" w:rsidR="00AF33D1" w:rsidRDefault="00AF33D1" w:rsidP="00AF33D1">
            <w:pPr>
              <w:spacing w:after="0"/>
              <w:rPr>
                <w:color w:val="000000" w:themeColor="text1" w:themeShade="BF"/>
                <w:sz w:val="22"/>
              </w:rPr>
            </w:pPr>
          </w:p>
        </w:tc>
        <w:tc>
          <w:tcPr>
            <w:tcW w:w="1110" w:type="dxa"/>
            <w:vMerge/>
            <w:tcBorders>
              <w:left w:val="single" w:sz="4" w:space="0" w:color="auto"/>
              <w:right w:val="single" w:sz="4" w:space="0" w:color="auto"/>
            </w:tcBorders>
            <w:vAlign w:val="center"/>
          </w:tcPr>
          <w:p w14:paraId="56E8698B" w14:textId="77777777" w:rsidR="00AF33D1" w:rsidRDefault="00AF33D1" w:rsidP="00AF33D1">
            <w:pPr>
              <w:spacing w:after="0"/>
              <w:rPr>
                <w:color w:val="000000" w:themeColor="text1" w:themeShade="BF"/>
              </w:rPr>
            </w:pPr>
          </w:p>
        </w:tc>
        <w:tc>
          <w:tcPr>
            <w:tcW w:w="2009" w:type="dxa"/>
            <w:vMerge/>
            <w:tcBorders>
              <w:left w:val="single" w:sz="4" w:space="0" w:color="auto"/>
              <w:right w:val="single" w:sz="4" w:space="0" w:color="auto"/>
            </w:tcBorders>
          </w:tcPr>
          <w:p w14:paraId="2D25CCBE" w14:textId="45838DF4" w:rsidR="00AF33D1" w:rsidRDefault="00AF33D1" w:rsidP="00AF33D1">
            <w:pPr>
              <w:spacing w:after="0"/>
              <w:rPr>
                <w:color w:val="000000" w:themeColor="text1" w:themeShade="BF"/>
              </w:rPr>
            </w:pPr>
          </w:p>
        </w:tc>
        <w:tc>
          <w:tcPr>
            <w:tcW w:w="4536" w:type="dxa"/>
            <w:tcBorders>
              <w:top w:val="single" w:sz="4" w:space="0" w:color="auto"/>
              <w:left w:val="single" w:sz="4" w:space="0" w:color="auto"/>
              <w:bottom w:val="single" w:sz="4" w:space="0" w:color="auto"/>
              <w:right w:val="single" w:sz="4" w:space="0" w:color="auto"/>
            </w:tcBorders>
          </w:tcPr>
          <w:p w14:paraId="1E2C674C" w14:textId="6974723E" w:rsidR="00AF33D1" w:rsidRPr="00F823B8" w:rsidRDefault="00AF33D1" w:rsidP="00AF33D1">
            <w:pPr>
              <w:pStyle w:val="TableText"/>
            </w:pPr>
            <w:r w:rsidRPr="00B67197">
              <w:t>Remote Provisioning Link Open</w:t>
            </w:r>
          </w:p>
        </w:tc>
        <w:tc>
          <w:tcPr>
            <w:tcW w:w="567" w:type="dxa"/>
            <w:tcBorders>
              <w:top w:val="single" w:sz="4" w:space="0" w:color="auto"/>
              <w:left w:val="single" w:sz="4" w:space="0" w:color="auto"/>
              <w:bottom w:val="single" w:sz="4" w:space="0" w:color="auto"/>
              <w:right w:val="single" w:sz="4" w:space="0" w:color="auto"/>
            </w:tcBorders>
          </w:tcPr>
          <w:p w14:paraId="28839305" w14:textId="77777777" w:rsidR="00AF33D1" w:rsidRDefault="00AF33D1" w:rsidP="00AF33D1">
            <w:pPr>
              <w:pStyle w:val="TableText"/>
              <w:jc w:val="center"/>
            </w:pPr>
          </w:p>
        </w:tc>
        <w:tc>
          <w:tcPr>
            <w:tcW w:w="567" w:type="dxa"/>
            <w:tcBorders>
              <w:top w:val="single" w:sz="4" w:space="0" w:color="auto"/>
              <w:left w:val="single" w:sz="4" w:space="0" w:color="auto"/>
              <w:bottom w:val="single" w:sz="4" w:space="0" w:color="auto"/>
              <w:right w:val="single" w:sz="4" w:space="0" w:color="auto"/>
            </w:tcBorders>
          </w:tcPr>
          <w:p w14:paraId="5AABFA6F" w14:textId="334F9D0D" w:rsidR="00AF33D1" w:rsidRDefault="00AF33D1" w:rsidP="00AF33D1">
            <w:pPr>
              <w:pStyle w:val="TableText"/>
              <w:keepNext/>
              <w:jc w:val="center"/>
            </w:pPr>
            <w:r>
              <w:t>M</w:t>
            </w:r>
          </w:p>
        </w:tc>
      </w:tr>
      <w:tr w:rsidR="00AF33D1" w14:paraId="0A3CF6C6" w14:textId="77777777" w:rsidTr="00EE123F">
        <w:trPr>
          <w:trHeight w:val="348"/>
        </w:trPr>
        <w:tc>
          <w:tcPr>
            <w:tcW w:w="1129" w:type="dxa"/>
            <w:vMerge/>
            <w:tcBorders>
              <w:left w:val="single" w:sz="4" w:space="0" w:color="auto"/>
              <w:right w:val="single" w:sz="4" w:space="0" w:color="auto"/>
            </w:tcBorders>
            <w:vAlign w:val="center"/>
          </w:tcPr>
          <w:p w14:paraId="67E4DBC0" w14:textId="77777777" w:rsidR="00AF33D1" w:rsidRDefault="00AF33D1" w:rsidP="00AF33D1">
            <w:pPr>
              <w:spacing w:after="0"/>
              <w:rPr>
                <w:color w:val="000000" w:themeColor="text1" w:themeShade="BF"/>
                <w:sz w:val="22"/>
              </w:rPr>
            </w:pPr>
          </w:p>
        </w:tc>
        <w:tc>
          <w:tcPr>
            <w:tcW w:w="1110" w:type="dxa"/>
            <w:vMerge/>
            <w:tcBorders>
              <w:left w:val="single" w:sz="4" w:space="0" w:color="auto"/>
              <w:right w:val="single" w:sz="4" w:space="0" w:color="auto"/>
            </w:tcBorders>
            <w:vAlign w:val="center"/>
          </w:tcPr>
          <w:p w14:paraId="51CF46A4" w14:textId="77777777" w:rsidR="00AF33D1" w:rsidRDefault="00AF33D1" w:rsidP="00AF33D1">
            <w:pPr>
              <w:spacing w:after="0"/>
              <w:rPr>
                <w:color w:val="000000" w:themeColor="text1" w:themeShade="BF"/>
              </w:rPr>
            </w:pPr>
          </w:p>
        </w:tc>
        <w:tc>
          <w:tcPr>
            <w:tcW w:w="2009" w:type="dxa"/>
            <w:vMerge/>
            <w:tcBorders>
              <w:left w:val="single" w:sz="4" w:space="0" w:color="auto"/>
              <w:right w:val="single" w:sz="4" w:space="0" w:color="auto"/>
            </w:tcBorders>
            <w:vAlign w:val="center"/>
          </w:tcPr>
          <w:p w14:paraId="17D5DF04" w14:textId="77777777" w:rsidR="00AF33D1" w:rsidRDefault="00AF33D1" w:rsidP="00AF33D1">
            <w:pPr>
              <w:spacing w:after="0"/>
              <w:rPr>
                <w:color w:val="000000" w:themeColor="text1" w:themeShade="BF"/>
              </w:rPr>
            </w:pPr>
          </w:p>
        </w:tc>
        <w:tc>
          <w:tcPr>
            <w:tcW w:w="4536" w:type="dxa"/>
            <w:tcBorders>
              <w:top w:val="single" w:sz="4" w:space="0" w:color="auto"/>
              <w:left w:val="single" w:sz="4" w:space="0" w:color="auto"/>
              <w:bottom w:val="single" w:sz="4" w:space="0" w:color="auto"/>
              <w:right w:val="single" w:sz="4" w:space="0" w:color="auto"/>
            </w:tcBorders>
          </w:tcPr>
          <w:p w14:paraId="02D96357" w14:textId="1048BE1D" w:rsidR="00AF33D1" w:rsidRPr="00F823B8" w:rsidRDefault="00AF33D1" w:rsidP="00AF33D1">
            <w:pPr>
              <w:pStyle w:val="TableText"/>
            </w:pPr>
            <w:r w:rsidRPr="00B67197">
              <w:t xml:space="preserve">Remote Provisioning Link </w:t>
            </w:r>
            <w:r>
              <w:t>Close</w:t>
            </w:r>
          </w:p>
        </w:tc>
        <w:tc>
          <w:tcPr>
            <w:tcW w:w="567" w:type="dxa"/>
            <w:tcBorders>
              <w:top w:val="single" w:sz="4" w:space="0" w:color="auto"/>
              <w:left w:val="single" w:sz="4" w:space="0" w:color="auto"/>
              <w:bottom w:val="single" w:sz="4" w:space="0" w:color="auto"/>
              <w:right w:val="single" w:sz="4" w:space="0" w:color="auto"/>
            </w:tcBorders>
          </w:tcPr>
          <w:p w14:paraId="68C4ADA3" w14:textId="77777777" w:rsidR="00AF33D1" w:rsidRDefault="00AF33D1" w:rsidP="00AF33D1">
            <w:pPr>
              <w:pStyle w:val="TableText"/>
              <w:jc w:val="center"/>
            </w:pPr>
          </w:p>
        </w:tc>
        <w:tc>
          <w:tcPr>
            <w:tcW w:w="567" w:type="dxa"/>
            <w:tcBorders>
              <w:top w:val="single" w:sz="4" w:space="0" w:color="auto"/>
              <w:left w:val="single" w:sz="4" w:space="0" w:color="auto"/>
              <w:bottom w:val="single" w:sz="4" w:space="0" w:color="auto"/>
              <w:right w:val="single" w:sz="4" w:space="0" w:color="auto"/>
            </w:tcBorders>
          </w:tcPr>
          <w:p w14:paraId="5C46266C" w14:textId="51B20F76" w:rsidR="00AF33D1" w:rsidRDefault="00AF33D1" w:rsidP="00AF33D1">
            <w:pPr>
              <w:pStyle w:val="TableText"/>
              <w:keepNext/>
              <w:jc w:val="center"/>
            </w:pPr>
            <w:r>
              <w:t>M</w:t>
            </w:r>
          </w:p>
        </w:tc>
      </w:tr>
      <w:tr w:rsidR="00AF33D1" w14:paraId="11B17A90" w14:textId="77777777" w:rsidTr="00EE123F">
        <w:trPr>
          <w:trHeight w:val="348"/>
        </w:trPr>
        <w:tc>
          <w:tcPr>
            <w:tcW w:w="1129" w:type="dxa"/>
            <w:vMerge/>
            <w:tcBorders>
              <w:left w:val="single" w:sz="4" w:space="0" w:color="auto"/>
              <w:right w:val="single" w:sz="4" w:space="0" w:color="auto"/>
            </w:tcBorders>
            <w:vAlign w:val="center"/>
          </w:tcPr>
          <w:p w14:paraId="50F5CC5A" w14:textId="77777777" w:rsidR="00AF33D1" w:rsidRDefault="00AF33D1" w:rsidP="00AF33D1">
            <w:pPr>
              <w:spacing w:after="0"/>
              <w:rPr>
                <w:color w:val="000000" w:themeColor="text1" w:themeShade="BF"/>
                <w:sz w:val="22"/>
              </w:rPr>
            </w:pPr>
          </w:p>
        </w:tc>
        <w:tc>
          <w:tcPr>
            <w:tcW w:w="1110" w:type="dxa"/>
            <w:vMerge/>
            <w:tcBorders>
              <w:left w:val="single" w:sz="4" w:space="0" w:color="auto"/>
              <w:right w:val="single" w:sz="4" w:space="0" w:color="auto"/>
            </w:tcBorders>
            <w:vAlign w:val="center"/>
          </w:tcPr>
          <w:p w14:paraId="00AD7EFA" w14:textId="77777777" w:rsidR="00AF33D1" w:rsidRDefault="00AF33D1" w:rsidP="00AF33D1">
            <w:pPr>
              <w:spacing w:after="0"/>
              <w:rPr>
                <w:color w:val="000000" w:themeColor="text1" w:themeShade="BF"/>
              </w:rPr>
            </w:pPr>
          </w:p>
        </w:tc>
        <w:tc>
          <w:tcPr>
            <w:tcW w:w="2009" w:type="dxa"/>
            <w:vMerge/>
            <w:tcBorders>
              <w:left w:val="single" w:sz="4" w:space="0" w:color="auto"/>
              <w:right w:val="single" w:sz="4" w:space="0" w:color="auto"/>
            </w:tcBorders>
            <w:vAlign w:val="center"/>
          </w:tcPr>
          <w:p w14:paraId="1AECEDFA" w14:textId="77777777" w:rsidR="00AF33D1" w:rsidRDefault="00AF33D1" w:rsidP="00AF33D1">
            <w:pPr>
              <w:spacing w:after="0"/>
              <w:rPr>
                <w:color w:val="000000" w:themeColor="text1" w:themeShade="BF"/>
              </w:rPr>
            </w:pPr>
          </w:p>
        </w:tc>
        <w:tc>
          <w:tcPr>
            <w:tcW w:w="4536" w:type="dxa"/>
            <w:tcBorders>
              <w:top w:val="single" w:sz="4" w:space="0" w:color="auto"/>
              <w:left w:val="single" w:sz="4" w:space="0" w:color="auto"/>
              <w:bottom w:val="single" w:sz="4" w:space="0" w:color="auto"/>
              <w:right w:val="single" w:sz="4" w:space="0" w:color="auto"/>
            </w:tcBorders>
          </w:tcPr>
          <w:p w14:paraId="0E72494B" w14:textId="37081329" w:rsidR="00AF33D1" w:rsidRPr="00F823B8" w:rsidRDefault="00AF33D1" w:rsidP="00AF33D1">
            <w:pPr>
              <w:pStyle w:val="TableText"/>
            </w:pPr>
            <w:r w:rsidRPr="00B67197">
              <w:t>Remote Provisioning Link</w:t>
            </w:r>
            <w:r>
              <w:t xml:space="preserve"> Status</w:t>
            </w:r>
          </w:p>
        </w:tc>
        <w:tc>
          <w:tcPr>
            <w:tcW w:w="567" w:type="dxa"/>
            <w:tcBorders>
              <w:top w:val="single" w:sz="4" w:space="0" w:color="auto"/>
              <w:left w:val="single" w:sz="4" w:space="0" w:color="auto"/>
              <w:bottom w:val="single" w:sz="4" w:space="0" w:color="auto"/>
              <w:right w:val="single" w:sz="4" w:space="0" w:color="auto"/>
            </w:tcBorders>
          </w:tcPr>
          <w:p w14:paraId="51728D70" w14:textId="4BD3D7F2" w:rsidR="00AF33D1" w:rsidRDefault="00AF33D1" w:rsidP="00AF33D1">
            <w:pPr>
              <w:pStyle w:val="TableText"/>
              <w:jc w:val="center"/>
            </w:pPr>
            <w:r>
              <w:t>M</w:t>
            </w:r>
          </w:p>
        </w:tc>
        <w:tc>
          <w:tcPr>
            <w:tcW w:w="567" w:type="dxa"/>
            <w:tcBorders>
              <w:top w:val="single" w:sz="4" w:space="0" w:color="auto"/>
              <w:left w:val="single" w:sz="4" w:space="0" w:color="auto"/>
              <w:bottom w:val="single" w:sz="4" w:space="0" w:color="auto"/>
              <w:right w:val="single" w:sz="4" w:space="0" w:color="auto"/>
            </w:tcBorders>
          </w:tcPr>
          <w:p w14:paraId="32A8D2F3" w14:textId="77777777" w:rsidR="00AF33D1" w:rsidRDefault="00AF33D1" w:rsidP="00AF33D1">
            <w:pPr>
              <w:pStyle w:val="TableText"/>
              <w:keepNext/>
              <w:jc w:val="center"/>
            </w:pPr>
          </w:p>
        </w:tc>
      </w:tr>
      <w:tr w:rsidR="00AF33D1" w14:paraId="72520E26" w14:textId="77777777" w:rsidTr="00EE123F">
        <w:trPr>
          <w:trHeight w:val="348"/>
        </w:trPr>
        <w:tc>
          <w:tcPr>
            <w:tcW w:w="1129" w:type="dxa"/>
            <w:vMerge/>
            <w:tcBorders>
              <w:left w:val="single" w:sz="4" w:space="0" w:color="auto"/>
              <w:right w:val="single" w:sz="4" w:space="0" w:color="auto"/>
            </w:tcBorders>
            <w:vAlign w:val="center"/>
          </w:tcPr>
          <w:p w14:paraId="31FBA778" w14:textId="77777777" w:rsidR="00AF33D1" w:rsidRDefault="00AF33D1" w:rsidP="00AF33D1">
            <w:pPr>
              <w:spacing w:after="0"/>
              <w:rPr>
                <w:color w:val="000000" w:themeColor="text1" w:themeShade="BF"/>
                <w:sz w:val="22"/>
              </w:rPr>
            </w:pPr>
          </w:p>
        </w:tc>
        <w:tc>
          <w:tcPr>
            <w:tcW w:w="1110" w:type="dxa"/>
            <w:vMerge/>
            <w:tcBorders>
              <w:left w:val="single" w:sz="4" w:space="0" w:color="auto"/>
              <w:right w:val="single" w:sz="4" w:space="0" w:color="auto"/>
            </w:tcBorders>
            <w:vAlign w:val="center"/>
          </w:tcPr>
          <w:p w14:paraId="1E5484EE" w14:textId="77777777" w:rsidR="00AF33D1" w:rsidRDefault="00AF33D1" w:rsidP="00AF33D1">
            <w:pPr>
              <w:spacing w:after="0"/>
              <w:rPr>
                <w:color w:val="000000" w:themeColor="text1" w:themeShade="BF"/>
              </w:rPr>
            </w:pPr>
          </w:p>
        </w:tc>
        <w:tc>
          <w:tcPr>
            <w:tcW w:w="2009" w:type="dxa"/>
            <w:vMerge/>
            <w:tcBorders>
              <w:left w:val="single" w:sz="4" w:space="0" w:color="auto"/>
              <w:right w:val="single" w:sz="4" w:space="0" w:color="auto"/>
            </w:tcBorders>
            <w:vAlign w:val="center"/>
          </w:tcPr>
          <w:p w14:paraId="2B7C6C3D" w14:textId="77777777" w:rsidR="00AF33D1" w:rsidRDefault="00AF33D1" w:rsidP="00AF33D1">
            <w:pPr>
              <w:spacing w:after="0"/>
              <w:rPr>
                <w:color w:val="000000" w:themeColor="text1" w:themeShade="BF"/>
              </w:rPr>
            </w:pPr>
          </w:p>
        </w:tc>
        <w:tc>
          <w:tcPr>
            <w:tcW w:w="4536" w:type="dxa"/>
            <w:tcBorders>
              <w:top w:val="single" w:sz="4" w:space="0" w:color="auto"/>
              <w:left w:val="single" w:sz="4" w:space="0" w:color="auto"/>
              <w:bottom w:val="single" w:sz="4" w:space="0" w:color="auto"/>
              <w:right w:val="single" w:sz="4" w:space="0" w:color="auto"/>
            </w:tcBorders>
          </w:tcPr>
          <w:p w14:paraId="5F512877" w14:textId="191046C4" w:rsidR="00AF33D1" w:rsidRPr="00F823B8" w:rsidRDefault="00AF33D1" w:rsidP="00AF33D1">
            <w:pPr>
              <w:pStyle w:val="TableText"/>
            </w:pPr>
            <w:r w:rsidRPr="00B67197">
              <w:t>Remote Provisioning Link</w:t>
            </w:r>
            <w:r>
              <w:t xml:space="preserve"> Report</w:t>
            </w:r>
          </w:p>
        </w:tc>
        <w:tc>
          <w:tcPr>
            <w:tcW w:w="567" w:type="dxa"/>
            <w:tcBorders>
              <w:top w:val="single" w:sz="4" w:space="0" w:color="auto"/>
              <w:left w:val="single" w:sz="4" w:space="0" w:color="auto"/>
              <w:bottom w:val="single" w:sz="4" w:space="0" w:color="auto"/>
              <w:right w:val="single" w:sz="4" w:space="0" w:color="auto"/>
            </w:tcBorders>
          </w:tcPr>
          <w:p w14:paraId="478A41EF" w14:textId="20779D9A" w:rsidR="00AF33D1" w:rsidRDefault="00AF33D1" w:rsidP="00AF33D1">
            <w:pPr>
              <w:pStyle w:val="TableText"/>
              <w:jc w:val="center"/>
            </w:pPr>
            <w:r>
              <w:t>M</w:t>
            </w:r>
          </w:p>
        </w:tc>
        <w:tc>
          <w:tcPr>
            <w:tcW w:w="567" w:type="dxa"/>
            <w:tcBorders>
              <w:top w:val="single" w:sz="4" w:space="0" w:color="auto"/>
              <w:left w:val="single" w:sz="4" w:space="0" w:color="auto"/>
              <w:bottom w:val="single" w:sz="4" w:space="0" w:color="auto"/>
              <w:right w:val="single" w:sz="4" w:space="0" w:color="auto"/>
            </w:tcBorders>
          </w:tcPr>
          <w:p w14:paraId="1E104C76" w14:textId="77777777" w:rsidR="00AF33D1" w:rsidRDefault="00AF33D1" w:rsidP="00AF33D1">
            <w:pPr>
              <w:pStyle w:val="TableText"/>
              <w:keepNext/>
              <w:jc w:val="center"/>
            </w:pPr>
          </w:p>
        </w:tc>
      </w:tr>
      <w:tr w:rsidR="00AF33D1" w14:paraId="23ECF7F2" w14:textId="77777777" w:rsidTr="00EE123F">
        <w:trPr>
          <w:trHeight w:val="348"/>
        </w:trPr>
        <w:tc>
          <w:tcPr>
            <w:tcW w:w="1129" w:type="dxa"/>
            <w:vMerge/>
            <w:tcBorders>
              <w:left w:val="single" w:sz="4" w:space="0" w:color="auto"/>
              <w:right w:val="single" w:sz="4" w:space="0" w:color="auto"/>
            </w:tcBorders>
            <w:vAlign w:val="center"/>
          </w:tcPr>
          <w:p w14:paraId="02856BFA" w14:textId="77777777" w:rsidR="00AF33D1" w:rsidRDefault="00AF33D1" w:rsidP="00AF33D1">
            <w:pPr>
              <w:spacing w:after="0"/>
              <w:rPr>
                <w:color w:val="000000" w:themeColor="text1" w:themeShade="BF"/>
                <w:sz w:val="22"/>
              </w:rPr>
            </w:pPr>
          </w:p>
        </w:tc>
        <w:tc>
          <w:tcPr>
            <w:tcW w:w="1110" w:type="dxa"/>
            <w:vMerge/>
            <w:tcBorders>
              <w:left w:val="single" w:sz="4" w:space="0" w:color="auto"/>
              <w:right w:val="single" w:sz="4" w:space="0" w:color="auto"/>
            </w:tcBorders>
            <w:vAlign w:val="center"/>
          </w:tcPr>
          <w:p w14:paraId="538BF836" w14:textId="77777777" w:rsidR="00AF33D1" w:rsidRDefault="00AF33D1" w:rsidP="00AF33D1">
            <w:pPr>
              <w:spacing w:after="0"/>
              <w:rPr>
                <w:color w:val="000000" w:themeColor="text1" w:themeShade="BF"/>
              </w:rPr>
            </w:pPr>
          </w:p>
        </w:tc>
        <w:tc>
          <w:tcPr>
            <w:tcW w:w="2009" w:type="dxa"/>
            <w:vMerge/>
            <w:tcBorders>
              <w:left w:val="single" w:sz="4" w:space="0" w:color="auto"/>
              <w:right w:val="single" w:sz="4" w:space="0" w:color="auto"/>
            </w:tcBorders>
            <w:vAlign w:val="center"/>
          </w:tcPr>
          <w:p w14:paraId="3BBE17C5" w14:textId="77777777" w:rsidR="00AF33D1" w:rsidRDefault="00AF33D1" w:rsidP="00AF33D1">
            <w:pPr>
              <w:spacing w:after="0"/>
              <w:rPr>
                <w:color w:val="000000" w:themeColor="text1" w:themeShade="BF"/>
              </w:rPr>
            </w:pPr>
          </w:p>
        </w:tc>
        <w:tc>
          <w:tcPr>
            <w:tcW w:w="4536" w:type="dxa"/>
            <w:tcBorders>
              <w:top w:val="single" w:sz="4" w:space="0" w:color="auto"/>
              <w:left w:val="single" w:sz="4" w:space="0" w:color="auto"/>
              <w:bottom w:val="single" w:sz="4" w:space="0" w:color="auto"/>
              <w:right w:val="single" w:sz="4" w:space="0" w:color="auto"/>
            </w:tcBorders>
          </w:tcPr>
          <w:p w14:paraId="06A2BD7B" w14:textId="27E5F2F7" w:rsidR="00AF33D1" w:rsidRPr="00F823B8" w:rsidRDefault="00AF33D1" w:rsidP="00AF33D1">
            <w:pPr>
              <w:pStyle w:val="TableText"/>
            </w:pPr>
            <w:r w:rsidRPr="00F823B8">
              <w:t xml:space="preserve">Remote Provisioning </w:t>
            </w:r>
            <w:r w:rsidRPr="00415C18">
              <w:t>PDU Send</w:t>
            </w:r>
          </w:p>
        </w:tc>
        <w:tc>
          <w:tcPr>
            <w:tcW w:w="567" w:type="dxa"/>
            <w:tcBorders>
              <w:top w:val="single" w:sz="4" w:space="0" w:color="auto"/>
              <w:left w:val="single" w:sz="4" w:space="0" w:color="auto"/>
              <w:bottom w:val="single" w:sz="4" w:space="0" w:color="auto"/>
              <w:right w:val="single" w:sz="4" w:space="0" w:color="auto"/>
            </w:tcBorders>
          </w:tcPr>
          <w:p w14:paraId="2C4BD427" w14:textId="77777777" w:rsidR="00AF33D1" w:rsidRDefault="00AF33D1" w:rsidP="00AF33D1">
            <w:pPr>
              <w:pStyle w:val="TableText"/>
              <w:jc w:val="center"/>
            </w:pPr>
          </w:p>
        </w:tc>
        <w:tc>
          <w:tcPr>
            <w:tcW w:w="567" w:type="dxa"/>
            <w:tcBorders>
              <w:top w:val="single" w:sz="4" w:space="0" w:color="auto"/>
              <w:left w:val="single" w:sz="4" w:space="0" w:color="auto"/>
              <w:bottom w:val="single" w:sz="4" w:space="0" w:color="auto"/>
              <w:right w:val="single" w:sz="4" w:space="0" w:color="auto"/>
            </w:tcBorders>
          </w:tcPr>
          <w:p w14:paraId="7416A60B" w14:textId="3BA6B54A" w:rsidR="00AF33D1" w:rsidRDefault="00AF33D1" w:rsidP="00AF33D1">
            <w:pPr>
              <w:pStyle w:val="TableText"/>
              <w:keepNext/>
              <w:jc w:val="center"/>
            </w:pPr>
            <w:r>
              <w:t>M</w:t>
            </w:r>
          </w:p>
        </w:tc>
      </w:tr>
      <w:tr w:rsidR="00AF33D1" w14:paraId="13C4888C" w14:textId="77777777" w:rsidTr="00EE123F">
        <w:trPr>
          <w:trHeight w:val="348"/>
        </w:trPr>
        <w:tc>
          <w:tcPr>
            <w:tcW w:w="1129" w:type="dxa"/>
            <w:vMerge/>
            <w:tcBorders>
              <w:left w:val="single" w:sz="4" w:space="0" w:color="auto"/>
              <w:right w:val="single" w:sz="4" w:space="0" w:color="auto"/>
            </w:tcBorders>
            <w:vAlign w:val="center"/>
          </w:tcPr>
          <w:p w14:paraId="15C2BB87" w14:textId="77777777" w:rsidR="00AF33D1" w:rsidRDefault="00AF33D1" w:rsidP="00AF33D1">
            <w:pPr>
              <w:spacing w:after="0"/>
              <w:rPr>
                <w:color w:val="000000" w:themeColor="text1" w:themeShade="BF"/>
                <w:sz w:val="22"/>
              </w:rPr>
            </w:pPr>
          </w:p>
        </w:tc>
        <w:tc>
          <w:tcPr>
            <w:tcW w:w="1110" w:type="dxa"/>
            <w:vMerge/>
            <w:tcBorders>
              <w:left w:val="single" w:sz="4" w:space="0" w:color="auto"/>
              <w:right w:val="single" w:sz="4" w:space="0" w:color="auto"/>
            </w:tcBorders>
            <w:vAlign w:val="center"/>
          </w:tcPr>
          <w:p w14:paraId="6AA0F86A" w14:textId="77777777" w:rsidR="00AF33D1" w:rsidRDefault="00AF33D1" w:rsidP="00AF33D1">
            <w:pPr>
              <w:spacing w:after="0"/>
              <w:rPr>
                <w:color w:val="000000" w:themeColor="text1" w:themeShade="BF"/>
              </w:rPr>
            </w:pPr>
          </w:p>
        </w:tc>
        <w:tc>
          <w:tcPr>
            <w:tcW w:w="2009" w:type="dxa"/>
            <w:vMerge/>
            <w:tcBorders>
              <w:left w:val="single" w:sz="4" w:space="0" w:color="auto"/>
              <w:right w:val="single" w:sz="4" w:space="0" w:color="auto"/>
            </w:tcBorders>
            <w:vAlign w:val="center"/>
          </w:tcPr>
          <w:p w14:paraId="3C66FA90" w14:textId="77777777" w:rsidR="00AF33D1" w:rsidRDefault="00AF33D1" w:rsidP="00AF33D1">
            <w:pPr>
              <w:spacing w:after="0"/>
              <w:rPr>
                <w:color w:val="000000" w:themeColor="text1" w:themeShade="BF"/>
              </w:rPr>
            </w:pPr>
          </w:p>
        </w:tc>
        <w:tc>
          <w:tcPr>
            <w:tcW w:w="4536" w:type="dxa"/>
            <w:tcBorders>
              <w:top w:val="single" w:sz="4" w:space="0" w:color="auto"/>
              <w:left w:val="single" w:sz="4" w:space="0" w:color="auto"/>
              <w:bottom w:val="single" w:sz="4" w:space="0" w:color="auto"/>
              <w:right w:val="single" w:sz="4" w:space="0" w:color="auto"/>
            </w:tcBorders>
          </w:tcPr>
          <w:p w14:paraId="55A72A0C" w14:textId="7CF2BFF9" w:rsidR="00AF33D1" w:rsidRPr="00F823B8" w:rsidRDefault="00AF33D1" w:rsidP="00AF33D1">
            <w:pPr>
              <w:pStyle w:val="TableText"/>
            </w:pPr>
            <w:r w:rsidRPr="002757F6">
              <w:t xml:space="preserve">Remote Provisioning </w:t>
            </w:r>
            <w:r w:rsidRPr="00C23937">
              <w:t xml:space="preserve">PDU </w:t>
            </w:r>
            <w:r>
              <w:t xml:space="preserve">Outbound </w:t>
            </w:r>
            <w:r w:rsidRPr="00C23937">
              <w:t>Report</w:t>
            </w:r>
          </w:p>
        </w:tc>
        <w:tc>
          <w:tcPr>
            <w:tcW w:w="567" w:type="dxa"/>
            <w:tcBorders>
              <w:top w:val="single" w:sz="4" w:space="0" w:color="auto"/>
              <w:left w:val="single" w:sz="4" w:space="0" w:color="auto"/>
              <w:bottom w:val="single" w:sz="4" w:space="0" w:color="auto"/>
              <w:right w:val="single" w:sz="4" w:space="0" w:color="auto"/>
            </w:tcBorders>
          </w:tcPr>
          <w:p w14:paraId="0904EFFF" w14:textId="07BBB4DD" w:rsidR="00AF33D1" w:rsidRDefault="00AF33D1" w:rsidP="00AF33D1">
            <w:pPr>
              <w:pStyle w:val="TableText"/>
              <w:jc w:val="center"/>
            </w:pPr>
            <w:r>
              <w:t>M</w:t>
            </w:r>
          </w:p>
        </w:tc>
        <w:tc>
          <w:tcPr>
            <w:tcW w:w="567" w:type="dxa"/>
            <w:tcBorders>
              <w:top w:val="single" w:sz="4" w:space="0" w:color="auto"/>
              <w:left w:val="single" w:sz="4" w:space="0" w:color="auto"/>
              <w:bottom w:val="single" w:sz="4" w:space="0" w:color="auto"/>
              <w:right w:val="single" w:sz="4" w:space="0" w:color="auto"/>
            </w:tcBorders>
          </w:tcPr>
          <w:p w14:paraId="1D77B0C0" w14:textId="77777777" w:rsidR="00AF33D1" w:rsidRDefault="00AF33D1" w:rsidP="00AF33D1">
            <w:pPr>
              <w:pStyle w:val="TableText"/>
              <w:keepNext/>
              <w:jc w:val="center"/>
            </w:pPr>
          </w:p>
        </w:tc>
      </w:tr>
      <w:tr w:rsidR="00AF33D1" w14:paraId="739A5395" w14:textId="77777777" w:rsidTr="00EE123F">
        <w:trPr>
          <w:trHeight w:val="348"/>
        </w:trPr>
        <w:tc>
          <w:tcPr>
            <w:tcW w:w="1129" w:type="dxa"/>
            <w:vMerge/>
            <w:tcBorders>
              <w:left w:val="single" w:sz="4" w:space="0" w:color="auto"/>
              <w:right w:val="single" w:sz="4" w:space="0" w:color="auto"/>
            </w:tcBorders>
            <w:vAlign w:val="center"/>
          </w:tcPr>
          <w:p w14:paraId="4FA35440" w14:textId="77777777" w:rsidR="00AF33D1" w:rsidRDefault="00AF33D1" w:rsidP="00AF33D1">
            <w:pPr>
              <w:spacing w:after="0"/>
              <w:rPr>
                <w:color w:val="000000" w:themeColor="text1" w:themeShade="BF"/>
                <w:sz w:val="22"/>
              </w:rPr>
            </w:pPr>
          </w:p>
        </w:tc>
        <w:tc>
          <w:tcPr>
            <w:tcW w:w="1110" w:type="dxa"/>
            <w:vMerge/>
            <w:tcBorders>
              <w:left w:val="single" w:sz="4" w:space="0" w:color="auto"/>
              <w:right w:val="single" w:sz="4" w:space="0" w:color="auto"/>
            </w:tcBorders>
            <w:vAlign w:val="center"/>
          </w:tcPr>
          <w:p w14:paraId="47E3F743" w14:textId="77777777" w:rsidR="00AF33D1" w:rsidRDefault="00AF33D1" w:rsidP="00AF33D1">
            <w:pPr>
              <w:spacing w:after="0"/>
              <w:rPr>
                <w:color w:val="000000" w:themeColor="text1" w:themeShade="BF"/>
              </w:rPr>
            </w:pPr>
          </w:p>
        </w:tc>
        <w:tc>
          <w:tcPr>
            <w:tcW w:w="2009" w:type="dxa"/>
            <w:vMerge/>
            <w:tcBorders>
              <w:left w:val="single" w:sz="4" w:space="0" w:color="auto"/>
              <w:bottom w:val="single" w:sz="4" w:space="0" w:color="auto"/>
              <w:right w:val="single" w:sz="4" w:space="0" w:color="auto"/>
            </w:tcBorders>
            <w:vAlign w:val="center"/>
          </w:tcPr>
          <w:p w14:paraId="0F91A148" w14:textId="77777777" w:rsidR="00AF33D1" w:rsidRDefault="00AF33D1" w:rsidP="00AF33D1">
            <w:pPr>
              <w:spacing w:after="0"/>
              <w:rPr>
                <w:color w:val="000000" w:themeColor="text1" w:themeShade="BF"/>
              </w:rPr>
            </w:pPr>
          </w:p>
        </w:tc>
        <w:tc>
          <w:tcPr>
            <w:tcW w:w="4536" w:type="dxa"/>
            <w:tcBorders>
              <w:top w:val="single" w:sz="4" w:space="0" w:color="auto"/>
              <w:left w:val="single" w:sz="4" w:space="0" w:color="auto"/>
              <w:bottom w:val="single" w:sz="4" w:space="0" w:color="auto"/>
              <w:right w:val="single" w:sz="4" w:space="0" w:color="auto"/>
            </w:tcBorders>
          </w:tcPr>
          <w:p w14:paraId="60E4F5C3" w14:textId="47162A12" w:rsidR="00AF33D1" w:rsidRPr="00F823B8" w:rsidRDefault="00AF33D1" w:rsidP="00AF33D1">
            <w:pPr>
              <w:pStyle w:val="TableText"/>
            </w:pPr>
            <w:r w:rsidRPr="002757F6">
              <w:t xml:space="preserve">Remote Provisioning </w:t>
            </w:r>
            <w:r w:rsidRPr="00C23937">
              <w:t>PDU Report</w:t>
            </w:r>
          </w:p>
        </w:tc>
        <w:tc>
          <w:tcPr>
            <w:tcW w:w="567" w:type="dxa"/>
            <w:tcBorders>
              <w:top w:val="single" w:sz="4" w:space="0" w:color="auto"/>
              <w:left w:val="single" w:sz="4" w:space="0" w:color="auto"/>
              <w:bottom w:val="single" w:sz="4" w:space="0" w:color="auto"/>
              <w:right w:val="single" w:sz="4" w:space="0" w:color="auto"/>
            </w:tcBorders>
          </w:tcPr>
          <w:p w14:paraId="4AB512EE" w14:textId="3858DFB0" w:rsidR="00AF33D1" w:rsidRDefault="00AF33D1" w:rsidP="00AF33D1">
            <w:pPr>
              <w:pStyle w:val="TableText"/>
              <w:jc w:val="center"/>
            </w:pPr>
            <w:r>
              <w:t>M</w:t>
            </w:r>
          </w:p>
        </w:tc>
        <w:tc>
          <w:tcPr>
            <w:tcW w:w="567" w:type="dxa"/>
            <w:tcBorders>
              <w:top w:val="single" w:sz="4" w:space="0" w:color="auto"/>
              <w:left w:val="single" w:sz="4" w:space="0" w:color="auto"/>
              <w:bottom w:val="single" w:sz="4" w:space="0" w:color="auto"/>
              <w:right w:val="single" w:sz="4" w:space="0" w:color="auto"/>
            </w:tcBorders>
          </w:tcPr>
          <w:p w14:paraId="1FA40D2E" w14:textId="77777777" w:rsidR="00AF33D1" w:rsidRDefault="00AF33D1" w:rsidP="00AF33D1">
            <w:pPr>
              <w:pStyle w:val="TableText"/>
              <w:keepNext/>
              <w:jc w:val="center"/>
            </w:pPr>
          </w:p>
        </w:tc>
      </w:tr>
    </w:tbl>
    <w:p w14:paraId="312BE3C5" w14:textId="011AC0D5" w:rsidR="00BE4337" w:rsidRDefault="00BE4337" w:rsidP="00BE4337">
      <w:pPr>
        <w:pStyle w:val="a6"/>
      </w:pPr>
      <w:bookmarkStart w:id="2333" w:name="_Ref511719637"/>
      <w:r>
        <w:t xml:space="preserve">Table </w:t>
      </w:r>
      <w:ins w:id="2334" w:author="Piotr Winiarczyk" w:date="2018-11-10T17:37:00Z">
        <w:r w:rsidR="00F7192C">
          <w:fldChar w:fldCharType="begin"/>
        </w:r>
        <w:r w:rsidR="00F7192C">
          <w:instrText xml:space="preserve"> STYLEREF 1 \s </w:instrText>
        </w:r>
      </w:ins>
      <w:r w:rsidR="00F7192C">
        <w:fldChar w:fldCharType="separate"/>
      </w:r>
      <w:r w:rsidR="00F7192C">
        <w:rPr>
          <w:noProof/>
        </w:rPr>
        <w:t>4</w:t>
      </w:r>
      <w:ins w:id="2335" w:author="Piotr Winiarczyk" w:date="2018-11-10T17:37:00Z">
        <w:r w:rsidR="00F7192C">
          <w:fldChar w:fldCharType="end"/>
        </w:r>
        <w:r w:rsidR="00F7192C">
          <w:t>.</w:t>
        </w:r>
        <w:r w:rsidR="00F7192C">
          <w:fldChar w:fldCharType="begin"/>
        </w:r>
        <w:r w:rsidR="00F7192C">
          <w:instrText xml:space="preserve"> SEQ Table \* ARABIC \s 1 </w:instrText>
        </w:r>
      </w:ins>
      <w:r w:rsidR="00F7192C">
        <w:fldChar w:fldCharType="separate"/>
      </w:r>
      <w:ins w:id="2336" w:author="Piotr Winiarczyk" w:date="2018-11-10T17:37:00Z">
        <w:r w:rsidR="00F7192C">
          <w:rPr>
            <w:noProof/>
          </w:rPr>
          <w:t>27</w:t>
        </w:r>
        <w:r w:rsidR="00F7192C">
          <w:fldChar w:fldCharType="end"/>
        </w:r>
      </w:ins>
      <w:del w:id="2337" w:author="Piotr Winiarczyk" w:date="2018-11-10T17:37:00Z">
        <w:r w:rsidR="005E70B5" w:rsidDel="00F7192C">
          <w:rPr>
            <w:noProof/>
          </w:rPr>
          <w:fldChar w:fldCharType="begin"/>
        </w:r>
        <w:r w:rsidR="005E70B5" w:rsidDel="00F7192C">
          <w:rPr>
            <w:noProof/>
          </w:rPr>
          <w:delInstrText xml:space="preserve"> STYLEREF 1 \s </w:delInstrText>
        </w:r>
        <w:r w:rsidR="005E70B5" w:rsidDel="00F7192C">
          <w:rPr>
            <w:noProof/>
          </w:rPr>
          <w:fldChar w:fldCharType="separate"/>
        </w:r>
        <w:r w:rsidR="00A60C92" w:rsidDel="00F7192C">
          <w:rPr>
            <w:noProof/>
          </w:rPr>
          <w:delText>4</w:delText>
        </w:r>
        <w:r w:rsidR="005E70B5" w:rsidDel="00F7192C">
          <w:rPr>
            <w:noProof/>
          </w:rPr>
          <w:fldChar w:fldCharType="end"/>
        </w:r>
        <w:r w:rsidR="007F4E90" w:rsidDel="00F7192C">
          <w:delText>.</w:delText>
        </w:r>
        <w:r w:rsidR="005E70B5" w:rsidDel="00F7192C">
          <w:rPr>
            <w:noProof/>
          </w:rPr>
          <w:fldChar w:fldCharType="begin"/>
        </w:r>
        <w:r w:rsidR="005E70B5" w:rsidDel="00F7192C">
          <w:rPr>
            <w:noProof/>
          </w:rPr>
          <w:delInstrText xml:space="preserve"> SEQ Table \* ARABIC \s 1 </w:delInstrText>
        </w:r>
        <w:r w:rsidR="005E70B5" w:rsidDel="00F7192C">
          <w:rPr>
            <w:noProof/>
          </w:rPr>
          <w:fldChar w:fldCharType="separate"/>
        </w:r>
        <w:r w:rsidR="00A60C92" w:rsidDel="00F7192C">
          <w:rPr>
            <w:noProof/>
          </w:rPr>
          <w:delText>29</w:delText>
        </w:r>
        <w:r w:rsidR="005E70B5" w:rsidDel="00F7192C">
          <w:rPr>
            <w:noProof/>
          </w:rPr>
          <w:fldChar w:fldCharType="end"/>
        </w:r>
      </w:del>
      <w:bookmarkEnd w:id="2333"/>
      <w:r>
        <w:rPr>
          <w:noProof/>
        </w:rPr>
        <w:t>:</w:t>
      </w:r>
      <w:r w:rsidRPr="00421DDD">
        <w:t xml:space="preserve"> </w:t>
      </w:r>
      <w:r w:rsidRPr="001C6A76">
        <w:t xml:space="preserve">Remote Provisioning </w:t>
      </w:r>
      <w:r>
        <w:t>Client elements and procedures</w:t>
      </w:r>
    </w:p>
    <w:p w14:paraId="733E593E" w14:textId="2FEC1D60" w:rsidR="00BA3CAA" w:rsidRPr="00220370" w:rsidRDefault="00BE4337" w:rsidP="00EE123F">
      <w:pPr>
        <w:pStyle w:val="a2"/>
      </w:pPr>
      <w:r>
        <w:t>M = Mandatory</w:t>
      </w:r>
    </w:p>
    <w:p w14:paraId="211A774D" w14:textId="77777777" w:rsidR="00BE4337" w:rsidRDefault="00BE4337" w:rsidP="00BE4337">
      <w:pPr>
        <w:pStyle w:val="40"/>
      </w:pPr>
      <w:bookmarkStart w:id="2338" w:name="_Toc527039257"/>
      <w:bookmarkStart w:id="2339" w:name="_Toc527039258"/>
      <w:bookmarkEnd w:id="2338"/>
      <w:r>
        <w:t>Behavior</w:t>
      </w:r>
      <w:bookmarkEnd w:id="2339"/>
    </w:p>
    <w:p w14:paraId="0F5F979F" w14:textId="23A0004B" w:rsidR="00BE4337" w:rsidRDefault="00BE4337" w:rsidP="00BE4337">
      <w:pPr>
        <w:pStyle w:val="a2"/>
      </w:pPr>
      <w:r>
        <w:t xml:space="preserve">This section describes behaviors for procedures and messages for the </w:t>
      </w:r>
      <w:r w:rsidRPr="001C6A76">
        <w:t xml:space="preserve">Remote Provisioning </w:t>
      </w:r>
      <w:r>
        <w:t>Client model.</w:t>
      </w:r>
    </w:p>
    <w:p w14:paraId="44FCF3D6" w14:textId="1A232EFC" w:rsidR="00721445" w:rsidRPr="00093100" w:rsidRDefault="00BE4337" w:rsidP="00BE4337">
      <w:pPr>
        <w:pStyle w:val="a2"/>
      </w:pPr>
      <w:r>
        <w:t xml:space="preserve">An element can send any </w:t>
      </w:r>
      <w:r w:rsidRPr="003D05F1">
        <w:t xml:space="preserve">Remote Provisioning Client </w:t>
      </w:r>
      <w:r>
        <w:t xml:space="preserve">message at any time to query or change a state of a peer element. The element may receive some unsolicited </w:t>
      </w:r>
      <w:r w:rsidRPr="003D05F1">
        <w:t xml:space="preserve">Remote Provisioning </w:t>
      </w:r>
      <w:r w:rsidR="00651FD6">
        <w:t>Server</w:t>
      </w:r>
      <w:r w:rsidRPr="003D05F1">
        <w:t xml:space="preserve"> </w:t>
      </w:r>
      <w:r>
        <w:t>messages and shall process them and deliver them to the upper layer.</w:t>
      </w:r>
    </w:p>
    <w:p w14:paraId="32F018AF" w14:textId="76A858E0" w:rsidR="00BE4337" w:rsidRDefault="00BE4337" w:rsidP="00BE4337">
      <w:pPr>
        <w:pStyle w:val="50"/>
      </w:pPr>
      <w:r w:rsidRPr="00327C24">
        <w:lastRenderedPageBreak/>
        <w:t xml:space="preserve">Remote Provisioning </w:t>
      </w:r>
      <w:r w:rsidRPr="001E4A2E">
        <w:t xml:space="preserve">Scan </w:t>
      </w:r>
      <w:r w:rsidRPr="00B16988">
        <w:t>procedure</w:t>
      </w:r>
    </w:p>
    <w:p w14:paraId="33666E14" w14:textId="102FB276" w:rsidR="00877A3C" w:rsidRPr="00877A3C" w:rsidRDefault="00633527" w:rsidP="00BC2919">
      <w:r w:rsidRPr="0086376E">
        <w:t xml:space="preserve">This section describes behaviors </w:t>
      </w:r>
      <w:r>
        <w:t>for managing scans</w:t>
      </w:r>
      <w:r w:rsidR="0020040D">
        <w:t>,</w:t>
      </w:r>
      <w:r>
        <w:t xml:space="preserve"> and getting information about scan capabilities</w:t>
      </w:r>
      <w:r w:rsidR="0020040D">
        <w:t>,</w:t>
      </w:r>
      <w:r>
        <w:t xml:space="preserve"> and state </w:t>
      </w:r>
      <w:r w:rsidR="00BC2919">
        <w:t>for</w:t>
      </w:r>
      <w:r>
        <w:t xml:space="preserve"> a Remote Provisioning Scan Server</w:t>
      </w:r>
      <w:r w:rsidR="0020040D">
        <w:t>,</w:t>
      </w:r>
      <w:r>
        <w:t xml:space="preserve"> and about unprovisioned devices eligible for provisioning </w:t>
      </w:r>
      <w:r w:rsidR="00AE59B4">
        <w:t>by</w:t>
      </w:r>
      <w:r w:rsidRPr="0086376E">
        <w:t xml:space="preserve"> </w:t>
      </w:r>
      <w:r>
        <w:t>the</w:t>
      </w:r>
      <w:r w:rsidRPr="0086376E">
        <w:t xml:space="preserve"> </w:t>
      </w:r>
      <w:r>
        <w:t>Remote Provisioning Client</w:t>
      </w:r>
      <w:r w:rsidRPr="0086376E">
        <w:t xml:space="preserve"> model.</w:t>
      </w:r>
    </w:p>
    <w:p w14:paraId="5D2D7CB2" w14:textId="1990367C" w:rsidR="00D94F15" w:rsidRDefault="00D94F15" w:rsidP="00716474">
      <w:pPr>
        <w:pStyle w:val="6"/>
      </w:pPr>
      <w:r w:rsidRPr="00C77743">
        <w:t xml:space="preserve">Sending </w:t>
      </w:r>
      <w:r w:rsidRPr="00653666">
        <w:t xml:space="preserve">a </w:t>
      </w:r>
      <w:r w:rsidRPr="002757F6">
        <w:t xml:space="preserve">Remote </w:t>
      </w:r>
      <w:r w:rsidRPr="00D94F15">
        <w:t>Provisioning</w:t>
      </w:r>
      <w:r w:rsidRPr="002757F6">
        <w:t xml:space="preserve"> </w:t>
      </w:r>
      <w:r>
        <w:t xml:space="preserve">Scan Capabilities </w:t>
      </w:r>
      <w:r w:rsidRPr="002757F6">
        <w:t>Get</w:t>
      </w:r>
      <w:r w:rsidRPr="00653666">
        <w:t xml:space="preserve"> message</w:t>
      </w:r>
    </w:p>
    <w:p w14:paraId="3515AFF3" w14:textId="2D139C4C" w:rsidR="00D94F15" w:rsidRDefault="00D94F15" w:rsidP="00D94F15">
      <w:pPr>
        <w:pStyle w:val="a2"/>
      </w:pPr>
      <w:r>
        <w:t xml:space="preserve">To determine the </w:t>
      </w:r>
      <w:r w:rsidR="0066334F" w:rsidRPr="0066334F">
        <w:t xml:space="preserve">Remote Provisioning </w:t>
      </w:r>
      <w:ins w:id="2340" w:author="Piotr Winiarczyk" w:date="2018-11-10T17:52:00Z">
        <w:r w:rsidR="00943B01" w:rsidRPr="00024144">
          <w:t>Scan Capabilities</w:t>
        </w:r>
      </w:ins>
      <w:ins w:id="2341" w:author="Piotr Winiarczyk" w:date="2018-11-10T17:53:00Z">
        <w:r w:rsidR="008056E1">
          <w:t xml:space="preserve"> </w:t>
        </w:r>
      </w:ins>
      <w:del w:id="2342" w:author="Piotr Winiarczyk" w:date="2018-11-10T17:52:00Z">
        <w:r w:rsidR="0066334F" w:rsidRPr="0066334F" w:rsidDel="00943B01">
          <w:delText xml:space="preserve">Max Scanned </w:delText>
        </w:r>
        <w:r w:rsidR="00633527" w:rsidDel="00943B01">
          <w:delText xml:space="preserve">Items </w:delText>
        </w:r>
      </w:del>
      <w:r>
        <w:t>s</w:t>
      </w:r>
      <w:r w:rsidRPr="00F85CA4">
        <w:t>tate</w:t>
      </w:r>
      <w:r w:rsidR="00633527">
        <w:t xml:space="preserve"> (see Section </w:t>
      </w:r>
      <w:r w:rsidR="00633527" w:rsidRPr="00265ACF">
        <w:rPr>
          <w:rStyle w:val="DocumentHyperlink"/>
        </w:rPr>
        <w:fldChar w:fldCharType="begin"/>
      </w:r>
      <w:r w:rsidR="00633527" w:rsidRPr="00265ACF">
        <w:rPr>
          <w:rStyle w:val="DocumentHyperlink"/>
        </w:rPr>
        <w:instrText xml:space="preserve"> REF _Ref522348236 \r \h </w:instrText>
      </w:r>
      <w:r w:rsidR="00633527">
        <w:rPr>
          <w:rStyle w:val="DocumentHyperlink"/>
        </w:rPr>
        <w:instrText xml:space="preserve"> \* MERGEFORMAT </w:instrText>
      </w:r>
      <w:r w:rsidR="00633527" w:rsidRPr="00265ACF">
        <w:rPr>
          <w:rStyle w:val="DocumentHyperlink"/>
        </w:rPr>
      </w:r>
      <w:r w:rsidR="00633527" w:rsidRPr="00265ACF">
        <w:rPr>
          <w:rStyle w:val="DocumentHyperlink"/>
        </w:rPr>
        <w:fldChar w:fldCharType="separate"/>
      </w:r>
      <w:r w:rsidR="00A60C92">
        <w:rPr>
          <w:rStyle w:val="DocumentHyperlink"/>
        </w:rPr>
        <w:t>4.2.22</w:t>
      </w:r>
      <w:r w:rsidR="00633527" w:rsidRPr="00265ACF">
        <w:rPr>
          <w:rStyle w:val="DocumentHyperlink"/>
        </w:rPr>
        <w:fldChar w:fldCharType="end"/>
      </w:r>
      <w:r w:rsidR="00633527">
        <w:t>)</w:t>
      </w:r>
      <w:r>
        <w:t xml:space="preserve"> of a </w:t>
      </w:r>
      <w:r w:rsidRPr="00AF35C5">
        <w:t xml:space="preserve">Remote </w:t>
      </w:r>
      <w:r>
        <w:t xml:space="preserve">Provisioning Server, a </w:t>
      </w:r>
      <w:r w:rsidRPr="00AF35C5">
        <w:t xml:space="preserve">Remote </w:t>
      </w:r>
      <w:r>
        <w:t xml:space="preserve">Provisioning Client shall send a </w:t>
      </w:r>
      <w:r w:rsidRPr="00E44C33">
        <w:t xml:space="preserve">Remote Provisioning </w:t>
      </w:r>
      <w:r>
        <w:t>Scan</w:t>
      </w:r>
      <w:r w:rsidRPr="00E44C33">
        <w:t xml:space="preserve"> </w:t>
      </w:r>
      <w:r>
        <w:t xml:space="preserve">Capabilities </w:t>
      </w:r>
      <w:r w:rsidRPr="00E44C33">
        <w:t xml:space="preserve">Get </w:t>
      </w:r>
      <w:r>
        <w:t xml:space="preserve">message. The response is a </w:t>
      </w:r>
      <w:r w:rsidRPr="00E44C33">
        <w:t xml:space="preserve">Remote Provisioning </w:t>
      </w:r>
      <w:r>
        <w:t>Scan</w:t>
      </w:r>
      <w:r w:rsidRPr="00E44C33">
        <w:t xml:space="preserve"> </w:t>
      </w:r>
      <w:r>
        <w:t xml:space="preserve">Capabilities </w:t>
      </w:r>
      <w:r w:rsidRPr="00E44C33">
        <w:t xml:space="preserve">Status </w:t>
      </w:r>
      <w:r>
        <w:t>message (</w:t>
      </w:r>
      <w:bookmarkStart w:id="2343" w:name="_GoBack"/>
      <w:bookmarkEnd w:id="2343"/>
      <w:r>
        <w:t>see Section</w:t>
      </w:r>
      <w:r>
        <w:rPr>
          <w:rStyle w:val="DocumentHyperlink"/>
        </w:rPr>
        <w:t xml:space="preserve"> </w:t>
      </w:r>
      <w:r>
        <w:rPr>
          <w:rStyle w:val="DocumentHyperlink"/>
        </w:rPr>
        <w:fldChar w:fldCharType="begin"/>
      </w:r>
      <w:r>
        <w:rPr>
          <w:rStyle w:val="DocumentHyperlink"/>
        </w:rPr>
        <w:instrText xml:space="preserve"> REF _Ref524895995 \r \h </w:instrText>
      </w:r>
      <w:r>
        <w:rPr>
          <w:rStyle w:val="DocumentHyperlink"/>
        </w:rPr>
      </w:r>
      <w:r>
        <w:rPr>
          <w:rStyle w:val="DocumentHyperlink"/>
        </w:rPr>
        <w:fldChar w:fldCharType="separate"/>
      </w:r>
      <w:r w:rsidR="00A60C92">
        <w:rPr>
          <w:rStyle w:val="DocumentHyperlink"/>
        </w:rPr>
        <w:t>4.3.4.2</w:t>
      </w:r>
      <w:r>
        <w:rPr>
          <w:rStyle w:val="DocumentHyperlink"/>
        </w:rPr>
        <w:fldChar w:fldCharType="end"/>
      </w:r>
      <w:r>
        <w:t>).</w:t>
      </w:r>
    </w:p>
    <w:p w14:paraId="5EEC667C" w14:textId="5F89CE69" w:rsidR="00311FF7" w:rsidRDefault="00311FF7" w:rsidP="00311FF7">
      <w:pPr>
        <w:pStyle w:val="6"/>
      </w:pPr>
      <w:r w:rsidRPr="00653666">
        <w:t xml:space="preserve">Receiving a </w:t>
      </w:r>
      <w:r w:rsidRPr="002757F6">
        <w:t xml:space="preserve">Remote Provisioning </w:t>
      </w:r>
      <w:r>
        <w:t>Scan Capabilities Status</w:t>
      </w:r>
      <w:r w:rsidRPr="00653666">
        <w:t xml:space="preserve"> message</w:t>
      </w:r>
    </w:p>
    <w:p w14:paraId="060F6E88" w14:textId="4D3AA2D8" w:rsidR="00311FF7" w:rsidRPr="00FC1F28" w:rsidRDefault="00311FF7" w:rsidP="00FC1F28">
      <w:pPr>
        <w:pStyle w:val="a2"/>
      </w:pPr>
      <w:r w:rsidRPr="005828F2">
        <w:t xml:space="preserve">Upon receiving a </w:t>
      </w:r>
      <w:r w:rsidRPr="00E44C33">
        <w:t xml:space="preserve">Remote Provisioning </w:t>
      </w:r>
      <w:r>
        <w:t>Scan</w:t>
      </w:r>
      <w:r w:rsidRPr="00E44C33">
        <w:t xml:space="preserve"> </w:t>
      </w:r>
      <w:r>
        <w:t xml:space="preserve">Capabilities </w:t>
      </w:r>
      <w:r w:rsidRPr="005828F2">
        <w:t xml:space="preserve">Status message, a </w:t>
      </w:r>
      <w:r w:rsidRPr="00AF35C5">
        <w:t xml:space="preserve">Remote </w:t>
      </w:r>
      <w:r>
        <w:t xml:space="preserve">Provisioning </w:t>
      </w:r>
      <w:r w:rsidRPr="005828F2">
        <w:t xml:space="preserve">Client can determine the </w:t>
      </w:r>
      <w:r w:rsidR="0066334F" w:rsidRPr="0066334F">
        <w:t xml:space="preserve">Remote Provisioning </w:t>
      </w:r>
      <w:ins w:id="2344" w:author="Piotr Winiarczyk" w:date="2018-11-10T17:53:00Z">
        <w:r w:rsidR="008056E1" w:rsidRPr="00024144">
          <w:t>Scan Capabilities</w:t>
        </w:r>
        <w:r w:rsidR="008056E1">
          <w:t xml:space="preserve"> </w:t>
        </w:r>
      </w:ins>
      <w:del w:id="2345" w:author="Piotr Winiarczyk" w:date="2018-11-10T17:53:00Z">
        <w:r w:rsidR="0066334F" w:rsidRPr="0066334F" w:rsidDel="008056E1">
          <w:delText xml:space="preserve">Max Scanned </w:delText>
        </w:r>
        <w:r w:rsidR="00633527" w:rsidDel="008056E1">
          <w:delText xml:space="preserve">Items </w:delText>
        </w:r>
      </w:del>
      <w:r>
        <w:t xml:space="preserve">state </w:t>
      </w:r>
      <w:r w:rsidR="00633527">
        <w:t xml:space="preserve">(see Section </w:t>
      </w:r>
      <w:r w:rsidR="00633527" w:rsidRPr="00BC2919">
        <w:rPr>
          <w:rStyle w:val="DocumentHyperlink"/>
        </w:rPr>
        <w:fldChar w:fldCharType="begin"/>
      </w:r>
      <w:r w:rsidR="00633527" w:rsidRPr="00BC2919">
        <w:rPr>
          <w:rStyle w:val="DocumentHyperlink"/>
        </w:rPr>
        <w:instrText xml:space="preserve"> REF _Ref522348236 \r \h </w:instrText>
      </w:r>
      <w:r w:rsidR="00633527">
        <w:rPr>
          <w:rStyle w:val="DocumentHyperlink"/>
        </w:rPr>
        <w:instrText xml:space="preserve"> \* MERGEFORMAT </w:instrText>
      </w:r>
      <w:r w:rsidR="00633527" w:rsidRPr="00BC2919">
        <w:rPr>
          <w:rStyle w:val="DocumentHyperlink"/>
        </w:rPr>
      </w:r>
      <w:r w:rsidR="00633527" w:rsidRPr="00BC2919">
        <w:rPr>
          <w:rStyle w:val="DocumentHyperlink"/>
        </w:rPr>
        <w:fldChar w:fldCharType="separate"/>
      </w:r>
      <w:r w:rsidR="00A60C92">
        <w:rPr>
          <w:rStyle w:val="DocumentHyperlink"/>
        </w:rPr>
        <w:t>4.2.22</w:t>
      </w:r>
      <w:r w:rsidR="00633527" w:rsidRPr="00BC2919">
        <w:rPr>
          <w:rStyle w:val="DocumentHyperlink"/>
        </w:rPr>
        <w:fldChar w:fldCharType="end"/>
      </w:r>
      <w:r w:rsidR="00633527">
        <w:t xml:space="preserve">) </w:t>
      </w:r>
      <w:r w:rsidRPr="005828F2">
        <w:t xml:space="preserve">of a </w:t>
      </w:r>
      <w:r w:rsidRPr="00AF35C5">
        <w:t xml:space="preserve">Remote </w:t>
      </w:r>
      <w:r>
        <w:t xml:space="preserve">Provisioning </w:t>
      </w:r>
      <w:r w:rsidRPr="005828F2">
        <w:t>Server.</w:t>
      </w:r>
    </w:p>
    <w:p w14:paraId="3FEFC233" w14:textId="77777777" w:rsidR="00BE4337" w:rsidRDefault="00BE4337" w:rsidP="00BE4337">
      <w:pPr>
        <w:pStyle w:val="6"/>
      </w:pPr>
      <w:r w:rsidRPr="00C77743">
        <w:t xml:space="preserve">Sending </w:t>
      </w:r>
      <w:r w:rsidRPr="00653666">
        <w:t xml:space="preserve">a </w:t>
      </w:r>
      <w:r w:rsidRPr="002757F6">
        <w:t xml:space="preserve">Remote Provisioning </w:t>
      </w:r>
      <w:r>
        <w:t xml:space="preserve">Scan </w:t>
      </w:r>
      <w:r w:rsidRPr="002757F6">
        <w:t>Get</w:t>
      </w:r>
      <w:r w:rsidRPr="00653666">
        <w:t xml:space="preserve"> message</w:t>
      </w:r>
    </w:p>
    <w:p w14:paraId="6BF9E316" w14:textId="33CB8C11" w:rsidR="00BE4337" w:rsidRPr="00594AF9" w:rsidRDefault="00BE4337" w:rsidP="00BE4337">
      <w:pPr>
        <w:pStyle w:val="a2"/>
      </w:pPr>
      <w:r>
        <w:t xml:space="preserve">To determine the </w:t>
      </w:r>
      <w:r w:rsidRPr="00AF35C5">
        <w:t xml:space="preserve">Remote Provisioning </w:t>
      </w:r>
      <w:r w:rsidRPr="001E4A2E">
        <w:t>Scan Parameters</w:t>
      </w:r>
      <w:r>
        <w:t xml:space="preserve"> s</w:t>
      </w:r>
      <w:r w:rsidRPr="00F85CA4">
        <w:t>tate</w:t>
      </w:r>
      <w:r>
        <w:t xml:space="preserve"> </w:t>
      </w:r>
      <w:r w:rsidR="00633527">
        <w:t xml:space="preserve">(see Section </w:t>
      </w:r>
      <w:r w:rsidR="00633527" w:rsidRPr="00BC2919">
        <w:rPr>
          <w:rStyle w:val="DocumentHyperlink"/>
        </w:rPr>
        <w:fldChar w:fldCharType="begin"/>
      </w:r>
      <w:r w:rsidR="00633527" w:rsidRPr="00BC2919">
        <w:rPr>
          <w:rStyle w:val="DocumentHyperlink"/>
        </w:rPr>
        <w:instrText xml:space="preserve"> REF _Ref526493974 \r \h </w:instrText>
      </w:r>
      <w:r w:rsidR="00633527">
        <w:rPr>
          <w:rStyle w:val="DocumentHyperlink"/>
        </w:rPr>
        <w:instrText xml:space="preserve"> \* MERGEFORMAT </w:instrText>
      </w:r>
      <w:r w:rsidR="00633527" w:rsidRPr="00BC2919">
        <w:rPr>
          <w:rStyle w:val="DocumentHyperlink"/>
        </w:rPr>
      </w:r>
      <w:r w:rsidR="00633527" w:rsidRPr="00BC2919">
        <w:rPr>
          <w:rStyle w:val="DocumentHyperlink"/>
        </w:rPr>
        <w:fldChar w:fldCharType="separate"/>
      </w:r>
      <w:r w:rsidR="00A60C92">
        <w:rPr>
          <w:rStyle w:val="DocumentHyperlink"/>
        </w:rPr>
        <w:t>4.2.23</w:t>
      </w:r>
      <w:r w:rsidR="00633527" w:rsidRPr="00BC2919">
        <w:rPr>
          <w:rStyle w:val="DocumentHyperlink"/>
        </w:rPr>
        <w:fldChar w:fldCharType="end"/>
      </w:r>
      <w:r w:rsidR="00633527">
        <w:t xml:space="preserve">) </w:t>
      </w:r>
      <w:r>
        <w:t xml:space="preserve">of a </w:t>
      </w:r>
      <w:r w:rsidRPr="00AF35C5">
        <w:t xml:space="preserve">Remote </w:t>
      </w:r>
      <w:r>
        <w:t xml:space="preserve">Provisioning Server, a </w:t>
      </w:r>
      <w:r w:rsidRPr="00AF35C5">
        <w:t xml:space="preserve">Remote </w:t>
      </w:r>
      <w:r>
        <w:t xml:space="preserve">Provisioning Client shall send a </w:t>
      </w:r>
      <w:r w:rsidRPr="00E44C33">
        <w:t xml:space="preserve">Remote Provisioning </w:t>
      </w:r>
      <w:r>
        <w:t>Scan</w:t>
      </w:r>
      <w:r w:rsidRPr="00E44C33">
        <w:t xml:space="preserve"> Get </w:t>
      </w:r>
      <w:r>
        <w:t xml:space="preserve">message. The response is a </w:t>
      </w:r>
      <w:r w:rsidRPr="00E44C33">
        <w:t xml:space="preserve">Remote Provisioning </w:t>
      </w:r>
      <w:r>
        <w:t>Scan</w:t>
      </w:r>
      <w:r w:rsidRPr="00E44C33">
        <w:t xml:space="preserve"> Status </w:t>
      </w:r>
      <w:r>
        <w:t xml:space="preserve">message (see Section </w:t>
      </w:r>
      <w:r w:rsidR="00A47D25" w:rsidRPr="00A47D25">
        <w:rPr>
          <w:rStyle w:val="DocumentHyperlink"/>
        </w:rPr>
        <w:fldChar w:fldCharType="begin"/>
      </w:r>
      <w:r w:rsidR="00A47D25" w:rsidRPr="00A47D25">
        <w:rPr>
          <w:rStyle w:val="DocumentHyperlink"/>
        </w:rPr>
        <w:instrText xml:space="preserve"> REF _Ref521602629 \r \h </w:instrText>
      </w:r>
      <w:r w:rsidR="00A47D25">
        <w:rPr>
          <w:rStyle w:val="DocumentHyperlink"/>
        </w:rPr>
        <w:instrText xml:space="preserve"> \* MERGEFORMAT </w:instrText>
      </w:r>
      <w:r w:rsidR="00A47D25" w:rsidRPr="00A47D25">
        <w:rPr>
          <w:rStyle w:val="DocumentHyperlink"/>
        </w:rPr>
      </w:r>
      <w:r w:rsidR="00A47D25" w:rsidRPr="00A47D25">
        <w:rPr>
          <w:rStyle w:val="DocumentHyperlink"/>
        </w:rPr>
        <w:fldChar w:fldCharType="separate"/>
      </w:r>
      <w:r w:rsidR="00A60C92">
        <w:rPr>
          <w:rStyle w:val="DocumentHyperlink"/>
        </w:rPr>
        <w:t>4.3.4.6</w:t>
      </w:r>
      <w:r w:rsidR="00A47D25" w:rsidRPr="00A47D25">
        <w:rPr>
          <w:rStyle w:val="DocumentHyperlink"/>
        </w:rPr>
        <w:fldChar w:fldCharType="end"/>
      </w:r>
      <w:r>
        <w:t>).</w:t>
      </w:r>
    </w:p>
    <w:p w14:paraId="6C89A48C" w14:textId="77777777" w:rsidR="00BE4337" w:rsidRDefault="00BE4337" w:rsidP="00BE4337">
      <w:pPr>
        <w:pStyle w:val="6"/>
      </w:pPr>
      <w:r w:rsidRPr="00C77743">
        <w:t xml:space="preserve">Sending </w:t>
      </w:r>
      <w:r w:rsidRPr="00653666">
        <w:t xml:space="preserve">a </w:t>
      </w:r>
      <w:r w:rsidRPr="002757F6">
        <w:t xml:space="preserve">Remote Provisioning </w:t>
      </w:r>
      <w:r>
        <w:t>Scan Start</w:t>
      </w:r>
      <w:r w:rsidRPr="00653666">
        <w:t xml:space="preserve"> message</w:t>
      </w:r>
    </w:p>
    <w:p w14:paraId="777A7BE1" w14:textId="0D601F6D" w:rsidR="00BE4337" w:rsidRDefault="00BE4337" w:rsidP="00BE4337">
      <w:pPr>
        <w:pStyle w:val="a2"/>
      </w:pPr>
      <w:r>
        <w:t xml:space="preserve">To start </w:t>
      </w:r>
      <w:r w:rsidR="005D7432">
        <w:t xml:space="preserve">the </w:t>
      </w:r>
      <w:r w:rsidR="003B24F9" w:rsidRPr="003B24F9">
        <w:t xml:space="preserve">Remote Provisioning </w:t>
      </w:r>
      <w:r w:rsidR="005D7432">
        <w:t>Scan procedure</w:t>
      </w:r>
      <w:r w:rsidR="00633527">
        <w:t>,</w:t>
      </w:r>
      <w:r w:rsidR="005D7432">
        <w:t xml:space="preserve"> </w:t>
      </w:r>
      <w:r>
        <w:t xml:space="preserve">a </w:t>
      </w:r>
      <w:r w:rsidRPr="00AF35C5">
        <w:t xml:space="preserve">Remote </w:t>
      </w:r>
      <w:r>
        <w:t xml:space="preserve">Provisioning Client shall send a </w:t>
      </w:r>
      <w:r w:rsidRPr="00E44C33">
        <w:t xml:space="preserve">Remote Provisioning </w:t>
      </w:r>
      <w:r>
        <w:t xml:space="preserve">Scan Start message. The response is a </w:t>
      </w:r>
      <w:r w:rsidRPr="00E44C33">
        <w:t xml:space="preserve">Remote Provisioning </w:t>
      </w:r>
      <w:r>
        <w:t xml:space="preserve">Scan Status message (see Section </w:t>
      </w:r>
      <w:r w:rsidR="00A47D25" w:rsidRPr="00A47D25">
        <w:rPr>
          <w:rStyle w:val="DocumentHyperlink"/>
        </w:rPr>
        <w:fldChar w:fldCharType="begin"/>
      </w:r>
      <w:r w:rsidR="00A47D25" w:rsidRPr="00A47D25">
        <w:rPr>
          <w:rStyle w:val="DocumentHyperlink"/>
        </w:rPr>
        <w:instrText xml:space="preserve"> REF _Ref521602629 \r \h </w:instrText>
      </w:r>
      <w:r w:rsidR="00A47D25">
        <w:rPr>
          <w:rStyle w:val="DocumentHyperlink"/>
        </w:rPr>
        <w:instrText xml:space="preserve"> \* MERGEFORMAT </w:instrText>
      </w:r>
      <w:r w:rsidR="00A47D25" w:rsidRPr="00A47D25">
        <w:rPr>
          <w:rStyle w:val="DocumentHyperlink"/>
        </w:rPr>
      </w:r>
      <w:r w:rsidR="00A47D25" w:rsidRPr="00A47D25">
        <w:rPr>
          <w:rStyle w:val="DocumentHyperlink"/>
        </w:rPr>
        <w:fldChar w:fldCharType="separate"/>
      </w:r>
      <w:r w:rsidR="00A60C92">
        <w:rPr>
          <w:rStyle w:val="DocumentHyperlink"/>
        </w:rPr>
        <w:t>4.3.4.6</w:t>
      </w:r>
      <w:r w:rsidR="00A47D25" w:rsidRPr="00A47D25">
        <w:rPr>
          <w:rStyle w:val="DocumentHyperlink"/>
        </w:rPr>
        <w:fldChar w:fldCharType="end"/>
      </w:r>
      <w:r>
        <w:t>).</w:t>
      </w:r>
    </w:p>
    <w:p w14:paraId="30EF4BAB" w14:textId="77777777" w:rsidR="00BE4337" w:rsidRDefault="00BE4337" w:rsidP="00BE4337">
      <w:pPr>
        <w:pStyle w:val="6"/>
      </w:pPr>
      <w:r w:rsidRPr="00C77743">
        <w:t xml:space="preserve">Sending </w:t>
      </w:r>
      <w:r w:rsidRPr="00653666">
        <w:t xml:space="preserve">a </w:t>
      </w:r>
      <w:r w:rsidRPr="002757F6">
        <w:t xml:space="preserve">Remote Provisioning </w:t>
      </w:r>
      <w:r>
        <w:t>Scan Stop message</w:t>
      </w:r>
    </w:p>
    <w:p w14:paraId="6736AC5F" w14:textId="7A4B40D9" w:rsidR="00BE4337" w:rsidRPr="00594AF9" w:rsidRDefault="00BE4337" w:rsidP="00BE4337">
      <w:pPr>
        <w:pStyle w:val="a2"/>
      </w:pPr>
      <w:r>
        <w:t xml:space="preserve">To stop </w:t>
      </w:r>
      <w:r w:rsidR="005D7432">
        <w:t xml:space="preserve">the </w:t>
      </w:r>
      <w:r w:rsidR="003B24F9" w:rsidRPr="003B24F9">
        <w:t xml:space="preserve">Remote Provisioning </w:t>
      </w:r>
      <w:r w:rsidR="005D7432">
        <w:t>Scan procedure</w:t>
      </w:r>
      <w:r w:rsidR="00633527">
        <w:t>,</w:t>
      </w:r>
      <w:r>
        <w:t xml:space="preserve"> a </w:t>
      </w:r>
      <w:r w:rsidRPr="00AF35C5">
        <w:t xml:space="preserve">Remote </w:t>
      </w:r>
      <w:r>
        <w:t xml:space="preserve">Provisioning Client shall send a </w:t>
      </w:r>
      <w:r w:rsidRPr="00E44C33">
        <w:t xml:space="preserve">Remote Provisioning </w:t>
      </w:r>
      <w:r>
        <w:t xml:space="preserve">Scan Stop message. The response is a </w:t>
      </w:r>
      <w:r w:rsidRPr="00E44C33">
        <w:t xml:space="preserve">Remote Provisioning </w:t>
      </w:r>
      <w:r>
        <w:t xml:space="preserve">Scan Status message (see Section </w:t>
      </w:r>
      <w:r w:rsidR="00A47D25" w:rsidRPr="00A47D25">
        <w:rPr>
          <w:rStyle w:val="DocumentHyperlink"/>
        </w:rPr>
        <w:fldChar w:fldCharType="begin"/>
      </w:r>
      <w:r w:rsidR="00A47D25" w:rsidRPr="00A47D25">
        <w:rPr>
          <w:rStyle w:val="DocumentHyperlink"/>
        </w:rPr>
        <w:instrText xml:space="preserve"> REF _Ref521602629 \r \h </w:instrText>
      </w:r>
      <w:r w:rsidR="00A47D25">
        <w:rPr>
          <w:rStyle w:val="DocumentHyperlink"/>
        </w:rPr>
        <w:instrText xml:space="preserve"> \* MERGEFORMAT </w:instrText>
      </w:r>
      <w:r w:rsidR="00A47D25" w:rsidRPr="00A47D25">
        <w:rPr>
          <w:rStyle w:val="DocumentHyperlink"/>
        </w:rPr>
      </w:r>
      <w:r w:rsidR="00A47D25" w:rsidRPr="00A47D25">
        <w:rPr>
          <w:rStyle w:val="DocumentHyperlink"/>
        </w:rPr>
        <w:fldChar w:fldCharType="separate"/>
      </w:r>
      <w:r w:rsidR="00A60C92">
        <w:rPr>
          <w:rStyle w:val="DocumentHyperlink"/>
        </w:rPr>
        <w:t>4.3.4.6</w:t>
      </w:r>
      <w:r w:rsidR="00A47D25" w:rsidRPr="00A47D25">
        <w:rPr>
          <w:rStyle w:val="DocumentHyperlink"/>
        </w:rPr>
        <w:fldChar w:fldCharType="end"/>
      </w:r>
      <w:r>
        <w:t>).</w:t>
      </w:r>
    </w:p>
    <w:p w14:paraId="377F9CC4" w14:textId="77777777" w:rsidR="00BE4337" w:rsidRDefault="00BE4337" w:rsidP="00BE4337">
      <w:pPr>
        <w:pStyle w:val="6"/>
      </w:pPr>
      <w:r w:rsidRPr="00653666">
        <w:t xml:space="preserve">Receiving a </w:t>
      </w:r>
      <w:r w:rsidRPr="002757F6">
        <w:t xml:space="preserve">Remote Provisioning </w:t>
      </w:r>
      <w:r>
        <w:t>Scan Status</w:t>
      </w:r>
      <w:r w:rsidRPr="00653666">
        <w:t xml:space="preserve"> message</w:t>
      </w:r>
    </w:p>
    <w:p w14:paraId="35ADE664" w14:textId="549C464A" w:rsidR="00BE4337" w:rsidRPr="00594AF9" w:rsidRDefault="00BE4337" w:rsidP="00BE4337">
      <w:pPr>
        <w:pStyle w:val="a2"/>
      </w:pPr>
      <w:r w:rsidRPr="005828F2">
        <w:t xml:space="preserve">Upon receiving a </w:t>
      </w:r>
      <w:r w:rsidRPr="00E44C33">
        <w:t xml:space="preserve">Remote Provisioning </w:t>
      </w:r>
      <w:r>
        <w:t>Scan</w:t>
      </w:r>
      <w:r w:rsidRPr="00E44C33">
        <w:t xml:space="preserve"> </w:t>
      </w:r>
      <w:r w:rsidRPr="005828F2">
        <w:t xml:space="preserve">Status message, a </w:t>
      </w:r>
      <w:r w:rsidRPr="00AF35C5">
        <w:t xml:space="preserve">Remote </w:t>
      </w:r>
      <w:r>
        <w:t xml:space="preserve">Provisioning </w:t>
      </w:r>
      <w:r w:rsidRPr="005828F2">
        <w:t xml:space="preserve">Client can determine </w:t>
      </w:r>
      <w:r>
        <w:t xml:space="preserve">the </w:t>
      </w:r>
      <w:r w:rsidRPr="00AF35C5">
        <w:t xml:space="preserve">Remote Provisioning </w:t>
      </w:r>
      <w:r>
        <w:t>Scan Parameters</w:t>
      </w:r>
      <w:r w:rsidRPr="00AF35C5">
        <w:t xml:space="preserve"> </w:t>
      </w:r>
      <w:r w:rsidRPr="005828F2">
        <w:t>state</w:t>
      </w:r>
      <w:r w:rsidR="00633527">
        <w:t xml:space="preserve"> (see Section </w:t>
      </w:r>
      <w:r w:rsidR="00633527" w:rsidRPr="00265ACF">
        <w:rPr>
          <w:rStyle w:val="DocumentHyperlink"/>
        </w:rPr>
        <w:fldChar w:fldCharType="begin"/>
      </w:r>
      <w:r w:rsidR="00633527" w:rsidRPr="00265ACF">
        <w:rPr>
          <w:rStyle w:val="DocumentHyperlink"/>
        </w:rPr>
        <w:instrText xml:space="preserve"> REF _Ref526493974 \r \h </w:instrText>
      </w:r>
      <w:r w:rsidR="00633527">
        <w:rPr>
          <w:rStyle w:val="DocumentHyperlink"/>
        </w:rPr>
        <w:instrText xml:space="preserve"> \* MERGEFORMAT </w:instrText>
      </w:r>
      <w:r w:rsidR="00633527" w:rsidRPr="00265ACF">
        <w:rPr>
          <w:rStyle w:val="DocumentHyperlink"/>
        </w:rPr>
      </w:r>
      <w:r w:rsidR="00633527" w:rsidRPr="00265ACF">
        <w:rPr>
          <w:rStyle w:val="DocumentHyperlink"/>
        </w:rPr>
        <w:fldChar w:fldCharType="separate"/>
      </w:r>
      <w:r w:rsidR="00A60C92">
        <w:rPr>
          <w:rStyle w:val="DocumentHyperlink"/>
        </w:rPr>
        <w:t>4.2.23</w:t>
      </w:r>
      <w:r w:rsidR="00633527" w:rsidRPr="00265ACF">
        <w:rPr>
          <w:rStyle w:val="DocumentHyperlink"/>
        </w:rPr>
        <w:fldChar w:fldCharType="end"/>
      </w:r>
      <w:r w:rsidR="00633527">
        <w:t>)</w:t>
      </w:r>
      <w:r w:rsidRPr="005828F2">
        <w:t xml:space="preserve"> of a </w:t>
      </w:r>
      <w:r w:rsidRPr="00AF35C5">
        <w:t xml:space="preserve">Remote </w:t>
      </w:r>
      <w:r>
        <w:t xml:space="preserve">Provisioning </w:t>
      </w:r>
      <w:r w:rsidRPr="005828F2">
        <w:t>Server.</w:t>
      </w:r>
    </w:p>
    <w:p w14:paraId="6B6C6656" w14:textId="77777777" w:rsidR="00BE4337" w:rsidRDefault="00BE4337" w:rsidP="00BE4337">
      <w:pPr>
        <w:pStyle w:val="6"/>
      </w:pPr>
      <w:r w:rsidRPr="00653666">
        <w:t xml:space="preserve">Receiving a </w:t>
      </w:r>
      <w:r w:rsidRPr="002757F6">
        <w:t xml:space="preserve">Remote Provisioning </w:t>
      </w:r>
      <w:r>
        <w:t>Scan Report</w:t>
      </w:r>
      <w:r w:rsidRPr="00653666">
        <w:t xml:space="preserve"> message</w:t>
      </w:r>
    </w:p>
    <w:p w14:paraId="389EF38B" w14:textId="25F2ED4F" w:rsidR="00BE4337" w:rsidRDefault="00BE4337" w:rsidP="00BE4337">
      <w:pPr>
        <w:pStyle w:val="a2"/>
      </w:pPr>
      <w:r w:rsidRPr="005828F2">
        <w:t xml:space="preserve">Upon receiving a </w:t>
      </w:r>
      <w:r w:rsidRPr="00E44C33">
        <w:t xml:space="preserve">Remote Provisioning </w:t>
      </w:r>
      <w:r>
        <w:t>Scan</w:t>
      </w:r>
      <w:r w:rsidRPr="00E44C33">
        <w:t xml:space="preserve"> </w:t>
      </w:r>
      <w:r>
        <w:t>Report</w:t>
      </w:r>
      <w:r w:rsidRPr="005828F2">
        <w:t xml:space="preserve"> message, a </w:t>
      </w:r>
      <w:r w:rsidRPr="00AF35C5">
        <w:t xml:space="preserve">Remote </w:t>
      </w:r>
      <w:r>
        <w:t xml:space="preserve">Provisioning </w:t>
      </w:r>
      <w:r w:rsidRPr="005828F2">
        <w:t xml:space="preserve">Client can determine </w:t>
      </w:r>
      <w:r w:rsidR="00AB14B8">
        <w:t xml:space="preserve">information about an unprovisioned device </w:t>
      </w:r>
      <w:r w:rsidR="00633527">
        <w:t>with</w:t>
      </w:r>
      <w:r w:rsidR="00AB14B8">
        <w:t>in immediate radio range</w:t>
      </w:r>
      <w:r>
        <w:t xml:space="preserve"> </w:t>
      </w:r>
      <w:r w:rsidRPr="005828F2">
        <w:t xml:space="preserve">of a </w:t>
      </w:r>
      <w:r w:rsidRPr="00AF35C5">
        <w:t xml:space="preserve">Remote </w:t>
      </w:r>
      <w:r>
        <w:t xml:space="preserve">Provisioning </w:t>
      </w:r>
      <w:r w:rsidRPr="005828F2">
        <w:t>Server.</w:t>
      </w:r>
    </w:p>
    <w:p w14:paraId="5FB3E81E" w14:textId="20B2C4B9" w:rsidR="008E1F0B" w:rsidRDefault="008E1F0B" w:rsidP="008E1F0B">
      <w:pPr>
        <w:pStyle w:val="50"/>
      </w:pPr>
      <w:r w:rsidRPr="00327C24">
        <w:t xml:space="preserve">Remote Provisioning </w:t>
      </w:r>
      <w:r>
        <w:t xml:space="preserve">Extended </w:t>
      </w:r>
      <w:r w:rsidRPr="001E4A2E">
        <w:t xml:space="preserve">Scan </w:t>
      </w:r>
      <w:r w:rsidRPr="00B16988">
        <w:t>procedure</w:t>
      </w:r>
    </w:p>
    <w:p w14:paraId="5D65B9E3" w14:textId="49CF8320" w:rsidR="00633527" w:rsidRPr="00877A3C" w:rsidRDefault="00633527" w:rsidP="00633527">
      <w:r w:rsidRPr="0086376E">
        <w:t xml:space="preserve">This section describes behaviors </w:t>
      </w:r>
      <w:r>
        <w:t xml:space="preserve">for starting an extended scan and getting </w:t>
      </w:r>
      <w:r w:rsidR="00BC2919">
        <w:t>Advertis</w:t>
      </w:r>
      <w:r w:rsidR="00CC2745">
        <w:t>e</w:t>
      </w:r>
      <w:r>
        <w:t>ment Data for a scanned device for the Remote Provisioning Client model</w:t>
      </w:r>
      <w:r w:rsidRPr="0086376E">
        <w:t>.</w:t>
      </w:r>
    </w:p>
    <w:p w14:paraId="65EB6CD7" w14:textId="228923D2" w:rsidR="00550A02" w:rsidRDefault="00550A02" w:rsidP="00550A02">
      <w:pPr>
        <w:pStyle w:val="6"/>
      </w:pPr>
      <w:r w:rsidRPr="006A6AFB">
        <w:t>Sending</w:t>
      </w:r>
      <w:r>
        <w:t xml:space="preserve"> a Remote Provisioning Extended Scan Start message</w:t>
      </w:r>
    </w:p>
    <w:p w14:paraId="13BB5B36" w14:textId="6C5B2E68" w:rsidR="00550A02" w:rsidRPr="00594AF9" w:rsidRDefault="00550A02" w:rsidP="00550A02">
      <w:pPr>
        <w:pStyle w:val="a2"/>
      </w:pPr>
      <w:r>
        <w:t xml:space="preserve">To execute the scan for specific </w:t>
      </w:r>
      <w:r w:rsidR="00633527">
        <w:t>A</w:t>
      </w:r>
      <w:r>
        <w:t xml:space="preserve">dvertisement </w:t>
      </w:r>
      <w:r w:rsidR="00633527">
        <w:t>D</w:t>
      </w:r>
      <w:r>
        <w:t xml:space="preserve">ata </w:t>
      </w:r>
      <w:r w:rsidR="00633527">
        <w:t xml:space="preserve">(see Section 7.1.2.2.1) </w:t>
      </w:r>
      <w:r>
        <w:t xml:space="preserve">for a specific device, or to receive </w:t>
      </w:r>
      <w:r w:rsidR="00633527">
        <w:t>A</w:t>
      </w:r>
      <w:r>
        <w:t xml:space="preserve">dvertisement </w:t>
      </w:r>
      <w:r w:rsidR="00633527">
        <w:t>D</w:t>
      </w:r>
      <w:r>
        <w:t>ata from the Remote Provisioning Server itself</w:t>
      </w:r>
      <w:r w:rsidR="00633527">
        <w:t>,</w:t>
      </w:r>
      <w:r>
        <w:t xml:space="preserve"> a Remote Provisioning Client shall send a Remote Provisioning Extended Scan Start message. The response is a Remote Provisioning </w:t>
      </w:r>
      <w:r w:rsidR="00FC6C30">
        <w:t xml:space="preserve">Extended </w:t>
      </w:r>
      <w:r>
        <w:t xml:space="preserve">Scan </w:t>
      </w:r>
      <w:r w:rsidR="00FC6C30">
        <w:t xml:space="preserve">Report </w:t>
      </w:r>
      <w:r>
        <w:t>message (see Section</w:t>
      </w:r>
      <w:r w:rsidR="00FC6C30">
        <w:t xml:space="preserve"> </w:t>
      </w:r>
      <w:r w:rsidR="00FC6C30" w:rsidRPr="00EE123F">
        <w:rPr>
          <w:rStyle w:val="DocumentHyperlink"/>
        </w:rPr>
        <w:fldChar w:fldCharType="begin"/>
      </w:r>
      <w:r w:rsidR="00FC6C30" w:rsidRPr="00EE123F">
        <w:rPr>
          <w:rStyle w:val="DocumentHyperlink"/>
        </w:rPr>
        <w:instrText xml:space="preserve"> REF _Ref526978048 \r \h </w:instrText>
      </w:r>
      <w:r w:rsidR="00FC6C30">
        <w:rPr>
          <w:rStyle w:val="DocumentHyperlink"/>
        </w:rPr>
        <w:instrText xml:space="preserve"> \* MERGEFORMAT </w:instrText>
      </w:r>
      <w:r w:rsidR="00FC6C30" w:rsidRPr="00EE123F">
        <w:rPr>
          <w:rStyle w:val="DocumentHyperlink"/>
        </w:rPr>
      </w:r>
      <w:r w:rsidR="00FC6C30" w:rsidRPr="00EE123F">
        <w:rPr>
          <w:rStyle w:val="DocumentHyperlink"/>
        </w:rPr>
        <w:fldChar w:fldCharType="separate"/>
      </w:r>
      <w:r w:rsidR="00A60C92">
        <w:rPr>
          <w:rStyle w:val="DocumentHyperlink"/>
        </w:rPr>
        <w:t>4.3.4.9</w:t>
      </w:r>
      <w:r w:rsidR="00FC6C30" w:rsidRPr="00EE123F">
        <w:rPr>
          <w:rStyle w:val="DocumentHyperlink"/>
        </w:rPr>
        <w:fldChar w:fldCharType="end"/>
      </w:r>
      <w:r>
        <w:t>).</w:t>
      </w:r>
    </w:p>
    <w:p w14:paraId="44F1F08A" w14:textId="77777777" w:rsidR="00BE4337" w:rsidRDefault="00BE4337" w:rsidP="00BE4337">
      <w:pPr>
        <w:pStyle w:val="6"/>
      </w:pPr>
      <w:r w:rsidRPr="00653666">
        <w:lastRenderedPageBreak/>
        <w:t xml:space="preserve">Receiving a </w:t>
      </w:r>
      <w:r w:rsidRPr="002757F6">
        <w:t>Remote Provisioning</w:t>
      </w:r>
      <w:r>
        <w:t xml:space="preserve"> Extended</w:t>
      </w:r>
      <w:r w:rsidRPr="002757F6">
        <w:t xml:space="preserve"> </w:t>
      </w:r>
      <w:r>
        <w:t>Scan Report</w:t>
      </w:r>
      <w:r w:rsidRPr="00653666">
        <w:t xml:space="preserve"> message</w:t>
      </w:r>
    </w:p>
    <w:p w14:paraId="10A5BE32" w14:textId="5413E7B9" w:rsidR="00BE4337" w:rsidRPr="00594AF9" w:rsidRDefault="00BE4337" w:rsidP="00BE4337">
      <w:pPr>
        <w:pStyle w:val="a2"/>
      </w:pPr>
      <w:r w:rsidRPr="005828F2">
        <w:t xml:space="preserve">Upon receiving a </w:t>
      </w:r>
      <w:r w:rsidRPr="00E44C33">
        <w:t xml:space="preserve">Remote Provisioning </w:t>
      </w:r>
      <w:r>
        <w:t>Extended</w:t>
      </w:r>
      <w:r w:rsidRPr="002757F6">
        <w:t xml:space="preserve"> </w:t>
      </w:r>
      <w:r>
        <w:t>Scan</w:t>
      </w:r>
      <w:r w:rsidRPr="00E44C33">
        <w:t xml:space="preserve"> </w:t>
      </w:r>
      <w:r>
        <w:t>Report</w:t>
      </w:r>
      <w:r w:rsidRPr="005828F2">
        <w:t xml:space="preserve"> message, a </w:t>
      </w:r>
      <w:r w:rsidRPr="00AF35C5">
        <w:t xml:space="preserve">Remote </w:t>
      </w:r>
      <w:r>
        <w:t xml:space="preserve">Provisioning </w:t>
      </w:r>
      <w:r w:rsidRPr="005828F2">
        <w:t xml:space="preserve">Client can determine </w:t>
      </w:r>
      <w:ins w:id="2346" w:author="Piotr Winiarczyk" w:date="2018-11-02T08:41:00Z">
        <w:r w:rsidR="00A0458F">
          <w:t xml:space="preserve">OOB Information and </w:t>
        </w:r>
      </w:ins>
      <w:r w:rsidR="003A2FA7">
        <w:t>AD values</w:t>
      </w:r>
      <w:r>
        <w:t xml:space="preserve"> received by </w:t>
      </w:r>
      <w:r w:rsidRPr="005828F2">
        <w:t xml:space="preserve">a </w:t>
      </w:r>
      <w:r w:rsidRPr="00AF35C5">
        <w:t xml:space="preserve">Remote </w:t>
      </w:r>
      <w:r>
        <w:t xml:space="preserve">Provisioning </w:t>
      </w:r>
      <w:r w:rsidRPr="005828F2">
        <w:t>Server</w:t>
      </w:r>
      <w:r>
        <w:t xml:space="preserve">, originating from </w:t>
      </w:r>
      <w:r w:rsidR="00633527">
        <w:t xml:space="preserve">the </w:t>
      </w:r>
      <w:r>
        <w:t xml:space="preserve">identified device, and matching the </w:t>
      </w:r>
      <w:r w:rsidR="003A2FA7">
        <w:t xml:space="preserve">AD Types specified in the ADTypeFilter field of the </w:t>
      </w:r>
      <w:r w:rsidRPr="0093691E">
        <w:t xml:space="preserve">Remote Provisioning </w:t>
      </w:r>
      <w:r w:rsidR="003A2FA7">
        <w:t>Extended Scan Start message</w:t>
      </w:r>
      <w:r w:rsidRPr="005828F2">
        <w:t>.</w:t>
      </w:r>
    </w:p>
    <w:p w14:paraId="10BC1BE1" w14:textId="4A6CFBDA" w:rsidR="00721445" w:rsidRDefault="00721445" w:rsidP="00721445">
      <w:pPr>
        <w:pStyle w:val="50"/>
      </w:pPr>
      <w:r>
        <w:t>Provisioning link management procedure</w:t>
      </w:r>
    </w:p>
    <w:p w14:paraId="5206A802" w14:textId="0110464B" w:rsidR="00877A3C" w:rsidRPr="00877A3C" w:rsidRDefault="00633527" w:rsidP="00BC2919">
      <w:r w:rsidRPr="0086376E">
        <w:t xml:space="preserve">This section describes behaviors </w:t>
      </w:r>
      <w:r>
        <w:t>for the management of Remote Provisioning link for the Remote Provisioning Client model</w:t>
      </w:r>
      <w:r w:rsidRPr="0086376E">
        <w:t>.</w:t>
      </w:r>
    </w:p>
    <w:p w14:paraId="76C76ED3" w14:textId="1DD8E927" w:rsidR="00AF33D1" w:rsidRDefault="00AF33D1" w:rsidP="00AF33D1">
      <w:pPr>
        <w:pStyle w:val="6"/>
      </w:pPr>
      <w:r>
        <w:t>Sending</w:t>
      </w:r>
      <w:r w:rsidRPr="00653666">
        <w:t xml:space="preserve"> a </w:t>
      </w:r>
      <w:r w:rsidRPr="002757F6">
        <w:t xml:space="preserve">Remote Provisioning </w:t>
      </w:r>
      <w:r w:rsidRPr="00304E0D">
        <w:t xml:space="preserve">Link </w:t>
      </w:r>
      <w:r w:rsidRPr="002757F6">
        <w:t>Get</w:t>
      </w:r>
      <w:r w:rsidRPr="00653666">
        <w:t xml:space="preserve"> message</w:t>
      </w:r>
    </w:p>
    <w:p w14:paraId="5BF391B5" w14:textId="459B8550" w:rsidR="00AF33D1" w:rsidRPr="00594AF9" w:rsidRDefault="00AF33D1" w:rsidP="00AF33D1">
      <w:pPr>
        <w:pStyle w:val="a2"/>
      </w:pPr>
      <w:r>
        <w:t xml:space="preserve">To determine the </w:t>
      </w:r>
      <w:r w:rsidRPr="00AF35C5">
        <w:t xml:space="preserve">Remote Provisioning </w:t>
      </w:r>
      <w:ins w:id="2347" w:author="Piotr Winiarczyk" w:date="2018-11-02T08:30:00Z">
        <w:r w:rsidR="00C81828">
          <w:t xml:space="preserve">Link </w:t>
        </w:r>
      </w:ins>
      <w:r>
        <w:t>s</w:t>
      </w:r>
      <w:r w:rsidRPr="00F85CA4">
        <w:t>tate</w:t>
      </w:r>
      <w:r>
        <w:t xml:space="preserve"> of a </w:t>
      </w:r>
      <w:r w:rsidRPr="00AF35C5">
        <w:t xml:space="preserve">Remote </w:t>
      </w:r>
      <w:r>
        <w:t xml:space="preserve">Provisioning Server, a </w:t>
      </w:r>
      <w:r w:rsidRPr="00AF35C5">
        <w:t xml:space="preserve">Remote </w:t>
      </w:r>
      <w:r>
        <w:t xml:space="preserve">Provisioning Client shall send a </w:t>
      </w:r>
      <w:r w:rsidRPr="00E44C33">
        <w:t xml:space="preserve">Remote Provisioning </w:t>
      </w:r>
      <w:r>
        <w:t xml:space="preserve">Link </w:t>
      </w:r>
      <w:r w:rsidRPr="00E44C33">
        <w:t xml:space="preserve">Get </w:t>
      </w:r>
      <w:r>
        <w:t xml:space="preserve">message. The response is a </w:t>
      </w:r>
      <w:r w:rsidRPr="00E44C33">
        <w:t xml:space="preserve">Remote Provisioning </w:t>
      </w:r>
      <w:r>
        <w:t xml:space="preserve">Link </w:t>
      </w:r>
      <w:r w:rsidR="006E7FBC">
        <w:t xml:space="preserve">Status </w:t>
      </w:r>
      <w:r>
        <w:t>message (see Section</w:t>
      </w:r>
      <w:r w:rsidR="006E7FBC">
        <w:rPr>
          <w:rStyle w:val="DocumentHyperlink"/>
        </w:rPr>
        <w:t xml:space="preserve"> </w:t>
      </w:r>
      <w:r w:rsidR="006E7FBC">
        <w:rPr>
          <w:rStyle w:val="DocumentHyperlink"/>
        </w:rPr>
        <w:fldChar w:fldCharType="begin"/>
      </w:r>
      <w:r w:rsidR="006E7FBC">
        <w:rPr>
          <w:rStyle w:val="DocumentHyperlink"/>
        </w:rPr>
        <w:instrText xml:space="preserve"> REF _Ref521736927 \r \h </w:instrText>
      </w:r>
      <w:r w:rsidR="006E7FBC">
        <w:rPr>
          <w:rStyle w:val="DocumentHyperlink"/>
        </w:rPr>
      </w:r>
      <w:r w:rsidR="006E7FBC">
        <w:rPr>
          <w:rStyle w:val="DocumentHyperlink"/>
        </w:rPr>
        <w:fldChar w:fldCharType="separate"/>
      </w:r>
      <w:r w:rsidR="00A60C92">
        <w:rPr>
          <w:rStyle w:val="DocumentHyperlink"/>
        </w:rPr>
        <w:t>4.3.4.13</w:t>
      </w:r>
      <w:r w:rsidR="006E7FBC">
        <w:rPr>
          <w:rStyle w:val="DocumentHyperlink"/>
        </w:rPr>
        <w:fldChar w:fldCharType="end"/>
      </w:r>
      <w:r>
        <w:t>).</w:t>
      </w:r>
    </w:p>
    <w:p w14:paraId="1B86387E" w14:textId="77777777" w:rsidR="00721445" w:rsidRDefault="00721445" w:rsidP="00721445">
      <w:pPr>
        <w:pStyle w:val="6"/>
      </w:pPr>
      <w:r>
        <w:t xml:space="preserve">Sending </w:t>
      </w:r>
      <w:r w:rsidRPr="00653666">
        <w:t>a</w:t>
      </w:r>
      <w:r>
        <w:t xml:space="preserve"> </w:t>
      </w:r>
      <w:r w:rsidRPr="00F823B8">
        <w:t xml:space="preserve">Remote Provisioning </w:t>
      </w:r>
      <w:r w:rsidRPr="00304E0D">
        <w:t xml:space="preserve">Link Open </w:t>
      </w:r>
      <w:r>
        <w:t>message</w:t>
      </w:r>
    </w:p>
    <w:p w14:paraId="14E3A107" w14:textId="7B2E3D77" w:rsidR="00F7421B" w:rsidRDefault="00F7421B" w:rsidP="00721445">
      <w:pPr>
        <w:pStyle w:val="a2"/>
      </w:pPr>
      <w:r>
        <w:t>To start the Device Key Refresh Procedure, the Remote Provisioning Client shall send a Remote Provisioning Link Open message with no UUID field.</w:t>
      </w:r>
    </w:p>
    <w:p w14:paraId="073204A1" w14:textId="41220AB4" w:rsidR="00721445" w:rsidRPr="00594AF9" w:rsidRDefault="00721445" w:rsidP="00721445">
      <w:pPr>
        <w:pStyle w:val="a2"/>
      </w:pPr>
      <w:r>
        <w:t xml:space="preserve">To </w:t>
      </w:r>
      <w:r w:rsidR="00633527">
        <w:t>initiate</w:t>
      </w:r>
      <w:r>
        <w:t xml:space="preserve"> </w:t>
      </w:r>
      <w:r w:rsidR="00633527">
        <w:t xml:space="preserve">the </w:t>
      </w:r>
      <w:r>
        <w:t xml:space="preserve">opening of a Provisioning Bearer link, </w:t>
      </w:r>
      <w:r w:rsidRPr="00F85CA4">
        <w:t xml:space="preserve">Remote </w:t>
      </w:r>
      <w:r>
        <w:t xml:space="preserve">Provisioning Client shall send a </w:t>
      </w:r>
      <w:r w:rsidRPr="00797438">
        <w:t xml:space="preserve">Remote Provisioning Link Open </w:t>
      </w:r>
      <w:r>
        <w:t xml:space="preserve">message. The response is a </w:t>
      </w:r>
      <w:r w:rsidRPr="00E44C33">
        <w:t xml:space="preserve">Remote Provisioning </w:t>
      </w:r>
      <w:r>
        <w:t>Link Status message (see Section</w:t>
      </w:r>
      <w:r w:rsidR="006E7FBC">
        <w:rPr>
          <w:rStyle w:val="DocumentHyperlink"/>
        </w:rPr>
        <w:t xml:space="preserve"> </w:t>
      </w:r>
      <w:r w:rsidR="006E7FBC" w:rsidRPr="006E7FBC">
        <w:rPr>
          <w:rStyle w:val="DocumentHyperlink"/>
        </w:rPr>
        <w:t>4.3.4.13</w:t>
      </w:r>
      <w:r>
        <w:t>).</w:t>
      </w:r>
    </w:p>
    <w:p w14:paraId="24E85993" w14:textId="77777777" w:rsidR="00721445" w:rsidRDefault="00721445" w:rsidP="00721445">
      <w:pPr>
        <w:pStyle w:val="6"/>
      </w:pPr>
      <w:r>
        <w:t xml:space="preserve">Sending </w:t>
      </w:r>
      <w:r w:rsidRPr="00653666">
        <w:t>a</w:t>
      </w:r>
      <w:r>
        <w:t xml:space="preserve"> </w:t>
      </w:r>
      <w:r w:rsidRPr="00B67197">
        <w:t xml:space="preserve">Remote Provisioning Link </w:t>
      </w:r>
      <w:r>
        <w:t>Close</w:t>
      </w:r>
      <w:r w:rsidRPr="00B67197">
        <w:t xml:space="preserve"> </w:t>
      </w:r>
      <w:r>
        <w:t>message</w:t>
      </w:r>
    </w:p>
    <w:p w14:paraId="00C12204" w14:textId="0776D92D" w:rsidR="00721445" w:rsidRPr="00594AF9" w:rsidRDefault="00721445" w:rsidP="00721445">
      <w:pPr>
        <w:pStyle w:val="a2"/>
      </w:pPr>
      <w:r>
        <w:t xml:space="preserve">To close a Provisioning Bearer link, a </w:t>
      </w:r>
      <w:r w:rsidRPr="00F85CA4">
        <w:t xml:space="preserve">Remote </w:t>
      </w:r>
      <w:r>
        <w:t xml:space="preserve">Provisioning Client shall send a </w:t>
      </w:r>
      <w:r w:rsidRPr="00797438">
        <w:t xml:space="preserve">Remote Provisioning Link </w:t>
      </w:r>
      <w:r>
        <w:t>Close</w:t>
      </w:r>
      <w:r w:rsidRPr="00797438">
        <w:t xml:space="preserve"> </w:t>
      </w:r>
      <w:r>
        <w:t xml:space="preserve">message. The response is a </w:t>
      </w:r>
      <w:r w:rsidRPr="00E44C33">
        <w:t xml:space="preserve">Remote Provisioning </w:t>
      </w:r>
      <w:r>
        <w:t>Link Status message (see Section</w:t>
      </w:r>
      <w:r w:rsidR="006E7FBC">
        <w:rPr>
          <w:rStyle w:val="DocumentHyperlink"/>
        </w:rPr>
        <w:t xml:space="preserve"> </w:t>
      </w:r>
      <w:r w:rsidR="006E7FBC" w:rsidRPr="006E7FBC">
        <w:rPr>
          <w:rStyle w:val="DocumentHyperlink"/>
        </w:rPr>
        <w:t>4.3.4.13</w:t>
      </w:r>
      <w:r>
        <w:t>).</w:t>
      </w:r>
    </w:p>
    <w:p w14:paraId="0C429D1E" w14:textId="77777777" w:rsidR="00721445" w:rsidRDefault="00721445" w:rsidP="00721445">
      <w:pPr>
        <w:pStyle w:val="6"/>
      </w:pPr>
      <w:bookmarkStart w:id="2348" w:name="_Ref522793638"/>
      <w:r w:rsidRPr="00653666">
        <w:t>Receiving a</w:t>
      </w:r>
      <w:r>
        <w:t xml:space="preserve"> </w:t>
      </w:r>
      <w:r w:rsidRPr="002757F6">
        <w:t xml:space="preserve">Remote Provisioning </w:t>
      </w:r>
      <w:r>
        <w:t>Link</w:t>
      </w:r>
      <w:r w:rsidRPr="008460DD">
        <w:t xml:space="preserve"> </w:t>
      </w:r>
      <w:r>
        <w:t>Status message</w:t>
      </w:r>
      <w:bookmarkEnd w:id="2348"/>
    </w:p>
    <w:p w14:paraId="72923B13" w14:textId="23D54007" w:rsidR="00721445" w:rsidRPr="00594AF9" w:rsidRDefault="00721445" w:rsidP="00721445">
      <w:pPr>
        <w:pStyle w:val="a2"/>
      </w:pPr>
      <w:r>
        <w:t xml:space="preserve">Upon receiving a </w:t>
      </w:r>
      <w:r w:rsidRPr="00E44C33">
        <w:t xml:space="preserve">Remote Provisioning </w:t>
      </w:r>
      <w:r w:rsidRPr="00021756">
        <w:t xml:space="preserve">Link </w:t>
      </w:r>
      <w:r w:rsidRPr="005828F2">
        <w:t xml:space="preserve">Status </w:t>
      </w:r>
      <w:r>
        <w:t xml:space="preserve">message, a </w:t>
      </w:r>
      <w:r w:rsidRPr="00F85CA4">
        <w:t xml:space="preserve">Remote </w:t>
      </w:r>
      <w:r>
        <w:t xml:space="preserve">Provisioning Client </w:t>
      </w:r>
      <w:r w:rsidR="000726E5" w:rsidRPr="005828F2">
        <w:t xml:space="preserve">can determine the </w:t>
      </w:r>
      <w:r w:rsidR="000726E5" w:rsidRPr="00AF35C5">
        <w:t xml:space="preserve">Remote Provisioning </w:t>
      </w:r>
      <w:ins w:id="2349" w:author="Piotr Winiarczyk" w:date="2018-11-02T08:31:00Z">
        <w:r w:rsidR="00C81828">
          <w:t xml:space="preserve">Link </w:t>
        </w:r>
      </w:ins>
      <w:r w:rsidR="000726E5" w:rsidRPr="005828F2">
        <w:t xml:space="preserve">state of a </w:t>
      </w:r>
      <w:r w:rsidR="000726E5" w:rsidRPr="00AF35C5">
        <w:t xml:space="preserve">Remote </w:t>
      </w:r>
      <w:r w:rsidR="000726E5">
        <w:t xml:space="preserve">Provisioning </w:t>
      </w:r>
      <w:r w:rsidR="000726E5" w:rsidRPr="005828F2">
        <w:t>Server</w:t>
      </w:r>
      <w:r w:rsidR="000726E5">
        <w:t xml:space="preserve"> and </w:t>
      </w:r>
      <w:r>
        <w:t>can determine the result of</w:t>
      </w:r>
      <w:r w:rsidRPr="00B063AE">
        <w:t xml:space="preserve"> the </w:t>
      </w:r>
      <w:r>
        <w:t xml:space="preserve">associated </w:t>
      </w:r>
      <w:r w:rsidRPr="00B063AE">
        <w:t>requesting message</w:t>
      </w:r>
      <w:r>
        <w:t xml:space="preserve">, which is indicated in the Status field of the message (see </w:t>
      </w:r>
      <w:r w:rsidRPr="00A93313">
        <w:rPr>
          <w:rStyle w:val="DocumentHyperlink"/>
        </w:rPr>
        <w:fldChar w:fldCharType="begin"/>
      </w:r>
      <w:r w:rsidRPr="00A93313">
        <w:rPr>
          <w:rStyle w:val="DocumentHyperlink"/>
        </w:rPr>
        <w:instrText xml:space="preserve"> REF _Ref511720185 \h </w:instrText>
      </w:r>
      <w:r>
        <w:rPr>
          <w:rStyle w:val="DocumentHyperlink"/>
        </w:rPr>
        <w:instrText xml:space="preserve"> \* MERGEFORMAT </w:instrText>
      </w:r>
      <w:r w:rsidRPr="00A93313">
        <w:rPr>
          <w:rStyle w:val="DocumentHyperlink"/>
        </w:rPr>
      </w:r>
      <w:r w:rsidRPr="00A93313">
        <w:rPr>
          <w:rStyle w:val="DocumentHyperlink"/>
        </w:rPr>
        <w:fldChar w:fldCharType="separate"/>
      </w:r>
      <w:r w:rsidR="00A60C92" w:rsidRPr="00CC2745">
        <w:rPr>
          <w:rStyle w:val="DocumentHyperlink"/>
        </w:rPr>
        <w:t>Table 4.22</w:t>
      </w:r>
      <w:r w:rsidRPr="00A93313">
        <w:rPr>
          <w:rStyle w:val="DocumentHyperlink"/>
        </w:rPr>
        <w:fldChar w:fldCharType="end"/>
      </w:r>
      <w:r>
        <w:t>).</w:t>
      </w:r>
    </w:p>
    <w:p w14:paraId="6EF12F90" w14:textId="77777777" w:rsidR="00721445" w:rsidRDefault="00721445" w:rsidP="00721445">
      <w:pPr>
        <w:pStyle w:val="6"/>
      </w:pPr>
      <w:r w:rsidRPr="00653666">
        <w:t xml:space="preserve">Receiving </w:t>
      </w:r>
      <w:r>
        <w:t xml:space="preserve">a </w:t>
      </w:r>
      <w:r w:rsidRPr="002757F6">
        <w:t xml:space="preserve">Remote Provisioning </w:t>
      </w:r>
      <w:r>
        <w:t>Link</w:t>
      </w:r>
      <w:r w:rsidRPr="008460DD">
        <w:t xml:space="preserve"> </w:t>
      </w:r>
      <w:r>
        <w:t>Report message</w:t>
      </w:r>
    </w:p>
    <w:p w14:paraId="35BA9FE0" w14:textId="3B3B0FAC" w:rsidR="00721445" w:rsidRPr="00594AF9" w:rsidRDefault="00721445" w:rsidP="00721445">
      <w:pPr>
        <w:pStyle w:val="a2"/>
      </w:pPr>
      <w:r>
        <w:t xml:space="preserve">Upon receiving a </w:t>
      </w:r>
      <w:r w:rsidRPr="00E44C33">
        <w:t xml:space="preserve">Remote Provisioning </w:t>
      </w:r>
      <w:r w:rsidRPr="00021756">
        <w:t xml:space="preserve">Link </w:t>
      </w:r>
      <w:r>
        <w:t>Report</w:t>
      </w:r>
      <w:r w:rsidRPr="005828F2">
        <w:t xml:space="preserve"> </w:t>
      </w:r>
      <w:r>
        <w:t xml:space="preserve">message, a </w:t>
      </w:r>
      <w:r w:rsidRPr="00F85CA4">
        <w:t xml:space="preserve">Remote </w:t>
      </w:r>
      <w:r>
        <w:t xml:space="preserve">Provisioning Client </w:t>
      </w:r>
      <w:r w:rsidR="000726E5" w:rsidRPr="005828F2">
        <w:t xml:space="preserve">can determine the </w:t>
      </w:r>
      <w:r w:rsidR="000726E5" w:rsidRPr="00AF35C5">
        <w:t xml:space="preserve">Remote Provisioning </w:t>
      </w:r>
      <w:ins w:id="2350" w:author="Piotr Winiarczyk" w:date="2018-11-02T08:31:00Z">
        <w:r w:rsidR="00C81828">
          <w:t xml:space="preserve">Link </w:t>
        </w:r>
      </w:ins>
      <w:r w:rsidR="000726E5" w:rsidRPr="005828F2">
        <w:t xml:space="preserve">state of a </w:t>
      </w:r>
      <w:r w:rsidR="000726E5" w:rsidRPr="00AF35C5">
        <w:t xml:space="preserve">Remote </w:t>
      </w:r>
      <w:r w:rsidR="000726E5">
        <w:t xml:space="preserve">Provisioning </w:t>
      </w:r>
      <w:r w:rsidR="000726E5" w:rsidRPr="005828F2">
        <w:t>Server</w:t>
      </w:r>
      <w:r w:rsidR="000726E5">
        <w:t xml:space="preserve"> and </w:t>
      </w:r>
      <w:r>
        <w:t xml:space="preserve">can determine the </w:t>
      </w:r>
      <w:r w:rsidR="00633527">
        <w:t>L</w:t>
      </w:r>
      <w:r>
        <w:t xml:space="preserve">ink </w:t>
      </w:r>
      <w:r w:rsidR="003F081D">
        <w:t xml:space="preserve">Close </w:t>
      </w:r>
      <w:r w:rsidR="00633527">
        <w:t>S</w:t>
      </w:r>
      <w:r>
        <w:t xml:space="preserve">tatus. When the Reason field is present, the Remote Provisioning Client can determine the reason why the provisioning link </w:t>
      </w:r>
      <w:r w:rsidR="00B73837">
        <w:t xml:space="preserve">was </w:t>
      </w:r>
      <w:r>
        <w:t>closed.</w:t>
      </w:r>
    </w:p>
    <w:p w14:paraId="539411E4" w14:textId="41AC0A6C" w:rsidR="00721445" w:rsidRDefault="00721445" w:rsidP="00721445">
      <w:pPr>
        <w:pStyle w:val="50"/>
      </w:pPr>
      <w:r>
        <w:t>Provisioning PDU transfer procedures</w:t>
      </w:r>
    </w:p>
    <w:p w14:paraId="0018B68B" w14:textId="0EA66047" w:rsidR="00877A3C" w:rsidRPr="00877A3C" w:rsidRDefault="007910D6" w:rsidP="004A504F">
      <w:r w:rsidRPr="0086376E">
        <w:t xml:space="preserve">This section describes behaviors </w:t>
      </w:r>
      <w:r>
        <w:t>related to the transfer of Provisioning PDUs for the Remote Provisioning Client model</w:t>
      </w:r>
      <w:r w:rsidRPr="0086376E">
        <w:t>.</w:t>
      </w:r>
    </w:p>
    <w:p w14:paraId="727F3689" w14:textId="77777777" w:rsidR="00721445" w:rsidRDefault="00721445" w:rsidP="00721445">
      <w:pPr>
        <w:pStyle w:val="6"/>
      </w:pPr>
      <w:r>
        <w:t xml:space="preserve">Sending </w:t>
      </w:r>
      <w:r w:rsidRPr="00653666">
        <w:t>a</w:t>
      </w:r>
      <w:r>
        <w:t xml:space="preserve"> </w:t>
      </w:r>
      <w:r w:rsidRPr="00F823B8">
        <w:t xml:space="preserve">Remote Provisioning </w:t>
      </w:r>
      <w:r>
        <w:t>PDU Send message</w:t>
      </w:r>
    </w:p>
    <w:p w14:paraId="155C1664" w14:textId="4D6845BF" w:rsidR="00721445" w:rsidRDefault="00721445" w:rsidP="00721445">
      <w:pPr>
        <w:pStyle w:val="a2"/>
      </w:pPr>
      <w:r>
        <w:t xml:space="preserve">To send a Provisioning PDU, a </w:t>
      </w:r>
      <w:r w:rsidRPr="00F85CA4">
        <w:t xml:space="preserve">Remote </w:t>
      </w:r>
      <w:r>
        <w:t xml:space="preserve">Provisioning Client shall send a </w:t>
      </w:r>
      <w:r w:rsidRPr="00797438">
        <w:t xml:space="preserve">Remote Provisioning </w:t>
      </w:r>
      <w:r>
        <w:t>PDU</w:t>
      </w:r>
      <w:r w:rsidRPr="00797438">
        <w:t xml:space="preserve"> </w:t>
      </w:r>
      <w:r>
        <w:t>Send</w:t>
      </w:r>
      <w:r w:rsidRPr="00797438">
        <w:t xml:space="preserve"> </w:t>
      </w:r>
      <w:r>
        <w:t>message.</w:t>
      </w:r>
    </w:p>
    <w:p w14:paraId="7724C12D" w14:textId="77777777" w:rsidR="00721445" w:rsidRDefault="00721445" w:rsidP="00721445">
      <w:pPr>
        <w:pStyle w:val="6"/>
      </w:pPr>
      <w:bookmarkStart w:id="2351" w:name="_Ref522794284"/>
      <w:r w:rsidRPr="00653666">
        <w:t>Receiving a</w:t>
      </w:r>
      <w:r>
        <w:t xml:space="preserve"> </w:t>
      </w:r>
      <w:r w:rsidRPr="00F823B8">
        <w:t xml:space="preserve">Remote Provisioning </w:t>
      </w:r>
      <w:r>
        <w:t>PDU Outbound Report message</w:t>
      </w:r>
      <w:bookmarkEnd w:id="2351"/>
    </w:p>
    <w:p w14:paraId="5813D16F" w14:textId="5F055811" w:rsidR="00721445" w:rsidRDefault="00721445" w:rsidP="00721445">
      <w:pPr>
        <w:pStyle w:val="a2"/>
      </w:pPr>
      <w:r>
        <w:t xml:space="preserve">Upon receiving a </w:t>
      </w:r>
      <w:r w:rsidRPr="00E44C33">
        <w:t xml:space="preserve">Remote Provisioning </w:t>
      </w:r>
      <w:r w:rsidRPr="00CC3C39">
        <w:t xml:space="preserve">PDU </w:t>
      </w:r>
      <w:r>
        <w:t>Outbound Report</w:t>
      </w:r>
      <w:r w:rsidRPr="005828F2">
        <w:t xml:space="preserve"> </w:t>
      </w:r>
      <w:r>
        <w:t xml:space="preserve">message, a </w:t>
      </w:r>
      <w:r w:rsidRPr="00F85CA4">
        <w:t xml:space="preserve">Remote </w:t>
      </w:r>
      <w:r>
        <w:t xml:space="preserve">Provisioning Client can determine the result of the </w:t>
      </w:r>
      <w:r w:rsidR="003F081D">
        <w:t>PB-Remote Send</w:t>
      </w:r>
      <w:r>
        <w:t xml:space="preserve"> PDU </w:t>
      </w:r>
      <w:r w:rsidR="003F081D">
        <w:t>procedure</w:t>
      </w:r>
      <w:r>
        <w:t>.</w:t>
      </w:r>
    </w:p>
    <w:p w14:paraId="0B56735B" w14:textId="77777777" w:rsidR="00721445" w:rsidRDefault="00721445" w:rsidP="00721445">
      <w:pPr>
        <w:pStyle w:val="6"/>
      </w:pPr>
      <w:r w:rsidRPr="00653666">
        <w:lastRenderedPageBreak/>
        <w:t>Receiving a</w:t>
      </w:r>
      <w:r>
        <w:t xml:space="preserve"> </w:t>
      </w:r>
      <w:r w:rsidRPr="00F823B8">
        <w:t xml:space="preserve">Remote Provisioning </w:t>
      </w:r>
      <w:r>
        <w:t>PDU Report message</w:t>
      </w:r>
    </w:p>
    <w:p w14:paraId="0E943058" w14:textId="6B106FB2" w:rsidR="00721445" w:rsidRDefault="00721445" w:rsidP="00721445">
      <w:pPr>
        <w:pStyle w:val="a2"/>
      </w:pPr>
      <w:r>
        <w:t xml:space="preserve">Upon receiving a </w:t>
      </w:r>
      <w:r w:rsidRPr="00E44C33">
        <w:t xml:space="preserve">Remote Provisioning </w:t>
      </w:r>
      <w:r w:rsidRPr="00CC3C39">
        <w:t xml:space="preserve">PDU </w:t>
      </w:r>
      <w:r>
        <w:t>Report</w:t>
      </w:r>
      <w:r w:rsidRPr="005828F2">
        <w:t xml:space="preserve"> </w:t>
      </w:r>
      <w:r>
        <w:t xml:space="preserve">message, a </w:t>
      </w:r>
      <w:r w:rsidRPr="00F85CA4">
        <w:t xml:space="preserve">Remote </w:t>
      </w:r>
      <w:r>
        <w:t>Provisioning Client can receive a</w:t>
      </w:r>
      <w:r w:rsidR="003F081D">
        <w:t>n output of the PB-Remote Receive PDU procedure</w:t>
      </w:r>
      <w:r>
        <w:t>.</w:t>
      </w:r>
    </w:p>
    <w:p w14:paraId="660F61FB" w14:textId="77777777" w:rsidR="00721445" w:rsidRPr="00E672B6" w:rsidRDefault="00721445" w:rsidP="00721445">
      <w:pPr>
        <w:rPr>
          <w:color w:val="008000"/>
        </w:rPr>
      </w:pPr>
      <w:r w:rsidRPr="00972B6B">
        <w:rPr>
          <w:rStyle w:val="InstructionalText"/>
        </w:rPr>
        <w:t>[</w:t>
      </w:r>
      <w:r>
        <w:rPr>
          <w:rStyle w:val="InstructionalText"/>
        </w:rPr>
        <w:t>End of sections insert</w:t>
      </w:r>
      <w:r w:rsidRPr="00972B6B">
        <w:rPr>
          <w:rStyle w:val="InstructionalText"/>
        </w:rPr>
        <w:t>]</w:t>
      </w:r>
    </w:p>
    <w:p w14:paraId="772EB4FE" w14:textId="7099F29A" w:rsidR="00721445" w:rsidRPr="00E672B6" w:rsidRDefault="00721445" w:rsidP="00721445">
      <w:pPr>
        <w:rPr>
          <w:color w:val="008000"/>
        </w:rPr>
      </w:pPr>
      <w:r w:rsidRPr="00972B6B">
        <w:rPr>
          <w:rStyle w:val="InstructionalText"/>
        </w:rPr>
        <w:t>[</w:t>
      </w:r>
      <w:r w:rsidR="00877A3C">
        <w:rPr>
          <w:rStyle w:val="InstructionalText"/>
        </w:rPr>
        <w:t>Section</w:t>
      </w:r>
      <w:r>
        <w:rPr>
          <w:rStyle w:val="InstructionalText"/>
        </w:rPr>
        <w:t xml:space="preserve"> </w:t>
      </w:r>
      <w:r w:rsidRPr="00F57638">
        <w:rPr>
          <w:rStyle w:val="InstructionalText"/>
        </w:rPr>
        <w:t>4.4.</w:t>
      </w:r>
      <w:r>
        <w:rPr>
          <w:rStyle w:val="InstructionalText"/>
        </w:rPr>
        <w:t>5</w:t>
      </w:r>
      <w:r w:rsidR="00877A3C">
        <w:rPr>
          <w:rStyle w:val="InstructionalText"/>
        </w:rPr>
        <w:t>,</w:t>
      </w:r>
      <w:r>
        <w:rPr>
          <w:rStyle w:val="InstructionalText"/>
        </w:rPr>
        <w:t xml:space="preserve"> </w:t>
      </w:r>
      <w:r w:rsidRPr="00F57638">
        <w:rPr>
          <w:rStyle w:val="InstructionalText"/>
        </w:rPr>
        <w:t>Summary of SIG Model IDs</w:t>
      </w:r>
      <w:r w:rsidR="00877A3C">
        <w:rPr>
          <w:rStyle w:val="InstructionalText"/>
        </w:rPr>
        <w:t>,</w:t>
      </w:r>
      <w:r>
        <w:rPr>
          <w:rStyle w:val="InstructionalText"/>
        </w:rPr>
        <w:t xml:space="preserve"> becomes</w:t>
      </w:r>
      <w:r w:rsidR="00877A3C">
        <w:rPr>
          <w:rStyle w:val="InstructionalText"/>
        </w:rPr>
        <w:t xml:space="preserve"> Section</w:t>
      </w:r>
      <w:r>
        <w:rPr>
          <w:rStyle w:val="InstructionalText"/>
        </w:rPr>
        <w:t xml:space="preserve"> </w:t>
      </w:r>
      <w:r w:rsidRPr="00F57638">
        <w:rPr>
          <w:rStyle w:val="InstructionalText"/>
        </w:rPr>
        <w:t>4.4.</w:t>
      </w:r>
      <w:r>
        <w:rPr>
          <w:rStyle w:val="InstructionalText"/>
        </w:rPr>
        <w:t>7</w:t>
      </w:r>
      <w:r w:rsidR="00877A3C">
        <w:rPr>
          <w:rStyle w:val="InstructionalText"/>
        </w:rPr>
        <w:t>,</w:t>
      </w:r>
      <w:r>
        <w:rPr>
          <w:rStyle w:val="InstructionalText"/>
        </w:rPr>
        <w:t xml:space="preserve"> S</w:t>
      </w:r>
      <w:r w:rsidRPr="00F57638">
        <w:rPr>
          <w:rStyle w:val="InstructionalText"/>
        </w:rPr>
        <w:t>ummary of SIG Model IDs</w:t>
      </w:r>
      <w:r w:rsidR="00877A3C">
        <w:rPr>
          <w:rStyle w:val="InstructionalText"/>
        </w:rPr>
        <w:t>.</w:t>
      </w:r>
      <w:r w:rsidRPr="00972B6B">
        <w:rPr>
          <w:rStyle w:val="InstructionalText"/>
        </w:rPr>
        <w:t>]</w:t>
      </w:r>
    </w:p>
    <w:p w14:paraId="419D8159" w14:textId="5E0E2D35" w:rsidR="00450273" w:rsidRDefault="00476E04" w:rsidP="002C1091">
      <w:pPr>
        <w:pStyle w:val="3"/>
      </w:pPr>
      <w:bookmarkStart w:id="2352" w:name="_Toc518411509"/>
      <w:bookmarkStart w:id="2353" w:name="_Toc519670565"/>
      <w:bookmarkStart w:id="2354" w:name="_Toc518411510"/>
      <w:bookmarkStart w:id="2355" w:name="_Toc519670566"/>
      <w:bookmarkStart w:id="2356" w:name="_Toc518411511"/>
      <w:bookmarkStart w:id="2357" w:name="_Toc519670567"/>
      <w:bookmarkStart w:id="2358" w:name="_Toc518411512"/>
      <w:bookmarkStart w:id="2359" w:name="_Toc519670568"/>
      <w:bookmarkStart w:id="2360" w:name="_Toc518411513"/>
      <w:bookmarkStart w:id="2361" w:name="_Toc519670569"/>
      <w:bookmarkStart w:id="2362" w:name="_Toc518411514"/>
      <w:bookmarkStart w:id="2363" w:name="_Toc519670570"/>
      <w:bookmarkStart w:id="2364" w:name="_Toc518411542"/>
      <w:bookmarkStart w:id="2365" w:name="_Toc519670598"/>
      <w:bookmarkStart w:id="2366" w:name="_Toc518411543"/>
      <w:bookmarkStart w:id="2367" w:name="_Toc519670599"/>
      <w:bookmarkStart w:id="2368" w:name="_Toc518411558"/>
      <w:bookmarkStart w:id="2369" w:name="_Toc519670614"/>
      <w:bookmarkStart w:id="2370" w:name="_Toc518411565"/>
      <w:bookmarkStart w:id="2371" w:name="_Toc519670621"/>
      <w:bookmarkStart w:id="2372" w:name="_Toc518411572"/>
      <w:bookmarkStart w:id="2373" w:name="_Toc519670628"/>
      <w:bookmarkStart w:id="2374" w:name="_Toc518411579"/>
      <w:bookmarkStart w:id="2375" w:name="_Toc519670635"/>
      <w:bookmarkStart w:id="2376" w:name="_Toc518411586"/>
      <w:bookmarkStart w:id="2377" w:name="_Toc519670642"/>
      <w:bookmarkStart w:id="2378" w:name="_Toc518411593"/>
      <w:bookmarkStart w:id="2379" w:name="_Toc519670649"/>
      <w:bookmarkStart w:id="2380" w:name="_Toc518411600"/>
      <w:bookmarkStart w:id="2381" w:name="_Toc519670656"/>
      <w:bookmarkStart w:id="2382" w:name="_Toc518411607"/>
      <w:bookmarkStart w:id="2383" w:name="_Toc519670663"/>
      <w:bookmarkStart w:id="2384" w:name="_Toc518411614"/>
      <w:bookmarkStart w:id="2385" w:name="_Toc519670670"/>
      <w:bookmarkStart w:id="2386" w:name="_Toc518411621"/>
      <w:bookmarkStart w:id="2387" w:name="_Toc519670677"/>
      <w:bookmarkStart w:id="2388" w:name="_Toc518411622"/>
      <w:bookmarkStart w:id="2389" w:name="_Toc519670678"/>
      <w:bookmarkStart w:id="2390" w:name="_Toc518411623"/>
      <w:bookmarkStart w:id="2391" w:name="_Toc519670679"/>
      <w:bookmarkStart w:id="2392" w:name="_Toc518411624"/>
      <w:bookmarkStart w:id="2393" w:name="_Toc519670680"/>
      <w:bookmarkStart w:id="2394" w:name="_Toc518411625"/>
      <w:bookmarkStart w:id="2395" w:name="_Toc519670681"/>
      <w:bookmarkStart w:id="2396" w:name="_Toc518411626"/>
      <w:bookmarkStart w:id="2397" w:name="_Toc519670682"/>
      <w:bookmarkStart w:id="2398" w:name="_Toc518411627"/>
      <w:bookmarkStart w:id="2399" w:name="_Toc519670683"/>
      <w:bookmarkStart w:id="2400" w:name="_Toc518411628"/>
      <w:bookmarkStart w:id="2401" w:name="_Toc519670684"/>
      <w:bookmarkStart w:id="2402" w:name="_Toc518411629"/>
      <w:bookmarkStart w:id="2403" w:name="_Toc519670685"/>
      <w:bookmarkStart w:id="2404" w:name="_Toc518411630"/>
      <w:bookmarkStart w:id="2405" w:name="_Toc519670686"/>
      <w:bookmarkStart w:id="2406" w:name="_Toc518411631"/>
      <w:bookmarkStart w:id="2407" w:name="_Toc519670687"/>
      <w:bookmarkStart w:id="2408" w:name="_Toc518411632"/>
      <w:bookmarkStart w:id="2409" w:name="_Toc519670688"/>
      <w:bookmarkStart w:id="2410" w:name="_Toc518411633"/>
      <w:bookmarkStart w:id="2411" w:name="_Toc519670689"/>
      <w:bookmarkStart w:id="2412" w:name="_Toc518411634"/>
      <w:bookmarkStart w:id="2413" w:name="_Toc519670690"/>
      <w:bookmarkStart w:id="2414" w:name="_Toc518411635"/>
      <w:bookmarkStart w:id="2415" w:name="_Toc519670691"/>
      <w:bookmarkStart w:id="2416" w:name="_Toc518411648"/>
      <w:bookmarkStart w:id="2417" w:name="_Toc519670704"/>
      <w:bookmarkStart w:id="2418" w:name="_Toc518411649"/>
      <w:bookmarkStart w:id="2419" w:name="_Toc519670705"/>
      <w:bookmarkStart w:id="2420" w:name="_Toc518411650"/>
      <w:bookmarkStart w:id="2421" w:name="_Toc519670706"/>
      <w:bookmarkStart w:id="2422" w:name="_Toc518411651"/>
      <w:bookmarkStart w:id="2423" w:name="_Toc519670707"/>
      <w:bookmarkStart w:id="2424" w:name="_Toc518411652"/>
      <w:bookmarkStart w:id="2425" w:name="_Toc519670708"/>
      <w:bookmarkStart w:id="2426" w:name="_Toc518411665"/>
      <w:bookmarkStart w:id="2427" w:name="_Toc519670721"/>
      <w:bookmarkStart w:id="2428" w:name="_Toc518411666"/>
      <w:bookmarkStart w:id="2429" w:name="_Toc519670722"/>
      <w:bookmarkStart w:id="2430" w:name="_Toc518411667"/>
      <w:bookmarkStart w:id="2431" w:name="_Toc519670723"/>
      <w:bookmarkStart w:id="2432" w:name="_Toc518411668"/>
      <w:bookmarkStart w:id="2433" w:name="_Toc519670724"/>
      <w:bookmarkStart w:id="2434" w:name="BKMK_OriginationExample"/>
      <w:bookmarkStart w:id="2435" w:name="_Toc518411669"/>
      <w:bookmarkStart w:id="2436" w:name="_Toc519670725"/>
      <w:bookmarkStart w:id="2437" w:name="_Toc518411670"/>
      <w:bookmarkStart w:id="2438" w:name="_Toc519670726"/>
      <w:bookmarkStart w:id="2439" w:name="_Toc518411671"/>
      <w:bookmarkStart w:id="2440" w:name="_Toc519670727"/>
      <w:bookmarkStart w:id="2441" w:name="_Toc518411672"/>
      <w:bookmarkStart w:id="2442" w:name="_Toc519670728"/>
      <w:bookmarkStart w:id="2443" w:name="_Toc518411673"/>
      <w:bookmarkStart w:id="2444" w:name="_Toc519670729"/>
      <w:bookmarkStart w:id="2445" w:name="_Toc518411674"/>
      <w:bookmarkStart w:id="2446" w:name="_Toc519670730"/>
      <w:bookmarkStart w:id="2447" w:name="_Toc518411675"/>
      <w:bookmarkStart w:id="2448" w:name="_Toc519670731"/>
      <w:bookmarkStart w:id="2449" w:name="_Toc518411676"/>
      <w:bookmarkStart w:id="2450" w:name="_Toc519670732"/>
      <w:bookmarkStart w:id="2451" w:name="_Toc518411677"/>
      <w:bookmarkStart w:id="2452" w:name="_Toc519670733"/>
      <w:bookmarkStart w:id="2453" w:name="_Toc518411678"/>
      <w:bookmarkStart w:id="2454" w:name="_Toc519670734"/>
      <w:bookmarkStart w:id="2455" w:name="_Toc518411679"/>
      <w:bookmarkStart w:id="2456" w:name="_Toc519670735"/>
      <w:bookmarkStart w:id="2457" w:name="_Toc518411680"/>
      <w:bookmarkStart w:id="2458" w:name="_Toc519670736"/>
      <w:bookmarkStart w:id="2459" w:name="_Toc518411681"/>
      <w:bookmarkStart w:id="2460" w:name="_Toc519670737"/>
      <w:bookmarkStart w:id="2461" w:name="_Toc518411682"/>
      <w:bookmarkStart w:id="2462" w:name="_Toc519670738"/>
      <w:bookmarkStart w:id="2463" w:name="_Toc518411683"/>
      <w:bookmarkStart w:id="2464" w:name="_Toc519670739"/>
      <w:bookmarkStart w:id="2465" w:name="_Toc518411684"/>
      <w:bookmarkStart w:id="2466" w:name="_Toc519670740"/>
      <w:bookmarkStart w:id="2467" w:name="_Toc518411685"/>
      <w:bookmarkStart w:id="2468" w:name="_Toc519670741"/>
      <w:bookmarkStart w:id="2469" w:name="_Toc518411686"/>
      <w:bookmarkStart w:id="2470" w:name="_Toc519670742"/>
      <w:bookmarkStart w:id="2471" w:name="_Toc518411687"/>
      <w:bookmarkStart w:id="2472" w:name="_Toc519670743"/>
      <w:bookmarkStart w:id="2473" w:name="_Toc518411688"/>
      <w:bookmarkStart w:id="2474" w:name="_Toc519670744"/>
      <w:bookmarkStart w:id="2475" w:name="_Toc518411689"/>
      <w:bookmarkStart w:id="2476" w:name="_Toc519670745"/>
      <w:bookmarkStart w:id="2477" w:name="_Toc518411690"/>
      <w:bookmarkStart w:id="2478" w:name="_Toc519670746"/>
      <w:bookmarkStart w:id="2479" w:name="_Toc518411691"/>
      <w:bookmarkStart w:id="2480" w:name="_Toc519670747"/>
      <w:bookmarkStart w:id="2481" w:name="_Toc518411692"/>
      <w:bookmarkStart w:id="2482" w:name="_Toc519670748"/>
      <w:bookmarkStart w:id="2483" w:name="_Toc518411693"/>
      <w:bookmarkStart w:id="2484" w:name="_Toc519670749"/>
      <w:bookmarkStart w:id="2485" w:name="_Toc518411694"/>
      <w:bookmarkStart w:id="2486" w:name="_Toc519670750"/>
      <w:bookmarkStart w:id="2487" w:name="_Toc518411695"/>
      <w:bookmarkStart w:id="2488" w:name="_Toc519670751"/>
      <w:bookmarkStart w:id="2489" w:name="_Toc518411696"/>
      <w:bookmarkStart w:id="2490" w:name="_Toc519670752"/>
      <w:bookmarkStart w:id="2491" w:name="_Toc518411697"/>
      <w:bookmarkStart w:id="2492" w:name="_Toc519670753"/>
      <w:bookmarkStart w:id="2493" w:name="_Toc518411698"/>
      <w:bookmarkStart w:id="2494" w:name="_Toc519670754"/>
      <w:bookmarkStart w:id="2495" w:name="_Toc518411699"/>
      <w:bookmarkStart w:id="2496" w:name="_Toc519670755"/>
      <w:bookmarkStart w:id="2497" w:name="_Toc518411700"/>
      <w:bookmarkStart w:id="2498" w:name="_Toc519670756"/>
      <w:bookmarkStart w:id="2499" w:name="_Toc518411701"/>
      <w:bookmarkStart w:id="2500" w:name="_Toc519670757"/>
      <w:bookmarkStart w:id="2501" w:name="_Toc518411702"/>
      <w:bookmarkStart w:id="2502" w:name="_Toc519670758"/>
      <w:bookmarkStart w:id="2503" w:name="_Toc518411703"/>
      <w:bookmarkStart w:id="2504" w:name="_Toc519670759"/>
      <w:bookmarkStart w:id="2505" w:name="_Toc518411704"/>
      <w:bookmarkStart w:id="2506" w:name="_Toc519670760"/>
      <w:bookmarkStart w:id="2507" w:name="_Toc518411705"/>
      <w:bookmarkStart w:id="2508" w:name="_Toc519670761"/>
      <w:bookmarkStart w:id="2509" w:name="_Toc518411706"/>
      <w:bookmarkStart w:id="2510" w:name="_Toc519670762"/>
      <w:bookmarkStart w:id="2511" w:name="_Toc518411707"/>
      <w:bookmarkStart w:id="2512" w:name="_Toc519670763"/>
      <w:bookmarkStart w:id="2513" w:name="_Toc518411708"/>
      <w:bookmarkStart w:id="2514" w:name="_Toc519670764"/>
      <w:bookmarkStart w:id="2515" w:name="_Toc518411709"/>
      <w:bookmarkStart w:id="2516" w:name="_Toc519670765"/>
      <w:bookmarkStart w:id="2517" w:name="_Toc518411710"/>
      <w:bookmarkStart w:id="2518" w:name="_Toc519670766"/>
      <w:bookmarkStart w:id="2519" w:name="_Toc518411711"/>
      <w:bookmarkStart w:id="2520" w:name="_Toc519670767"/>
      <w:bookmarkStart w:id="2521" w:name="_Toc518411712"/>
      <w:bookmarkStart w:id="2522" w:name="_Toc519670768"/>
      <w:bookmarkStart w:id="2523" w:name="_Toc518411727"/>
      <w:bookmarkStart w:id="2524" w:name="_Toc519670783"/>
      <w:bookmarkStart w:id="2525" w:name="_Toc518411734"/>
      <w:bookmarkStart w:id="2526" w:name="_Toc519670790"/>
      <w:bookmarkStart w:id="2527" w:name="_Toc518411741"/>
      <w:bookmarkStart w:id="2528" w:name="_Toc519670797"/>
      <w:bookmarkStart w:id="2529" w:name="_Toc518411748"/>
      <w:bookmarkStart w:id="2530" w:name="_Toc519670804"/>
      <w:bookmarkStart w:id="2531" w:name="_Toc518411755"/>
      <w:bookmarkStart w:id="2532" w:name="_Toc519670811"/>
      <w:bookmarkStart w:id="2533" w:name="_Toc518411762"/>
      <w:bookmarkStart w:id="2534" w:name="_Toc519670818"/>
      <w:bookmarkStart w:id="2535" w:name="_Toc518411769"/>
      <w:bookmarkStart w:id="2536" w:name="_Toc519670825"/>
      <w:bookmarkStart w:id="2537" w:name="_Toc518411776"/>
      <w:bookmarkStart w:id="2538" w:name="_Toc519670832"/>
      <w:bookmarkStart w:id="2539" w:name="_Toc518411783"/>
      <w:bookmarkStart w:id="2540" w:name="_Toc519670839"/>
      <w:bookmarkStart w:id="2541" w:name="_Toc518411790"/>
      <w:bookmarkStart w:id="2542" w:name="_Toc519670846"/>
      <w:bookmarkStart w:id="2543" w:name="_Toc518411791"/>
      <w:bookmarkStart w:id="2544" w:name="_Toc519670847"/>
      <w:bookmarkStart w:id="2545" w:name="_Toc518411792"/>
      <w:bookmarkStart w:id="2546" w:name="_Toc519670848"/>
      <w:bookmarkStart w:id="2547" w:name="_Toc518411793"/>
      <w:bookmarkStart w:id="2548" w:name="_Toc519670849"/>
      <w:bookmarkStart w:id="2549" w:name="_Toc518411794"/>
      <w:bookmarkStart w:id="2550" w:name="_Toc519670850"/>
      <w:bookmarkStart w:id="2551" w:name="_Toc518411795"/>
      <w:bookmarkStart w:id="2552" w:name="_Toc519670851"/>
      <w:bookmarkStart w:id="2553" w:name="_Toc518411796"/>
      <w:bookmarkStart w:id="2554" w:name="_Toc519670852"/>
      <w:bookmarkStart w:id="2555" w:name="_Toc518411797"/>
      <w:bookmarkStart w:id="2556" w:name="_Toc519670853"/>
      <w:bookmarkStart w:id="2557" w:name="_Toc518411798"/>
      <w:bookmarkStart w:id="2558" w:name="_Toc519670854"/>
      <w:bookmarkStart w:id="2559" w:name="_Toc518411799"/>
      <w:bookmarkStart w:id="2560" w:name="_Toc519670855"/>
      <w:bookmarkStart w:id="2561" w:name="_Toc518411800"/>
      <w:bookmarkStart w:id="2562" w:name="_Toc519670856"/>
      <w:bookmarkStart w:id="2563" w:name="_Toc518411801"/>
      <w:bookmarkStart w:id="2564" w:name="_Toc519670857"/>
      <w:bookmarkStart w:id="2565" w:name="_Toc518411802"/>
      <w:bookmarkStart w:id="2566" w:name="_Toc519670858"/>
      <w:bookmarkStart w:id="2567" w:name="_Toc518411803"/>
      <w:bookmarkStart w:id="2568" w:name="_Toc519670859"/>
      <w:bookmarkStart w:id="2569" w:name="_Toc518411804"/>
      <w:bookmarkStart w:id="2570" w:name="_Toc519670860"/>
      <w:bookmarkStart w:id="2571" w:name="_Toc518411805"/>
      <w:bookmarkStart w:id="2572" w:name="_Toc519670861"/>
      <w:bookmarkStart w:id="2573" w:name="_Toc518411806"/>
      <w:bookmarkStart w:id="2574" w:name="_Toc519670862"/>
      <w:bookmarkStart w:id="2575" w:name="_Toc518411807"/>
      <w:bookmarkStart w:id="2576" w:name="_Toc519670863"/>
      <w:bookmarkStart w:id="2577" w:name="_Toc518411808"/>
      <w:bookmarkStart w:id="2578" w:name="_Toc519670864"/>
      <w:bookmarkStart w:id="2579" w:name="_Toc518411809"/>
      <w:bookmarkStart w:id="2580" w:name="_Toc519670865"/>
      <w:bookmarkStart w:id="2581" w:name="_Toc518411810"/>
      <w:bookmarkStart w:id="2582" w:name="_Toc519670866"/>
      <w:bookmarkStart w:id="2583" w:name="_Toc518411811"/>
      <w:bookmarkStart w:id="2584" w:name="_Toc519670867"/>
      <w:bookmarkStart w:id="2585" w:name="_Toc518411812"/>
      <w:bookmarkStart w:id="2586" w:name="_Toc519670868"/>
      <w:bookmarkStart w:id="2587" w:name="_Toc518411813"/>
      <w:bookmarkStart w:id="2588" w:name="_Toc519670869"/>
      <w:bookmarkStart w:id="2589" w:name="_Toc518411814"/>
      <w:bookmarkStart w:id="2590" w:name="_Toc519670870"/>
      <w:bookmarkStart w:id="2591" w:name="_Toc518411815"/>
      <w:bookmarkStart w:id="2592" w:name="_Toc519670871"/>
      <w:bookmarkStart w:id="2593" w:name="_Toc518411816"/>
      <w:bookmarkStart w:id="2594" w:name="_Toc519670872"/>
      <w:bookmarkStart w:id="2595" w:name="_Toc518411817"/>
      <w:bookmarkStart w:id="2596" w:name="_Toc519670873"/>
      <w:bookmarkStart w:id="2597" w:name="_Toc518411818"/>
      <w:bookmarkStart w:id="2598" w:name="_Toc519670874"/>
      <w:bookmarkStart w:id="2599" w:name="_Toc518411819"/>
      <w:bookmarkStart w:id="2600" w:name="_Toc519670875"/>
      <w:bookmarkStart w:id="2601" w:name="_Toc507841267"/>
      <w:bookmarkStart w:id="2602" w:name="_Toc507841389"/>
      <w:bookmarkStart w:id="2603" w:name="_Toc527039259"/>
      <w:bookmarkEnd w:id="2124"/>
      <w:bookmarkEnd w:id="2125"/>
      <w:bookmarkEnd w:id="2126"/>
      <w:bookmarkEnd w:id="2127"/>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r w:rsidRPr="00476E04">
        <w:t>Summary of SIG Model IDs</w:t>
      </w:r>
      <w:bookmarkEnd w:id="2603"/>
    </w:p>
    <w:p w14:paraId="3E357599" w14:textId="533D83CD" w:rsidR="008F036B" w:rsidRPr="008F036B" w:rsidRDefault="001C4786" w:rsidP="00F05F0A">
      <w:pPr>
        <w:pStyle w:val="a2"/>
      </w:pPr>
      <w:r>
        <w:rPr>
          <w:rStyle w:val="InstructionalText"/>
        </w:rPr>
        <w:t>[</w:t>
      </w:r>
      <w:r w:rsidRPr="00AA4054">
        <w:rPr>
          <w:rStyle w:val="InstructionalText"/>
        </w:rPr>
        <w:t xml:space="preserve">In Table </w:t>
      </w:r>
      <w:r w:rsidR="00F348DD">
        <w:rPr>
          <w:rStyle w:val="InstructionalText"/>
        </w:rPr>
        <w:t>4</w:t>
      </w:r>
      <w:r w:rsidRPr="00AA4054">
        <w:rPr>
          <w:rStyle w:val="InstructionalText"/>
        </w:rPr>
        <w:t>.</w:t>
      </w:r>
      <w:r w:rsidR="00F57638">
        <w:rPr>
          <w:rStyle w:val="InstructionalText"/>
        </w:rPr>
        <w:t>127</w:t>
      </w:r>
      <w:r w:rsidRPr="00AA4054">
        <w:rPr>
          <w:rStyle w:val="InstructionalText"/>
        </w:rPr>
        <w:t xml:space="preserve">, </w:t>
      </w:r>
      <w:r>
        <w:rPr>
          <w:rStyle w:val="InstructionalText"/>
        </w:rPr>
        <w:t>add table entries for SIG Model IDs: 0x0004, 0x0005, 0x0006, and 0x0007</w:t>
      </w:r>
      <w:r w:rsidRPr="00AA4054">
        <w:rPr>
          <w:rStyle w:val="InstructionalText"/>
        </w:rPr>
        <w:t>.</w:t>
      </w:r>
      <w:r>
        <w:rPr>
          <w:rStyle w:val="InstructionalText"/>
        </w:rPr>
        <w:t>]</w:t>
      </w:r>
    </w:p>
    <w:tbl>
      <w:tblPr>
        <w:tblStyle w:val="af2"/>
        <w:tblW w:w="0" w:type="auto"/>
        <w:tblLook w:val="04A0" w:firstRow="1" w:lastRow="0" w:firstColumn="1" w:lastColumn="0" w:noHBand="0" w:noVBand="1"/>
      </w:tblPr>
      <w:tblGrid>
        <w:gridCol w:w="3707"/>
        <w:gridCol w:w="1528"/>
      </w:tblGrid>
      <w:tr w:rsidR="008F036B" w:rsidRPr="001C4786" w14:paraId="4F7EF3C4" w14:textId="77777777" w:rsidTr="00EF7E7D">
        <w:trPr>
          <w:tblHeader/>
        </w:trPr>
        <w:tc>
          <w:tcPr>
            <w:tcW w:w="3707" w:type="dxa"/>
            <w:shd w:val="clear" w:color="auto" w:fill="F2F2F2" w:themeFill="background1" w:themeFillShade="F2"/>
          </w:tcPr>
          <w:p w14:paraId="5CB6686B" w14:textId="3E452D92" w:rsidR="008F036B" w:rsidRPr="001C4786" w:rsidRDefault="008F036B" w:rsidP="00EF7E7D">
            <w:pPr>
              <w:pStyle w:val="Tableheading0"/>
              <w:keepNext/>
              <w:keepLines/>
              <w:rPr>
                <w:rFonts w:ascii="Arial" w:eastAsia="Times New Roman" w:hAnsi="Arial" w:cs="Times New Roman"/>
                <w:color w:val="000000" w:themeColor="text1"/>
                <w:lang w:eastAsia="pl-PL"/>
              </w:rPr>
            </w:pPr>
            <w:r w:rsidRPr="001C4786">
              <w:rPr>
                <w:rFonts w:ascii="Arial" w:eastAsia="Times New Roman" w:hAnsi="Arial" w:cs="Times New Roman"/>
                <w:color w:val="000000" w:themeColor="text1"/>
                <w:lang w:eastAsia="pl-PL"/>
              </w:rPr>
              <w:t>Model Name</w:t>
            </w:r>
          </w:p>
        </w:tc>
        <w:tc>
          <w:tcPr>
            <w:tcW w:w="1528" w:type="dxa"/>
            <w:shd w:val="clear" w:color="auto" w:fill="F2F2F2" w:themeFill="background1" w:themeFillShade="F2"/>
          </w:tcPr>
          <w:p w14:paraId="5CD0C0BD" w14:textId="0A670BA4" w:rsidR="008F036B" w:rsidRPr="001C4786" w:rsidRDefault="008F036B" w:rsidP="00EF7E7D">
            <w:pPr>
              <w:pStyle w:val="Tableheading0"/>
              <w:keepNext/>
              <w:keepLines/>
              <w:rPr>
                <w:rFonts w:ascii="Arial" w:eastAsia="Times New Roman" w:hAnsi="Arial" w:cs="Times New Roman"/>
                <w:color w:val="000000" w:themeColor="text1"/>
                <w:lang w:eastAsia="pl-PL"/>
              </w:rPr>
            </w:pPr>
            <w:r w:rsidRPr="001C4786">
              <w:rPr>
                <w:rFonts w:ascii="Arial" w:eastAsia="Times New Roman" w:hAnsi="Arial" w:cs="Times New Roman"/>
                <w:color w:val="000000" w:themeColor="text1"/>
                <w:lang w:eastAsia="pl-PL"/>
              </w:rPr>
              <w:t>SIG Model ID</w:t>
            </w:r>
          </w:p>
        </w:tc>
      </w:tr>
      <w:tr w:rsidR="008F036B" w:rsidRPr="001C4786" w14:paraId="39D63DC5" w14:textId="0F7E63F6" w:rsidTr="002C1091">
        <w:tc>
          <w:tcPr>
            <w:tcW w:w="3707" w:type="dxa"/>
          </w:tcPr>
          <w:p w14:paraId="545A8FA0" w14:textId="5BAF6E5F" w:rsidR="008F036B" w:rsidRPr="001C4786" w:rsidRDefault="008F036B" w:rsidP="00EF7E7D">
            <w:pPr>
              <w:pStyle w:val="TableText"/>
              <w:keepNext/>
              <w:keepLines/>
              <w:spacing w:before="40" w:after="40" w:line="276" w:lineRule="auto"/>
              <w:rPr>
                <w:color w:val="000000" w:themeColor="text1" w:themeShade="BF"/>
                <w:lang w:eastAsia="pl-PL"/>
              </w:rPr>
            </w:pPr>
            <w:r w:rsidRPr="001C4786">
              <w:rPr>
                <w:color w:val="000000" w:themeColor="text1" w:themeShade="BF"/>
                <w:lang w:eastAsia="pl-PL"/>
              </w:rPr>
              <w:t xml:space="preserve">Configuration Server  </w:t>
            </w:r>
          </w:p>
        </w:tc>
        <w:tc>
          <w:tcPr>
            <w:tcW w:w="1528" w:type="dxa"/>
          </w:tcPr>
          <w:p w14:paraId="3144DCC5" w14:textId="742A229A" w:rsidR="008F036B" w:rsidRPr="001C4786" w:rsidRDefault="008F036B" w:rsidP="001C4786">
            <w:pPr>
              <w:pStyle w:val="TableText"/>
              <w:spacing w:before="40" w:after="40" w:line="276" w:lineRule="auto"/>
              <w:rPr>
                <w:color w:val="000000" w:themeColor="text1" w:themeShade="BF"/>
                <w:lang w:eastAsia="pl-PL"/>
              </w:rPr>
            </w:pPr>
            <w:r w:rsidRPr="001C4786">
              <w:rPr>
                <w:color w:val="000000" w:themeColor="text1" w:themeShade="BF"/>
                <w:lang w:eastAsia="pl-PL"/>
              </w:rPr>
              <w:t>0x0000</w:t>
            </w:r>
          </w:p>
        </w:tc>
      </w:tr>
      <w:tr w:rsidR="008F036B" w:rsidRPr="001C4786" w14:paraId="10BCEFCE" w14:textId="0A7D2B7C" w:rsidTr="002C1091">
        <w:tc>
          <w:tcPr>
            <w:tcW w:w="3707" w:type="dxa"/>
          </w:tcPr>
          <w:p w14:paraId="6B0C7DFD" w14:textId="2E5FB574" w:rsidR="008F036B" w:rsidRPr="001C4786" w:rsidRDefault="008F036B" w:rsidP="001C4786">
            <w:pPr>
              <w:pStyle w:val="TableText"/>
              <w:spacing w:before="40" w:after="40" w:line="276" w:lineRule="auto"/>
              <w:rPr>
                <w:color w:val="000000" w:themeColor="text1" w:themeShade="BF"/>
                <w:lang w:eastAsia="pl-PL"/>
              </w:rPr>
            </w:pPr>
            <w:r w:rsidRPr="001C4786">
              <w:rPr>
                <w:color w:val="000000" w:themeColor="text1" w:themeShade="BF"/>
                <w:lang w:eastAsia="pl-PL"/>
              </w:rPr>
              <w:t xml:space="preserve">Configuration Client  </w:t>
            </w:r>
          </w:p>
        </w:tc>
        <w:tc>
          <w:tcPr>
            <w:tcW w:w="1528" w:type="dxa"/>
          </w:tcPr>
          <w:p w14:paraId="594A416E" w14:textId="28C0E0CF" w:rsidR="008F036B" w:rsidRPr="001C4786" w:rsidRDefault="008F036B" w:rsidP="001C4786">
            <w:pPr>
              <w:pStyle w:val="TableText"/>
              <w:spacing w:before="40" w:after="40" w:line="276" w:lineRule="auto"/>
              <w:rPr>
                <w:color w:val="000000" w:themeColor="text1" w:themeShade="BF"/>
                <w:lang w:eastAsia="pl-PL"/>
              </w:rPr>
            </w:pPr>
            <w:r w:rsidRPr="001C4786">
              <w:rPr>
                <w:color w:val="000000" w:themeColor="text1" w:themeShade="BF"/>
                <w:lang w:eastAsia="pl-PL"/>
              </w:rPr>
              <w:t>0x0001</w:t>
            </w:r>
          </w:p>
        </w:tc>
      </w:tr>
      <w:tr w:rsidR="008F036B" w:rsidRPr="001C4786" w14:paraId="7E98997D" w14:textId="744F81DF" w:rsidTr="002C1091">
        <w:tc>
          <w:tcPr>
            <w:tcW w:w="3707" w:type="dxa"/>
          </w:tcPr>
          <w:p w14:paraId="3B487951" w14:textId="7EF9F60E" w:rsidR="008F036B" w:rsidRPr="001C4786" w:rsidRDefault="008F036B" w:rsidP="001C4786">
            <w:pPr>
              <w:pStyle w:val="TableText"/>
              <w:spacing w:before="40" w:after="40" w:line="276" w:lineRule="auto"/>
              <w:rPr>
                <w:color w:val="000000" w:themeColor="text1" w:themeShade="BF"/>
                <w:lang w:eastAsia="pl-PL"/>
              </w:rPr>
            </w:pPr>
            <w:r w:rsidRPr="001C4786">
              <w:rPr>
                <w:color w:val="000000" w:themeColor="text1" w:themeShade="BF"/>
                <w:lang w:eastAsia="pl-PL"/>
              </w:rPr>
              <w:t xml:space="preserve">Health Server  </w:t>
            </w:r>
          </w:p>
        </w:tc>
        <w:tc>
          <w:tcPr>
            <w:tcW w:w="1528" w:type="dxa"/>
          </w:tcPr>
          <w:p w14:paraId="6662FD34" w14:textId="56617843" w:rsidR="008F036B" w:rsidRPr="001C4786" w:rsidRDefault="008F036B" w:rsidP="001C4786">
            <w:pPr>
              <w:pStyle w:val="TableText"/>
              <w:spacing w:before="40" w:after="40" w:line="276" w:lineRule="auto"/>
              <w:rPr>
                <w:color w:val="000000" w:themeColor="text1" w:themeShade="BF"/>
                <w:lang w:eastAsia="pl-PL"/>
              </w:rPr>
            </w:pPr>
            <w:r w:rsidRPr="001C4786">
              <w:rPr>
                <w:color w:val="000000" w:themeColor="text1" w:themeShade="BF"/>
                <w:lang w:eastAsia="pl-PL"/>
              </w:rPr>
              <w:t>0x0002</w:t>
            </w:r>
          </w:p>
        </w:tc>
      </w:tr>
      <w:tr w:rsidR="008F036B" w:rsidRPr="001C4786" w14:paraId="18D327F6" w14:textId="315627A7" w:rsidTr="002C1091">
        <w:tc>
          <w:tcPr>
            <w:tcW w:w="3707" w:type="dxa"/>
          </w:tcPr>
          <w:p w14:paraId="3F455C4D" w14:textId="2936388E" w:rsidR="008F036B" w:rsidRPr="001C4786" w:rsidRDefault="008F036B" w:rsidP="001C4786">
            <w:pPr>
              <w:pStyle w:val="TableText"/>
              <w:spacing w:before="40" w:after="40" w:line="276" w:lineRule="auto"/>
              <w:rPr>
                <w:color w:val="000000" w:themeColor="text1" w:themeShade="BF"/>
                <w:lang w:eastAsia="pl-PL"/>
              </w:rPr>
            </w:pPr>
            <w:r w:rsidRPr="001C4786">
              <w:rPr>
                <w:color w:val="000000" w:themeColor="text1" w:themeShade="BF"/>
                <w:lang w:eastAsia="pl-PL"/>
              </w:rPr>
              <w:t xml:space="preserve">Health Client  </w:t>
            </w:r>
          </w:p>
        </w:tc>
        <w:tc>
          <w:tcPr>
            <w:tcW w:w="1528" w:type="dxa"/>
          </w:tcPr>
          <w:p w14:paraId="62F2D49B" w14:textId="202472D5" w:rsidR="008F036B" w:rsidRPr="001C4786" w:rsidRDefault="008F036B" w:rsidP="001C4786">
            <w:pPr>
              <w:pStyle w:val="TableText"/>
              <w:spacing w:before="40" w:after="40" w:line="276" w:lineRule="auto"/>
              <w:rPr>
                <w:color w:val="000000" w:themeColor="text1" w:themeShade="BF"/>
                <w:lang w:eastAsia="pl-PL"/>
              </w:rPr>
            </w:pPr>
            <w:r w:rsidRPr="001C4786">
              <w:rPr>
                <w:color w:val="000000" w:themeColor="text1" w:themeShade="BF"/>
                <w:lang w:eastAsia="pl-PL"/>
              </w:rPr>
              <w:t>0x0003</w:t>
            </w:r>
          </w:p>
        </w:tc>
      </w:tr>
      <w:tr w:rsidR="008F036B" w:rsidRPr="001C4786" w14:paraId="24627F21" w14:textId="77777777" w:rsidTr="002C1091">
        <w:tc>
          <w:tcPr>
            <w:tcW w:w="3707" w:type="dxa"/>
          </w:tcPr>
          <w:p w14:paraId="77B0C030" w14:textId="4A1A0092" w:rsidR="008F036B" w:rsidRPr="000469FA" w:rsidRDefault="008F036B" w:rsidP="001C4786">
            <w:pPr>
              <w:pStyle w:val="TableText"/>
              <w:spacing w:before="40" w:after="40" w:line="276" w:lineRule="auto"/>
              <w:rPr>
                <w:color w:val="FF0000"/>
                <w:lang w:eastAsia="pl-PL"/>
              </w:rPr>
            </w:pPr>
            <w:r w:rsidRPr="000469FA">
              <w:rPr>
                <w:color w:val="FF0000"/>
                <w:lang w:eastAsia="pl-PL"/>
              </w:rPr>
              <w:t>Remote Provisioning Server</w:t>
            </w:r>
          </w:p>
        </w:tc>
        <w:tc>
          <w:tcPr>
            <w:tcW w:w="1528" w:type="dxa"/>
          </w:tcPr>
          <w:p w14:paraId="52C9D7A4" w14:textId="376D467D" w:rsidR="008F036B" w:rsidRPr="000469FA" w:rsidRDefault="008F036B" w:rsidP="001C4786">
            <w:pPr>
              <w:pStyle w:val="TableText"/>
              <w:spacing w:before="40" w:after="40" w:line="276" w:lineRule="auto"/>
              <w:rPr>
                <w:color w:val="FF0000"/>
                <w:lang w:eastAsia="pl-PL"/>
              </w:rPr>
            </w:pPr>
            <w:r w:rsidRPr="000469FA">
              <w:rPr>
                <w:color w:val="FF0000"/>
                <w:lang w:eastAsia="pl-PL"/>
              </w:rPr>
              <w:t>0x0004</w:t>
            </w:r>
          </w:p>
        </w:tc>
      </w:tr>
      <w:tr w:rsidR="008F036B" w:rsidRPr="001C4786" w14:paraId="61E7A49F" w14:textId="77777777" w:rsidTr="002C1091">
        <w:tc>
          <w:tcPr>
            <w:tcW w:w="3707" w:type="dxa"/>
          </w:tcPr>
          <w:p w14:paraId="71B3D294" w14:textId="6294B110" w:rsidR="008F036B" w:rsidRPr="000469FA" w:rsidRDefault="008F036B" w:rsidP="001C4786">
            <w:pPr>
              <w:pStyle w:val="TableText"/>
              <w:spacing w:before="40" w:after="40" w:line="276" w:lineRule="auto"/>
              <w:rPr>
                <w:color w:val="FF0000"/>
                <w:lang w:eastAsia="pl-PL"/>
              </w:rPr>
            </w:pPr>
            <w:r w:rsidRPr="000469FA">
              <w:rPr>
                <w:color w:val="FF0000"/>
                <w:lang w:eastAsia="pl-PL"/>
              </w:rPr>
              <w:t>Remote Provisioning Client</w:t>
            </w:r>
          </w:p>
        </w:tc>
        <w:tc>
          <w:tcPr>
            <w:tcW w:w="1528" w:type="dxa"/>
          </w:tcPr>
          <w:p w14:paraId="1AA25D72" w14:textId="06176969" w:rsidR="008F036B" w:rsidRPr="000469FA" w:rsidRDefault="008F036B" w:rsidP="001C4786">
            <w:pPr>
              <w:pStyle w:val="TableText"/>
              <w:spacing w:before="40" w:after="40" w:line="276" w:lineRule="auto"/>
              <w:rPr>
                <w:color w:val="FF0000"/>
                <w:lang w:eastAsia="pl-PL"/>
              </w:rPr>
            </w:pPr>
            <w:r w:rsidRPr="000469FA">
              <w:rPr>
                <w:color w:val="FF0000"/>
                <w:lang w:eastAsia="pl-PL"/>
              </w:rPr>
              <w:t>0x0005</w:t>
            </w:r>
          </w:p>
        </w:tc>
      </w:tr>
    </w:tbl>
    <w:p w14:paraId="76A120F2" w14:textId="5F65078C" w:rsidR="00542551" w:rsidRPr="001D64AD" w:rsidRDefault="00542551" w:rsidP="000469FA">
      <w:pPr>
        <w:pStyle w:val="1"/>
      </w:pPr>
      <w:bookmarkStart w:id="2604" w:name="_Toc492035347"/>
      <w:bookmarkStart w:id="2605" w:name="_Toc497906898"/>
      <w:bookmarkStart w:id="2606" w:name="_Toc497907070"/>
      <w:bookmarkStart w:id="2607" w:name="_Toc492035348"/>
      <w:bookmarkStart w:id="2608" w:name="_Toc497906899"/>
      <w:bookmarkStart w:id="2609" w:name="_Toc497907071"/>
      <w:bookmarkStart w:id="2610" w:name="_Toc497908426"/>
      <w:bookmarkStart w:id="2611" w:name="_Toc498094117"/>
      <w:bookmarkStart w:id="2612" w:name="_Toc492035351"/>
      <w:bookmarkStart w:id="2613" w:name="_Toc497906902"/>
      <w:bookmarkStart w:id="2614" w:name="_Toc497907074"/>
      <w:bookmarkStart w:id="2615" w:name="_Toc497908429"/>
      <w:bookmarkStart w:id="2616" w:name="_Toc498094120"/>
      <w:bookmarkStart w:id="2617" w:name="_Toc434598153"/>
      <w:bookmarkStart w:id="2618" w:name="_Ref453149655"/>
      <w:bookmarkStart w:id="2619" w:name="_Ref458855377"/>
      <w:bookmarkStart w:id="2620" w:name="_Toc488049640"/>
      <w:bookmarkStart w:id="2621" w:name="_Toc527039260"/>
      <w:bookmarkEnd w:id="2604"/>
      <w:bookmarkEnd w:id="2605"/>
      <w:bookmarkEnd w:id="2606"/>
      <w:bookmarkEnd w:id="2607"/>
      <w:bookmarkEnd w:id="2608"/>
      <w:bookmarkEnd w:id="2609"/>
      <w:bookmarkEnd w:id="2610"/>
      <w:bookmarkEnd w:id="2611"/>
      <w:bookmarkEnd w:id="2612"/>
      <w:bookmarkEnd w:id="2613"/>
      <w:bookmarkEnd w:id="2614"/>
      <w:bookmarkEnd w:id="2615"/>
      <w:bookmarkEnd w:id="2616"/>
      <w:r w:rsidRPr="001D64AD">
        <w:lastRenderedPageBreak/>
        <w:t>Provisioning</w:t>
      </w:r>
      <w:bookmarkEnd w:id="2617"/>
      <w:bookmarkEnd w:id="2618"/>
      <w:bookmarkEnd w:id="2619"/>
      <w:bookmarkEnd w:id="2620"/>
      <w:bookmarkEnd w:id="2621"/>
    </w:p>
    <w:p w14:paraId="58B584D7" w14:textId="1DEDB520" w:rsidR="00542551" w:rsidRPr="00542551" w:rsidRDefault="00542551" w:rsidP="00542551">
      <w:pPr>
        <w:pStyle w:val="a2"/>
        <w:rPr>
          <w:color w:val="008000"/>
        </w:rPr>
      </w:pPr>
      <w:r w:rsidRPr="00420B25">
        <w:rPr>
          <w:rStyle w:val="InstructionalText"/>
        </w:rPr>
        <w:t>[</w:t>
      </w:r>
      <w:r w:rsidR="00137973">
        <w:rPr>
          <w:rStyle w:val="InstructionalText"/>
        </w:rPr>
        <w:t xml:space="preserve">New version of the </w:t>
      </w:r>
      <w:r>
        <w:rPr>
          <w:rStyle w:val="InstructionalText"/>
        </w:rPr>
        <w:t>5 Provisioning section</w:t>
      </w:r>
      <w:r w:rsidR="006F7B9D">
        <w:rPr>
          <w:rStyle w:val="InstructionalText"/>
        </w:rPr>
        <w:t>, first four paragraphs are unchanged</w:t>
      </w:r>
      <w:r w:rsidRPr="00420B25">
        <w:rPr>
          <w:rStyle w:val="InstructionalText"/>
        </w:rPr>
        <w:t>]</w:t>
      </w:r>
    </w:p>
    <w:p w14:paraId="3E71173C" w14:textId="01492B05" w:rsidR="006F7B9D" w:rsidRDefault="006F7B9D" w:rsidP="00542551">
      <w:r>
        <w:rPr>
          <w:rStyle w:val="InstructionalText"/>
        </w:rPr>
        <w:t>[</w:t>
      </w:r>
      <w:r w:rsidR="00EC3759">
        <w:rPr>
          <w:rStyle w:val="InstructionalText"/>
        </w:rPr>
        <w:t xml:space="preserve">Move this paragraph above </w:t>
      </w:r>
      <w:r w:rsidR="00990D24">
        <w:rPr>
          <w:rStyle w:val="InstructionalText"/>
        </w:rPr>
        <w:t>figure 5.1</w:t>
      </w:r>
      <w:r w:rsidR="00EC3759">
        <w:rPr>
          <w:rStyle w:val="InstructionalText"/>
        </w:rPr>
        <w:t xml:space="preserve">, modified </w:t>
      </w:r>
      <w:r>
        <w:rPr>
          <w:rStyle w:val="InstructionalText"/>
        </w:rPr>
        <w:t>text]</w:t>
      </w:r>
    </w:p>
    <w:p w14:paraId="268DF182" w14:textId="2C721D8C" w:rsidR="00542551" w:rsidRDefault="00542551" w:rsidP="00542551">
      <w:r>
        <w:t xml:space="preserve">The </w:t>
      </w:r>
      <w:r w:rsidRPr="001D64AD">
        <w:t>generic provisioning layer</w:t>
      </w:r>
      <w:r w:rsidR="00D11CB3">
        <w:t xml:space="preserve">, in </w:t>
      </w:r>
      <w:r w:rsidR="00D11CB3" w:rsidRPr="000469FA">
        <w:rPr>
          <w:rStyle w:val="DocumentHyperlink"/>
        </w:rPr>
        <w:t>Figure 5.2</w:t>
      </w:r>
      <w:r w:rsidR="00D11CB3">
        <w:t>,</w:t>
      </w:r>
      <w:r w:rsidRPr="001D64AD">
        <w:t xml:space="preserve"> </w:t>
      </w:r>
      <w:r w:rsidR="009D6B60">
        <w:t>illustrates</w:t>
      </w:r>
      <w:r w:rsidR="009D6B60" w:rsidRPr="001D64AD">
        <w:t xml:space="preserve"> </w:t>
      </w:r>
      <w:r w:rsidRPr="001D64AD">
        <w:t>how the provisioning PDUs are transmitted as transactions that can be segmented and reassembled. These transactions are sent over a provisioning bearer. The provisioning bearer define</w:t>
      </w:r>
      <w:r>
        <w:t>s</w:t>
      </w:r>
      <w:r w:rsidRPr="001D64AD">
        <w:t xml:space="preserve"> how </w:t>
      </w:r>
      <w:r>
        <w:t xml:space="preserve">a </w:t>
      </w:r>
      <w:r w:rsidRPr="001D64AD">
        <w:t xml:space="preserve">session </w:t>
      </w:r>
      <w:r>
        <w:t>is</w:t>
      </w:r>
      <w:r w:rsidRPr="001D64AD">
        <w:t xml:space="preserve"> established </w:t>
      </w:r>
      <w:r>
        <w:t xml:space="preserve">for the delivery of </w:t>
      </w:r>
      <w:r w:rsidRPr="001D64AD">
        <w:t>transactions from the generic provisioning layer to a single device.</w:t>
      </w:r>
      <w:r w:rsidR="00D11CB3">
        <w:t xml:space="preserve"> </w:t>
      </w:r>
      <w:r w:rsidRPr="001D64AD">
        <w:t xml:space="preserve">Finally, </w:t>
      </w:r>
      <w:r>
        <w:t>in</w:t>
      </w:r>
      <w:r w:rsidRPr="001D64AD">
        <w:t xml:space="preserve"> the bottom </w:t>
      </w:r>
      <w:r>
        <w:t xml:space="preserve">layer </w:t>
      </w:r>
      <w:r w:rsidRPr="001D64AD">
        <w:t>of the provisioning architecture are the bearers.</w:t>
      </w:r>
    </w:p>
    <w:p w14:paraId="7BEC9076" w14:textId="6F03FF2F" w:rsidR="00D77B2B" w:rsidRPr="000469FA" w:rsidRDefault="00D77B2B" w:rsidP="00542551">
      <w:pPr>
        <w:rPr>
          <w:rStyle w:val="InstructionalText"/>
        </w:rPr>
      </w:pPr>
      <w:r w:rsidRPr="000469FA">
        <w:rPr>
          <w:rStyle w:val="InstructionalText"/>
        </w:rPr>
        <w:t>[</w:t>
      </w:r>
      <w:r w:rsidR="00990D24">
        <w:rPr>
          <w:rStyle w:val="InstructionalText"/>
        </w:rPr>
        <w:t>Moved and u</w:t>
      </w:r>
      <w:r w:rsidRPr="000469FA">
        <w:rPr>
          <w:rStyle w:val="InstructionalText"/>
        </w:rPr>
        <w:t>pdated figure</w:t>
      </w:r>
      <w:r w:rsidR="00990D24">
        <w:rPr>
          <w:rStyle w:val="InstructionalText"/>
        </w:rPr>
        <w:t xml:space="preserve"> 5.1</w:t>
      </w:r>
      <w:r w:rsidRPr="000469FA">
        <w:rPr>
          <w:rStyle w:val="InstructionalText"/>
        </w:rPr>
        <w:t>]</w:t>
      </w:r>
    </w:p>
    <w:p w14:paraId="2E76C9CA" w14:textId="77777777" w:rsidR="00542551" w:rsidRDefault="00542551" w:rsidP="00542551">
      <w:r>
        <w:rPr>
          <w:noProof/>
          <w:lang w:eastAsia="zh-CN"/>
        </w:rPr>
        <w:drawing>
          <wp:inline distT="0" distB="0" distL="0" distR="0" wp14:anchorId="23223F00" wp14:editId="24497FB5">
            <wp:extent cx="5684719" cy="268445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provisioning_protocol_stack.emf"/>
                    <pic:cNvPicPr/>
                  </pic:nvPicPr>
                  <pic:blipFill>
                    <a:blip r:embed="rId27">
                      <a:extLst>
                        <a:ext uri="{28A0092B-C50C-407E-A947-70E740481C1C}">
                          <a14:useLocalDpi xmlns:a14="http://schemas.microsoft.com/office/drawing/2010/main" val="0"/>
                        </a:ext>
                      </a:extLst>
                    </a:blip>
                    <a:stretch>
                      <a:fillRect/>
                    </a:stretch>
                  </pic:blipFill>
                  <pic:spPr bwMode="auto">
                    <a:xfrm>
                      <a:off x="0" y="0"/>
                      <a:ext cx="5684719" cy="2684451"/>
                    </a:xfrm>
                    <a:prstGeom prst="rect">
                      <a:avLst/>
                    </a:prstGeom>
                    <a:ln>
                      <a:noFill/>
                    </a:ln>
                    <a:extLst>
                      <a:ext uri="{53640926-AAD7-44D8-BBD7-CCE9431645EC}">
                        <a14:shadowObscured xmlns:a14="http://schemas.microsoft.com/office/drawing/2010/main"/>
                      </a:ext>
                    </a:extLst>
                  </pic:spPr>
                </pic:pic>
              </a:graphicData>
            </a:graphic>
          </wp:inline>
        </w:drawing>
      </w:r>
    </w:p>
    <w:p w14:paraId="1E2821C0" w14:textId="352C956C" w:rsidR="00542551" w:rsidRPr="001D64AD" w:rsidRDefault="00542551" w:rsidP="00542551">
      <w:pPr>
        <w:pStyle w:val="a6"/>
      </w:pPr>
      <w:r w:rsidRPr="001D64AD">
        <w:rPr>
          <w:rStyle w:val="CaptionLabelChar"/>
          <w:b w:val="0"/>
          <w:color w:val="2E3237" w:themeColor="text2" w:themeShade="BF"/>
        </w:rPr>
        <w:t>Figure</w:t>
      </w:r>
      <w:r w:rsidR="00F57638" w:rsidRPr="00F57638">
        <w:rPr>
          <w:rStyle w:val="CaptionLabelChar"/>
          <w:rFonts w:asciiTheme="minorHAnsi" w:hAnsiTheme="minorHAnsi" w:cstheme="minorBidi"/>
          <w:b w:val="0"/>
          <w:noProof/>
          <w:color w:val="3E434A" w:themeColor="text2"/>
          <w:sz w:val="18"/>
          <w:szCs w:val="18"/>
        </w:rPr>
        <w:t xml:space="preserve"> </w:t>
      </w:r>
      <w:r w:rsidR="00F57638" w:rsidRPr="002E2F51">
        <w:rPr>
          <w:rStyle w:val="CaptionLabelChar"/>
          <w:rFonts w:asciiTheme="minorHAnsi" w:hAnsiTheme="minorHAnsi" w:cstheme="minorBidi"/>
          <w:b w:val="0"/>
          <w:noProof/>
          <w:color w:val="3E434A" w:themeColor="text2"/>
          <w:sz w:val="18"/>
          <w:szCs w:val="18"/>
        </w:rPr>
        <w:t>5</w:t>
      </w:r>
      <w:r w:rsidR="00F57638" w:rsidRPr="002E2F51">
        <w:rPr>
          <w:rStyle w:val="CaptionLabelChar"/>
          <w:rFonts w:asciiTheme="minorHAnsi" w:hAnsiTheme="minorHAnsi" w:cstheme="minorBidi"/>
          <w:b w:val="0"/>
          <w:color w:val="3E434A" w:themeColor="text2"/>
          <w:sz w:val="18"/>
          <w:szCs w:val="18"/>
        </w:rPr>
        <w:t>.</w:t>
      </w:r>
      <w:r w:rsidR="00F57638">
        <w:rPr>
          <w:rStyle w:val="CaptionLabelChar"/>
          <w:rFonts w:asciiTheme="minorHAnsi" w:hAnsiTheme="minorHAnsi" w:cstheme="minorBidi"/>
          <w:b w:val="0"/>
          <w:noProof/>
          <w:color w:val="3E434A" w:themeColor="text2"/>
          <w:sz w:val="18"/>
          <w:szCs w:val="18"/>
        </w:rPr>
        <w:t>1</w:t>
      </w:r>
      <w:r w:rsidRPr="001D64AD">
        <w:t xml:space="preserve">: Provisioning </w:t>
      </w:r>
      <w:r>
        <w:t>p</w:t>
      </w:r>
      <w:r w:rsidRPr="001D64AD">
        <w:t xml:space="preserve">rotocol </w:t>
      </w:r>
      <w:r>
        <w:t>s</w:t>
      </w:r>
      <w:r w:rsidRPr="001D64AD">
        <w:t>tack</w:t>
      </w:r>
      <w:r>
        <w:t xml:space="preserve"> for </w:t>
      </w:r>
      <w:r w:rsidR="00D11CB3">
        <w:t xml:space="preserve">the </w:t>
      </w:r>
      <w:r>
        <w:t>PB-ADV and PB-GATT bearers</w:t>
      </w:r>
    </w:p>
    <w:p w14:paraId="35879F0D" w14:textId="6DB97D6A" w:rsidR="006F7B9D" w:rsidRDefault="006F7B9D" w:rsidP="00542551">
      <w:r>
        <w:rPr>
          <w:rStyle w:val="InstructionalText"/>
        </w:rPr>
        <w:t>[Insert new text]</w:t>
      </w:r>
    </w:p>
    <w:p w14:paraId="04A394A7" w14:textId="0A6D2D26" w:rsidR="00542551" w:rsidRDefault="00542551" w:rsidP="00542551">
      <w:r>
        <w:t xml:space="preserve">The PB-ADV bearer allows provisioning of a device by using an advertising bearer. The PB-GATT bearer allows provisioning of a device by using </w:t>
      </w:r>
      <w:r w:rsidR="003967BB">
        <w:t>the</w:t>
      </w:r>
      <w:r>
        <w:t xml:space="preserve"> Mesh Provisioning Service.</w:t>
      </w:r>
    </w:p>
    <w:p w14:paraId="128A6C3D" w14:textId="53CCFD51" w:rsidR="00542551" w:rsidRPr="002E2F51" w:rsidRDefault="00542551" w:rsidP="00542551">
      <w:pPr>
        <w:pStyle w:val="a2"/>
      </w:pPr>
      <w:r w:rsidRPr="002E2F51">
        <w:t xml:space="preserve">The PB-Remote bearer allows a Provisioner that is </w:t>
      </w:r>
      <w:r w:rsidR="000A5E43">
        <w:t xml:space="preserve">outside </w:t>
      </w:r>
      <w:r w:rsidRPr="002E2F51">
        <w:t xml:space="preserve">immediate radio range of an unprovisioned device to communicate with a node supporting the </w:t>
      </w:r>
      <w:r w:rsidRPr="00EC0485">
        <w:rPr>
          <w:rStyle w:val="Char2"/>
        </w:rPr>
        <w:t>Remote Provisioning Server</w:t>
      </w:r>
      <w:r w:rsidRPr="002E2F51">
        <w:rPr>
          <w:rStyle w:val="Char2"/>
          <w:i/>
        </w:rPr>
        <w:t xml:space="preserve"> </w:t>
      </w:r>
      <w:r w:rsidRPr="002E2F51">
        <w:t xml:space="preserve">model that is within immediate radio range of the unprovisioned device and </w:t>
      </w:r>
      <w:r w:rsidR="00D11CB3">
        <w:t xml:space="preserve">to </w:t>
      </w:r>
      <w:r w:rsidRPr="002E2F51">
        <w:t>us</w:t>
      </w:r>
      <w:r>
        <w:t>e</w:t>
      </w:r>
      <w:r w:rsidRPr="002E2F51">
        <w:t xml:space="preserve"> that node as </w:t>
      </w:r>
      <w:r>
        <w:t xml:space="preserve">a </w:t>
      </w:r>
      <w:r w:rsidRPr="002E2F51">
        <w:t>re</w:t>
      </w:r>
      <w:r>
        <w:t>-</w:t>
      </w:r>
      <w:r w:rsidRPr="002E2F51">
        <w:t>transmitter to communicate with the unprovisioned device using PB-ADV</w:t>
      </w:r>
      <w:r w:rsidR="00C956D0">
        <w:t xml:space="preserve"> or</w:t>
      </w:r>
      <w:r w:rsidRPr="002E2F51">
        <w:t xml:space="preserve"> PB-GATT.</w:t>
      </w:r>
      <w:r w:rsidRPr="00196955">
        <w:t xml:space="preserve"> </w:t>
      </w:r>
      <w:r w:rsidRPr="002E2F51">
        <w:t xml:space="preserve">This allows a Provisioner </w:t>
      </w:r>
      <w:r w:rsidR="00325FEC">
        <w:t xml:space="preserve">to </w:t>
      </w:r>
      <w:r w:rsidRPr="002E2F51">
        <w:t xml:space="preserve">provision </w:t>
      </w:r>
      <w:r w:rsidR="00325FEC">
        <w:t xml:space="preserve">new </w:t>
      </w:r>
      <w:r w:rsidRPr="002E2F51">
        <w:t xml:space="preserve">devices </w:t>
      </w:r>
      <w:r w:rsidR="00325FEC">
        <w:t>using</w:t>
      </w:r>
      <w:r w:rsidR="00325FEC" w:rsidRPr="002E2F51">
        <w:t xml:space="preserve"> </w:t>
      </w:r>
      <w:r w:rsidR="00325FEC">
        <w:t xml:space="preserve">nodes of the </w:t>
      </w:r>
      <w:r w:rsidRPr="002E2F51">
        <w:t>mesh network.</w:t>
      </w:r>
      <w:r>
        <w:t xml:space="preserve"> </w:t>
      </w:r>
      <w:r w:rsidRPr="00434A6E">
        <w:rPr>
          <w:rStyle w:val="DocumentHyperlink"/>
        </w:rPr>
        <w:t>Figure 5.</w:t>
      </w:r>
      <w:r>
        <w:rPr>
          <w:rStyle w:val="DocumentHyperlink"/>
        </w:rPr>
        <w:t>2</w:t>
      </w:r>
      <w:r w:rsidRPr="00196955">
        <w:t xml:space="preserve"> </w:t>
      </w:r>
      <w:r w:rsidRPr="002E2F51">
        <w:t>illustrates this process</w:t>
      </w:r>
      <w:r w:rsidR="00C956D0">
        <w:t xml:space="preserve"> when </w:t>
      </w:r>
      <w:r w:rsidR="009D6B60">
        <w:t xml:space="preserve">the </w:t>
      </w:r>
      <w:r w:rsidR="00C956D0">
        <w:t>Remote Provisioning Server uses PB-ADV to provision a new device</w:t>
      </w:r>
      <w:r w:rsidRPr="002E2F51">
        <w:t>.</w:t>
      </w:r>
      <w:r w:rsidRPr="002E2F51" w:rsidDel="00196955">
        <w:t xml:space="preserve"> </w:t>
      </w:r>
    </w:p>
    <w:commentRangeStart w:id="2622"/>
    <w:p w14:paraId="63672205" w14:textId="19320772" w:rsidR="00542551" w:rsidRPr="002E2F51" w:rsidRDefault="00C956D0" w:rsidP="00542551">
      <w:pPr>
        <w:pStyle w:val="Figure"/>
        <w:rPr>
          <w:i/>
        </w:rPr>
      </w:pPr>
      <w:r w:rsidRPr="002E2F51">
        <w:rPr>
          <w:i/>
        </w:rPr>
        <w:object w:dxaOrig="12127" w:dyaOrig="4015" w14:anchorId="593E77FF">
          <v:shape id="_x0000_i1026" type="#_x0000_t75" style="width:483pt;height:138pt" o:ole="">
            <v:imagedata r:id="rId28" o:title="" croptop="4638f" cropbottom="4638f" cropleft="920f" cropright="920f"/>
          </v:shape>
          <o:OLEObject Type="Embed" ProgID="Visio.Drawing.15" ShapeID="_x0000_i1026" DrawAspect="Content" ObjectID="_1612715578" r:id="rId29"/>
        </w:object>
      </w:r>
      <w:commentRangeEnd w:id="2622"/>
      <w:r w:rsidR="006A1EBB">
        <w:rPr>
          <w:rStyle w:val="af4"/>
        </w:rPr>
        <w:commentReference w:id="2622"/>
      </w:r>
    </w:p>
    <w:p w14:paraId="06910D0F" w14:textId="5D339397" w:rsidR="00542551" w:rsidRPr="002E2F51" w:rsidRDefault="00542551" w:rsidP="00542551">
      <w:pPr>
        <w:pStyle w:val="a6"/>
      </w:pPr>
      <w:bookmarkStart w:id="2623" w:name="_Ref499728110"/>
      <w:r w:rsidRPr="002E2F51">
        <w:t xml:space="preserve">Figure </w:t>
      </w:r>
      <w:r w:rsidR="00F57638" w:rsidRPr="002E2F51">
        <w:rPr>
          <w:rStyle w:val="CaptionLabelChar"/>
          <w:rFonts w:asciiTheme="minorHAnsi" w:hAnsiTheme="minorHAnsi" w:cstheme="minorBidi"/>
          <w:b w:val="0"/>
          <w:noProof/>
          <w:color w:val="3E434A" w:themeColor="text2"/>
          <w:sz w:val="18"/>
          <w:szCs w:val="18"/>
        </w:rPr>
        <w:t>5</w:t>
      </w:r>
      <w:r w:rsidR="00F57638" w:rsidRPr="002E2F51">
        <w:rPr>
          <w:rStyle w:val="CaptionLabelChar"/>
          <w:rFonts w:asciiTheme="minorHAnsi" w:hAnsiTheme="minorHAnsi" w:cstheme="minorBidi"/>
          <w:b w:val="0"/>
          <w:color w:val="3E434A" w:themeColor="text2"/>
          <w:sz w:val="18"/>
          <w:szCs w:val="18"/>
        </w:rPr>
        <w:t>.</w:t>
      </w:r>
      <w:r w:rsidR="00F57638">
        <w:rPr>
          <w:rStyle w:val="CaptionLabelChar"/>
          <w:rFonts w:asciiTheme="minorHAnsi" w:hAnsiTheme="minorHAnsi" w:cstheme="minorBidi"/>
          <w:b w:val="0"/>
          <w:noProof/>
          <w:color w:val="3E434A" w:themeColor="text2"/>
          <w:sz w:val="18"/>
          <w:szCs w:val="18"/>
        </w:rPr>
        <w:t>2</w:t>
      </w:r>
      <w:bookmarkEnd w:id="2623"/>
      <w:r w:rsidRPr="002E2F51">
        <w:rPr>
          <w:rStyle w:val="CaptionLabelChar"/>
          <w:rFonts w:asciiTheme="minorHAnsi" w:hAnsiTheme="minorHAnsi" w:cstheme="minorBidi"/>
          <w:b w:val="0"/>
          <w:color w:val="3E434A" w:themeColor="text2"/>
          <w:sz w:val="18"/>
          <w:szCs w:val="18"/>
        </w:rPr>
        <w:t>:</w:t>
      </w:r>
      <w:r w:rsidRPr="002E2F51">
        <w:t xml:space="preserve"> Devices </w:t>
      </w:r>
      <w:r w:rsidRPr="000F30AF">
        <w:t>participating</w:t>
      </w:r>
      <w:r w:rsidRPr="002E2F51">
        <w:t xml:space="preserve"> in provisioning using PB-Remote and PB-ADV</w:t>
      </w:r>
    </w:p>
    <w:p w14:paraId="05AEB9DE" w14:textId="7A1EE331" w:rsidR="00542551" w:rsidRPr="00196955" w:rsidRDefault="00542551" w:rsidP="00542551">
      <w:pPr>
        <w:pStyle w:val="a2"/>
      </w:pPr>
      <w:r w:rsidRPr="00196955">
        <w:rPr>
          <w:rStyle w:val="Char2"/>
        </w:rPr>
        <w:lastRenderedPageBreak/>
        <w:t>The Provisioner may use the Remote Provisioning Server (see Section</w:t>
      </w:r>
      <w:r w:rsidRPr="00196955">
        <w:t xml:space="preserve"> </w:t>
      </w:r>
      <w:r w:rsidRPr="00196955">
        <w:rPr>
          <w:rStyle w:val="DocumentHyperlink"/>
        </w:rPr>
        <w:t>4.4.5</w:t>
      </w:r>
      <w:r w:rsidRPr="00196955">
        <w:rPr>
          <w:rStyle w:val="Char2"/>
        </w:rPr>
        <w:t>) to identify unprovisioned device</w:t>
      </w:r>
      <w:r>
        <w:rPr>
          <w:rStyle w:val="Char2"/>
        </w:rPr>
        <w:t>s</w:t>
      </w:r>
      <w:r w:rsidRPr="00196955">
        <w:rPr>
          <w:rStyle w:val="Char2"/>
        </w:rPr>
        <w:t xml:space="preserve"> within immediate radio range </w:t>
      </w:r>
      <w:r>
        <w:rPr>
          <w:rStyle w:val="Char2"/>
        </w:rPr>
        <w:t>of</w:t>
      </w:r>
      <w:r w:rsidRPr="00196955">
        <w:rPr>
          <w:rStyle w:val="Char2"/>
        </w:rPr>
        <w:t xml:space="preserve"> the </w:t>
      </w:r>
      <w:r w:rsidR="009D6B60">
        <w:rPr>
          <w:rStyle w:val="Char2"/>
        </w:rPr>
        <w:t>server</w:t>
      </w:r>
      <w:r w:rsidRPr="00196955">
        <w:rPr>
          <w:rStyle w:val="Char2"/>
        </w:rPr>
        <w:t xml:space="preserve"> (see Section</w:t>
      </w:r>
      <w:r w:rsidRPr="00196955">
        <w:t xml:space="preserve"> </w:t>
      </w:r>
      <w:r w:rsidRPr="00196955">
        <w:rPr>
          <w:rStyle w:val="DocumentHyperlink"/>
        </w:rPr>
        <w:t>4.4.6</w:t>
      </w:r>
      <w:r w:rsidRPr="00196955">
        <w:rPr>
          <w:rStyle w:val="Char2"/>
        </w:rPr>
        <w:t>).</w:t>
      </w:r>
    </w:p>
    <w:p w14:paraId="436EADB7" w14:textId="77777777" w:rsidR="005E2AD0" w:rsidRPr="006F7B9D" w:rsidRDefault="005E2AD0" w:rsidP="005E2AD0">
      <w:r>
        <w:rPr>
          <w:rStyle w:val="InstructionalText"/>
        </w:rPr>
        <w:t>[End of new text]</w:t>
      </w:r>
    </w:p>
    <w:p w14:paraId="4C6C29DF" w14:textId="77777777" w:rsidR="005A1282" w:rsidRDefault="00137973" w:rsidP="00542551">
      <w:pPr>
        <w:pStyle w:val="a2"/>
        <w:keepNext/>
        <w:keepLines/>
        <w:pageBreakBefore/>
        <w:rPr>
          <w:rStyle w:val="InstructionalText"/>
        </w:rPr>
      </w:pPr>
      <w:r>
        <w:rPr>
          <w:rStyle w:val="InstructionalText"/>
        </w:rPr>
        <w:lastRenderedPageBreak/>
        <w:t xml:space="preserve">[New version of the 5.2 </w:t>
      </w:r>
      <w:r w:rsidRPr="00137973">
        <w:rPr>
          <w:rStyle w:val="InstructionalText"/>
        </w:rPr>
        <w:t xml:space="preserve">Provisioning bearer layer </w:t>
      </w:r>
      <w:r>
        <w:rPr>
          <w:rStyle w:val="InstructionalText"/>
        </w:rPr>
        <w:t>section]</w:t>
      </w:r>
      <w:r>
        <w:rPr>
          <w:rStyle w:val="InstructionalText"/>
        </w:rPr>
        <w:br/>
      </w:r>
    </w:p>
    <w:p w14:paraId="3E18C8B0" w14:textId="77777777" w:rsidR="005A1282" w:rsidRPr="005A1282" w:rsidRDefault="005A1282" w:rsidP="005A1282">
      <w:pPr>
        <w:pStyle w:val="af0"/>
        <w:keepNext/>
        <w:keepLines/>
        <w:numPr>
          <w:ilvl w:val="1"/>
          <w:numId w:val="7"/>
        </w:numPr>
        <w:tabs>
          <w:tab w:val="left" w:pos="900"/>
        </w:tabs>
        <w:spacing w:before="200" w:after="40" w:line="240" w:lineRule="auto"/>
        <w:contextualSpacing w:val="0"/>
        <w:outlineLvl w:val="1"/>
        <w:rPr>
          <w:rFonts w:asciiTheme="majorHAnsi" w:eastAsia="黑体" w:hAnsiTheme="majorHAnsi" w:cstheme="majorBidi"/>
          <w:b/>
          <w:vanish/>
          <w:color w:val="0082FC" w:themeColor="accent1"/>
          <w:sz w:val="28"/>
          <w:szCs w:val="26"/>
        </w:rPr>
      </w:pPr>
      <w:bookmarkStart w:id="2624" w:name="_Toc507841270"/>
      <w:bookmarkStart w:id="2625" w:name="_Toc507841392"/>
      <w:bookmarkStart w:id="2626" w:name="_Toc511141742"/>
      <w:bookmarkStart w:id="2627" w:name="_Toc511291248"/>
      <w:bookmarkStart w:id="2628" w:name="_Toc511722907"/>
      <w:bookmarkStart w:id="2629" w:name="_Toc518411822"/>
      <w:bookmarkStart w:id="2630" w:name="_Toc519670884"/>
      <w:bookmarkStart w:id="2631" w:name="_Toc521777627"/>
      <w:bookmarkStart w:id="2632" w:name="_Toc521821988"/>
      <w:bookmarkStart w:id="2633" w:name="_Toc522351568"/>
      <w:bookmarkStart w:id="2634" w:name="_Toc522873122"/>
      <w:bookmarkStart w:id="2635" w:name="_Toc525109808"/>
      <w:bookmarkStart w:id="2636" w:name="_Toc525130935"/>
      <w:bookmarkStart w:id="2637" w:name="_Toc525725992"/>
      <w:bookmarkStart w:id="2638" w:name="_Toc525989701"/>
      <w:bookmarkStart w:id="2639" w:name="_Toc526158789"/>
      <w:bookmarkStart w:id="2640" w:name="_Toc526158888"/>
      <w:bookmarkStart w:id="2641" w:name="_Toc527039261"/>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p>
    <w:p w14:paraId="08B5C804" w14:textId="27405087" w:rsidR="00542551" w:rsidRPr="005A1282" w:rsidRDefault="00542551" w:rsidP="00ED58AF">
      <w:pPr>
        <w:pStyle w:val="20"/>
        <w:ind w:left="792" w:hanging="792"/>
        <w:rPr>
          <w:rFonts w:eastAsia="黑体"/>
        </w:rPr>
      </w:pPr>
      <w:bookmarkStart w:id="2642" w:name="_Toc527039262"/>
      <w:r w:rsidRPr="005A1282">
        <w:rPr>
          <w:rFonts w:eastAsia="黑体"/>
        </w:rPr>
        <w:t>Provisioning bearer layer</w:t>
      </w:r>
      <w:bookmarkEnd w:id="2642"/>
    </w:p>
    <w:p w14:paraId="40C6FF1F" w14:textId="35A158C8" w:rsidR="00542551" w:rsidRPr="002E2F51" w:rsidRDefault="00542551" w:rsidP="00542551">
      <w:pPr>
        <w:pStyle w:val="a2"/>
        <w:rPr>
          <w:rFonts w:eastAsia="Times New Roman"/>
        </w:rPr>
      </w:pPr>
      <w:r w:rsidRPr="002E2F51">
        <w:rPr>
          <w:rFonts w:eastAsia="Times New Roman"/>
        </w:rPr>
        <w:t xml:space="preserve">A provisioning bearer layer enables the transport of Provisioning PDUs between a Provisioner and an unprovisioned device. </w:t>
      </w:r>
      <w:r w:rsidR="00D62EE9">
        <w:rPr>
          <w:rFonts w:eastAsia="Times New Roman"/>
          <w:color w:val="FF0000"/>
        </w:rPr>
        <w:t>Three</w:t>
      </w:r>
      <w:r w:rsidR="00D62EE9" w:rsidRPr="000469FA">
        <w:rPr>
          <w:rFonts w:eastAsia="Times New Roman"/>
          <w:color w:val="FF0000"/>
        </w:rPr>
        <w:t xml:space="preserve"> </w:t>
      </w:r>
      <w:r w:rsidRPr="002E2F51">
        <w:rPr>
          <w:rFonts w:eastAsia="Times New Roman"/>
        </w:rPr>
        <w:t>provisioning bearers are de</w:t>
      </w:r>
      <w:r w:rsidRPr="006613A7">
        <w:rPr>
          <w:rStyle w:val="Char2"/>
        </w:rPr>
        <w:t>f</w:t>
      </w:r>
      <w:r w:rsidRPr="002E2F51">
        <w:rPr>
          <w:rFonts w:eastAsia="Times New Roman"/>
        </w:rPr>
        <w:t>ined:</w:t>
      </w:r>
    </w:p>
    <w:p w14:paraId="2D360E8C" w14:textId="67E9D3B7" w:rsidR="00542551" w:rsidRPr="002E2F51" w:rsidRDefault="00542551" w:rsidP="00542551">
      <w:pPr>
        <w:pStyle w:val="a"/>
        <w:rPr>
          <w:rFonts w:eastAsia="Times New Roman"/>
        </w:rPr>
      </w:pPr>
      <w:r w:rsidRPr="002E2F51">
        <w:rPr>
          <w:rFonts w:eastAsia="Times New Roman"/>
        </w:rPr>
        <w:t>PB-ADV (see Section</w:t>
      </w:r>
      <w:r w:rsidR="00D77B2B">
        <w:rPr>
          <w:rFonts w:eastAsia="Times New Roman"/>
        </w:rPr>
        <w:t xml:space="preserve"> 5.2.1</w:t>
      </w:r>
      <w:r w:rsidRPr="00C358A3">
        <w:t>)</w:t>
      </w:r>
    </w:p>
    <w:p w14:paraId="0DD8D2E0" w14:textId="18A72704" w:rsidR="00542551" w:rsidRDefault="00542551" w:rsidP="00542551">
      <w:pPr>
        <w:pStyle w:val="a"/>
        <w:rPr>
          <w:rFonts w:eastAsia="Times New Roman"/>
        </w:rPr>
      </w:pPr>
      <w:r w:rsidRPr="002E2F51">
        <w:rPr>
          <w:rFonts w:eastAsia="Times New Roman"/>
        </w:rPr>
        <w:t>PB-GATT (see Section</w:t>
      </w:r>
      <w:r w:rsidR="00D77B2B">
        <w:rPr>
          <w:rFonts w:eastAsia="Times New Roman"/>
        </w:rPr>
        <w:t xml:space="preserve"> 5.2.2</w:t>
      </w:r>
      <w:r w:rsidRPr="002E2F51">
        <w:rPr>
          <w:rFonts w:eastAsia="Times New Roman"/>
        </w:rPr>
        <w:t>)</w:t>
      </w:r>
    </w:p>
    <w:p w14:paraId="7980712F" w14:textId="0B6E1165" w:rsidR="00542551" w:rsidRPr="00CF62C1" w:rsidRDefault="00542551" w:rsidP="00D62EE9">
      <w:pPr>
        <w:pStyle w:val="a"/>
      </w:pPr>
      <w:r w:rsidRPr="000469FA">
        <w:rPr>
          <w:color w:val="FF0000"/>
        </w:rPr>
        <w:t>PB-Remote (see Section</w:t>
      </w:r>
      <w:r w:rsidR="00D77B2B">
        <w:rPr>
          <w:color w:val="FF0000"/>
        </w:rPr>
        <w:t xml:space="preserve"> 5.2.3</w:t>
      </w:r>
      <w:r w:rsidRPr="00C358A3">
        <w:t>)</w:t>
      </w:r>
    </w:p>
    <w:p w14:paraId="4F83089E" w14:textId="62C9E96F" w:rsidR="00542551" w:rsidRPr="002E2F51" w:rsidRDefault="00542551" w:rsidP="00542551">
      <w:pPr>
        <w:pStyle w:val="a2"/>
        <w:rPr>
          <w:rFonts w:eastAsia="Times New Roman"/>
        </w:rPr>
      </w:pPr>
      <w:r w:rsidRPr="002E2F51">
        <w:rPr>
          <w:rFonts w:eastAsia="Times New Roman"/>
        </w:rPr>
        <w:t xml:space="preserve">An unprovisioned device may support PB-ADV and may support PB-GATT. It is strongly recommended to support </w:t>
      </w:r>
      <w:r w:rsidR="00D11CB3">
        <w:rPr>
          <w:rFonts w:eastAsia="Times New Roman"/>
        </w:rPr>
        <w:t xml:space="preserve">both </w:t>
      </w:r>
      <w:r w:rsidRPr="002E2F51">
        <w:rPr>
          <w:rFonts w:eastAsia="Times New Roman"/>
        </w:rPr>
        <w:t>PB-ADV and PB-GATT.</w:t>
      </w:r>
      <w:r>
        <w:rPr>
          <w:rFonts w:eastAsia="Times New Roman"/>
        </w:rPr>
        <w:t xml:space="preserve"> </w:t>
      </w:r>
    </w:p>
    <w:p w14:paraId="70EE68A4" w14:textId="1C953191" w:rsidR="00542551" w:rsidRDefault="00542551" w:rsidP="00542551">
      <w:pPr>
        <w:pStyle w:val="a2"/>
        <w:rPr>
          <w:rFonts w:eastAsia="Times New Roman"/>
        </w:rPr>
      </w:pPr>
      <w:r w:rsidRPr="002E2F51">
        <w:rPr>
          <w:rFonts w:eastAsia="Times New Roman"/>
        </w:rPr>
        <w:t xml:space="preserve">A Provisioner shall support </w:t>
      </w:r>
      <w:r w:rsidR="00CF20CD">
        <w:rPr>
          <w:rFonts w:eastAsia="Times New Roman"/>
        </w:rPr>
        <w:t>either</w:t>
      </w:r>
      <w:r w:rsidRPr="002E2F51">
        <w:rPr>
          <w:rFonts w:eastAsia="Times New Roman"/>
        </w:rPr>
        <w:t xml:space="preserve"> PB-ADV or PB-GATT</w:t>
      </w:r>
      <w:r w:rsidR="00CF20CD">
        <w:rPr>
          <w:rFonts w:eastAsia="Times New Roman"/>
        </w:rPr>
        <w:t>, or both PB-ADV and PB-GATT</w:t>
      </w:r>
      <w:r w:rsidRPr="002E2F51">
        <w:rPr>
          <w:rFonts w:eastAsia="Times New Roman"/>
        </w:rPr>
        <w:t xml:space="preserve">. </w:t>
      </w:r>
      <w:r w:rsidR="00850410" w:rsidRPr="002E2F51">
        <w:rPr>
          <w:rFonts w:eastAsia="Times New Roman"/>
        </w:rPr>
        <w:t xml:space="preserve">A Provisioner </w:t>
      </w:r>
      <w:r w:rsidR="00850410">
        <w:rPr>
          <w:rFonts w:eastAsia="Times New Roman"/>
        </w:rPr>
        <w:t xml:space="preserve">should </w:t>
      </w:r>
      <w:r w:rsidRPr="002E2F51">
        <w:rPr>
          <w:rFonts w:eastAsia="Times New Roman"/>
        </w:rPr>
        <w:t>support PB-ADV.</w:t>
      </w:r>
      <w:r w:rsidR="00C956D0" w:rsidRPr="00C956D0">
        <w:rPr>
          <w:color w:val="FF0000"/>
        </w:rPr>
        <w:t xml:space="preserve"> </w:t>
      </w:r>
      <w:r w:rsidR="00C956D0" w:rsidRPr="000469FA">
        <w:rPr>
          <w:color w:val="FF0000"/>
        </w:rPr>
        <w:t>A Provisioner may support PB-Remote.</w:t>
      </w:r>
    </w:p>
    <w:p w14:paraId="05315437" w14:textId="78F4C204" w:rsidR="00542551" w:rsidRPr="000469FA" w:rsidRDefault="00C956D0" w:rsidP="00542551">
      <w:pPr>
        <w:rPr>
          <w:color w:val="FF0000"/>
        </w:rPr>
      </w:pPr>
      <w:r>
        <w:rPr>
          <w:color w:val="FF0000"/>
        </w:rPr>
        <w:t>A</w:t>
      </w:r>
      <w:r w:rsidR="00CF20CD">
        <w:rPr>
          <w:color w:val="FF0000"/>
        </w:rPr>
        <w:t xml:space="preserve"> </w:t>
      </w:r>
      <w:r w:rsidR="00542551" w:rsidRPr="000469FA">
        <w:rPr>
          <w:color w:val="FF0000"/>
        </w:rPr>
        <w:t xml:space="preserve">node may </w:t>
      </w:r>
      <w:commentRangeStart w:id="2643"/>
      <w:commentRangeStart w:id="2644"/>
      <w:r w:rsidR="00542551" w:rsidRPr="000469FA">
        <w:rPr>
          <w:color w:val="FF0000"/>
        </w:rPr>
        <w:t>support PB-Remote</w:t>
      </w:r>
      <w:commentRangeEnd w:id="2643"/>
      <w:r w:rsidR="004C7429">
        <w:rPr>
          <w:rStyle w:val="af4"/>
        </w:rPr>
        <w:commentReference w:id="2643"/>
      </w:r>
      <w:commentRangeEnd w:id="2644"/>
      <w:r w:rsidR="00382D39">
        <w:rPr>
          <w:rStyle w:val="af4"/>
        </w:rPr>
        <w:commentReference w:id="2644"/>
      </w:r>
      <w:r w:rsidR="00542551" w:rsidRPr="000469FA">
        <w:rPr>
          <w:color w:val="FF0000"/>
        </w:rPr>
        <w:t>.</w:t>
      </w:r>
    </w:p>
    <w:p w14:paraId="7225A592" w14:textId="4A653323" w:rsidR="00137973" w:rsidRPr="006F7B9D" w:rsidRDefault="00137973" w:rsidP="006F7B9D">
      <w:pPr>
        <w:pStyle w:val="a2"/>
      </w:pPr>
      <w:bookmarkStart w:id="2645" w:name="_Toc386117729"/>
      <w:bookmarkEnd w:id="2645"/>
      <w:r>
        <w:rPr>
          <w:rStyle w:val="InstructionalText"/>
        </w:rPr>
        <w:t>[Insert the 5.2.3 and 5.2.4 sections after the 5.2.2 section]</w:t>
      </w:r>
    </w:p>
    <w:p w14:paraId="5B9CDD54" w14:textId="77777777" w:rsidR="005A1282" w:rsidRPr="005A1282" w:rsidRDefault="005A1282" w:rsidP="005A128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2646" w:name="_Toc507841272"/>
      <w:bookmarkStart w:id="2647" w:name="_Toc507841394"/>
      <w:bookmarkStart w:id="2648" w:name="_Toc511141744"/>
      <w:bookmarkStart w:id="2649" w:name="_Toc511291250"/>
      <w:bookmarkStart w:id="2650" w:name="_Toc511722909"/>
      <w:bookmarkStart w:id="2651" w:name="_Toc518411824"/>
      <w:bookmarkStart w:id="2652" w:name="_Toc519670886"/>
      <w:bookmarkStart w:id="2653" w:name="_Toc521777629"/>
      <w:bookmarkStart w:id="2654" w:name="_Toc521821990"/>
      <w:bookmarkStart w:id="2655" w:name="_Toc522351570"/>
      <w:bookmarkStart w:id="2656" w:name="_Toc522873124"/>
      <w:bookmarkStart w:id="2657" w:name="_Toc525109810"/>
      <w:bookmarkStart w:id="2658" w:name="_Toc525130937"/>
      <w:bookmarkStart w:id="2659" w:name="_Toc525725994"/>
      <w:bookmarkStart w:id="2660" w:name="_Toc525989703"/>
      <w:bookmarkStart w:id="2661" w:name="_Toc526158791"/>
      <w:bookmarkStart w:id="2662" w:name="_Toc526158890"/>
      <w:bookmarkStart w:id="2663" w:name="_Toc527039263"/>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p>
    <w:p w14:paraId="5AFA01D7" w14:textId="77777777" w:rsidR="005A1282" w:rsidRPr="005A1282" w:rsidRDefault="005A1282" w:rsidP="005A1282">
      <w:pPr>
        <w:pStyle w:val="af0"/>
        <w:keepNext/>
        <w:keepLines/>
        <w:numPr>
          <w:ilvl w:val="2"/>
          <w:numId w:val="7"/>
        </w:numPr>
        <w:tabs>
          <w:tab w:val="left" w:pos="1080"/>
        </w:tabs>
        <w:spacing w:before="200" w:after="40" w:line="240" w:lineRule="auto"/>
        <w:contextualSpacing w:val="0"/>
        <w:outlineLvl w:val="2"/>
        <w:rPr>
          <w:rFonts w:asciiTheme="majorHAnsi" w:eastAsiaTheme="majorEastAsia" w:hAnsiTheme="majorHAnsi" w:cstheme="majorBidi"/>
          <w:b/>
          <w:bCs/>
          <w:vanish/>
          <w:color w:val="0082FC" w:themeColor="accent1"/>
          <w:sz w:val="24"/>
          <w:szCs w:val="26"/>
        </w:rPr>
      </w:pPr>
      <w:bookmarkStart w:id="2664" w:name="_Toc507841273"/>
      <w:bookmarkStart w:id="2665" w:name="_Toc507841395"/>
      <w:bookmarkStart w:id="2666" w:name="_Toc511141745"/>
      <w:bookmarkStart w:id="2667" w:name="_Toc511291251"/>
      <w:bookmarkStart w:id="2668" w:name="_Toc511722910"/>
      <w:bookmarkStart w:id="2669" w:name="_Toc518411825"/>
      <w:bookmarkStart w:id="2670" w:name="_Toc519670887"/>
      <w:bookmarkStart w:id="2671" w:name="_Toc521777630"/>
      <w:bookmarkStart w:id="2672" w:name="_Toc521821991"/>
      <w:bookmarkStart w:id="2673" w:name="_Toc522351571"/>
      <w:bookmarkStart w:id="2674" w:name="_Toc522873125"/>
      <w:bookmarkStart w:id="2675" w:name="_Toc525109811"/>
      <w:bookmarkStart w:id="2676" w:name="_Toc525130938"/>
      <w:bookmarkStart w:id="2677" w:name="_Toc525725995"/>
      <w:bookmarkStart w:id="2678" w:name="_Toc525989704"/>
      <w:bookmarkStart w:id="2679" w:name="_Toc526158792"/>
      <w:bookmarkStart w:id="2680" w:name="_Toc526158891"/>
      <w:bookmarkStart w:id="2681" w:name="_Toc527039264"/>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p>
    <w:p w14:paraId="3ACE3DB1" w14:textId="27678FF8" w:rsidR="00542551" w:rsidRPr="000F30AF" w:rsidRDefault="00542551" w:rsidP="00ED58AF">
      <w:pPr>
        <w:pStyle w:val="3"/>
        <w:ind w:left="1224" w:hanging="1224"/>
      </w:pPr>
      <w:bookmarkStart w:id="2682" w:name="_Toc527039265"/>
      <w:r w:rsidRPr="000F30AF">
        <w:t>PB-Remote</w:t>
      </w:r>
      <w:bookmarkEnd w:id="2682"/>
    </w:p>
    <w:p w14:paraId="78DA4918" w14:textId="0DFEB5AE" w:rsidR="00F43F4E" w:rsidRDefault="00542551" w:rsidP="00542551">
      <w:pPr>
        <w:pStyle w:val="a2"/>
      </w:pPr>
      <w:r w:rsidRPr="002E2F51">
        <w:t xml:space="preserve">The PB-Remote provisioning bearer uses the existing mesh network to provision a new device that is not within </w:t>
      </w:r>
      <w:r>
        <w:t>immediate</w:t>
      </w:r>
      <w:r w:rsidRPr="002E2F51">
        <w:t xml:space="preserve"> radio range of the Provisioner. </w:t>
      </w:r>
      <w:r>
        <w:t xml:space="preserve">PB-Remote uses </w:t>
      </w:r>
      <w:r w:rsidR="00CF20CD">
        <w:t xml:space="preserve">the </w:t>
      </w:r>
      <w:commentRangeStart w:id="2683"/>
      <w:commentRangeStart w:id="2684"/>
      <w:r w:rsidRPr="002E2F51">
        <w:t xml:space="preserve">PB-ADV bearer </w:t>
      </w:r>
      <w:commentRangeEnd w:id="2683"/>
      <w:r w:rsidR="0005514C">
        <w:rPr>
          <w:rStyle w:val="af4"/>
        </w:rPr>
        <w:commentReference w:id="2683"/>
      </w:r>
      <w:commentRangeEnd w:id="2684"/>
      <w:r w:rsidR="00547BB3">
        <w:rPr>
          <w:rStyle w:val="af4"/>
        </w:rPr>
        <w:commentReference w:id="2684"/>
      </w:r>
      <w:r w:rsidRPr="002E2F51">
        <w:t xml:space="preserve">(see Section </w:t>
      </w:r>
      <w:r w:rsidRPr="00C358A3">
        <w:rPr>
          <w:rStyle w:val="DocumentHyperlink"/>
        </w:rPr>
        <w:t>5.2.1</w:t>
      </w:r>
      <w:r w:rsidRPr="002E2F51">
        <w:t xml:space="preserve">) or the PB-GATT bearer (see Section </w:t>
      </w:r>
      <w:r w:rsidRPr="00C358A3">
        <w:rPr>
          <w:rStyle w:val="DocumentHyperlink"/>
        </w:rPr>
        <w:t>5.2.2</w:t>
      </w:r>
      <w:r w:rsidRPr="002E2F51">
        <w:t>)</w:t>
      </w:r>
      <w:r>
        <w:t xml:space="preserve"> </w:t>
      </w:r>
      <w:r w:rsidRPr="002E2F51">
        <w:t xml:space="preserve">for the last hop to the device. </w:t>
      </w:r>
      <w:r>
        <w:t>PB-Remote</w:t>
      </w:r>
      <w:r w:rsidRPr="002E2F51">
        <w:t xml:space="preserve"> uses one of the mesh nodes as </w:t>
      </w:r>
      <w:r w:rsidRPr="000F30AF">
        <w:t xml:space="preserve">a PB-Remote Provisioning Server </w:t>
      </w:r>
      <w:r w:rsidR="0097129F">
        <w:t xml:space="preserve">to manage </w:t>
      </w:r>
      <w:r w:rsidR="0097129F" w:rsidRPr="002E2F51">
        <w:t xml:space="preserve">PB-ADV </w:t>
      </w:r>
      <w:r w:rsidR="0097129F">
        <w:t>or PB-GATT bearer</w:t>
      </w:r>
      <w:r w:rsidR="0097129F" w:rsidRPr="000F30AF">
        <w:t xml:space="preserve"> </w:t>
      </w:r>
      <w:r w:rsidR="0097129F">
        <w:t xml:space="preserve">link </w:t>
      </w:r>
      <w:r w:rsidRPr="000F30AF">
        <w:t xml:space="preserve">on behalf of the Provisioner. </w:t>
      </w:r>
    </w:p>
    <w:p w14:paraId="05EEE283" w14:textId="4F82E27C" w:rsidR="002D7F95" w:rsidRPr="000F30AF" w:rsidRDefault="002D7F95" w:rsidP="002D7F95">
      <w:pPr>
        <w:pStyle w:val="a2"/>
      </w:pPr>
      <w:r w:rsidRPr="000F30AF">
        <w:t xml:space="preserve">PB-Remote </w:t>
      </w:r>
      <w:r w:rsidR="004C607C">
        <w:t>may</w:t>
      </w:r>
      <w:r w:rsidRPr="000F30AF">
        <w:t xml:space="preserve"> </w:t>
      </w:r>
      <w:r w:rsidRPr="00F43F4E">
        <w:t xml:space="preserve">also </w:t>
      </w:r>
      <w:r w:rsidRPr="000F30AF">
        <w:t xml:space="preserve">be used to </w:t>
      </w:r>
      <w:r>
        <w:t xml:space="preserve">execute </w:t>
      </w:r>
      <w:r w:rsidR="009D6B60">
        <w:t xml:space="preserve">the </w:t>
      </w:r>
      <w:r w:rsidRPr="00D62EE9">
        <w:t>Device Key Refresh procedure</w:t>
      </w:r>
      <w:r w:rsidRPr="00D62EE9" w:rsidDel="00D62EE9">
        <w:t xml:space="preserve"> </w:t>
      </w:r>
      <w:r>
        <w:t>between the Provisioner and</w:t>
      </w:r>
      <w:r w:rsidRPr="000F30AF">
        <w:t xml:space="preserve"> the PB-Remote Provisioning Server </w:t>
      </w:r>
      <w:r w:rsidR="009D6B60">
        <w:t xml:space="preserve">in order </w:t>
      </w:r>
      <w:r w:rsidRPr="000F30AF">
        <w:t xml:space="preserve">to change the </w:t>
      </w:r>
      <w:r>
        <w:t>d</w:t>
      </w:r>
      <w:r w:rsidRPr="000F30AF">
        <w:t xml:space="preserve">evice </w:t>
      </w:r>
      <w:r>
        <w:t>k</w:t>
      </w:r>
      <w:r w:rsidRPr="000F30AF">
        <w:t xml:space="preserve">ey of the </w:t>
      </w:r>
      <w:r>
        <w:t>PB-Remote Provisioning Server node</w:t>
      </w:r>
      <w:r w:rsidRPr="000F30AF">
        <w:t>.</w:t>
      </w:r>
    </w:p>
    <w:p w14:paraId="124E165A" w14:textId="2A4F35B8" w:rsidR="00542551" w:rsidRPr="002E2F51" w:rsidRDefault="00F43F4E" w:rsidP="00542551">
      <w:pPr>
        <w:pStyle w:val="a2"/>
      </w:pPr>
      <w:del w:id="2685" w:author="Piotr Winiarczyk" w:date="2018-11-14T16:11:00Z">
        <w:r w:rsidRPr="00EE123F" w:rsidDel="00CB7660">
          <w:delText>T</w:delText>
        </w:r>
        <w:r w:rsidR="00542551" w:rsidRPr="000F30AF" w:rsidDel="00CB7660">
          <w:delText xml:space="preserve">he Provisioner </w:delText>
        </w:r>
      </w:del>
      <w:del w:id="2686" w:author="Piotr Winiarczyk" w:date="2018-11-14T16:10:00Z">
        <w:r w:rsidR="00542551" w:rsidRPr="000F30AF" w:rsidDel="00CB7660">
          <w:delText xml:space="preserve">may </w:delText>
        </w:r>
      </w:del>
      <w:del w:id="2687" w:author="Piotr Winiarczyk" w:date="2018-11-14T16:11:00Z">
        <w:r w:rsidR="00542551" w:rsidRPr="000F30AF" w:rsidDel="00CB7660">
          <w:delText xml:space="preserve">use </w:delText>
        </w:r>
      </w:del>
      <w:del w:id="2688" w:author="Piotr Winiarczyk" w:date="2018-11-14T16:10:00Z">
        <w:r w:rsidR="00542551" w:rsidRPr="000F30AF" w:rsidDel="00CB7660">
          <w:delText xml:space="preserve">multiple </w:delText>
        </w:r>
      </w:del>
      <w:ins w:id="2689" w:author="Piotr Winiarczyk" w:date="2018-11-14T16:10:00Z">
        <w:r w:rsidR="00CB7660">
          <w:t>M</w:t>
        </w:r>
        <w:r w:rsidR="00CB7660" w:rsidRPr="000F30AF">
          <w:t xml:space="preserve">ultiple </w:t>
        </w:r>
      </w:ins>
      <w:r w:rsidR="00542551" w:rsidRPr="000F30AF">
        <w:t>instances of the PB-Remote</w:t>
      </w:r>
      <w:r w:rsidR="00542551" w:rsidRPr="002E2F51">
        <w:t xml:space="preserve"> Provisioning Client model </w:t>
      </w:r>
      <w:ins w:id="2690" w:author="Piotr Winiarczyk" w:date="2018-11-14T16:11:00Z">
        <w:r w:rsidR="00CB7660">
          <w:t xml:space="preserve">can be used by the Provisioner </w:t>
        </w:r>
      </w:ins>
      <w:r w:rsidR="00542551" w:rsidRPr="002E2F51">
        <w:t xml:space="preserve">to communicate with many </w:t>
      </w:r>
      <w:del w:id="2691" w:author="Piotr Winiarczyk" w:date="2018-11-14T16:11:00Z">
        <w:r w:rsidR="00542551" w:rsidRPr="002E2F51" w:rsidDel="00CB7660">
          <w:delText xml:space="preserve">devices </w:delText>
        </w:r>
      </w:del>
      <w:ins w:id="2692" w:author="Piotr Winiarczyk" w:date="2018-11-14T16:11:00Z">
        <w:r w:rsidR="00CB7660">
          <w:t>nodes</w:t>
        </w:r>
        <w:r w:rsidR="00CB7660" w:rsidRPr="002E2F51">
          <w:t xml:space="preserve"> </w:t>
        </w:r>
      </w:ins>
      <w:r w:rsidR="00542551" w:rsidRPr="002E2F51">
        <w:t>implementing the PB-Remote Provisioning Server model, thus providing the capability to provision many unprovisioned devices at the same time.</w:t>
      </w:r>
      <w:del w:id="2693" w:author="Piotr Winiarczyk" w:date="2018-11-14T14:53:00Z">
        <w:r w:rsidR="00542551" w:rsidRPr="002E2F51" w:rsidDel="00547BB3">
          <w:delText xml:space="preserve"> </w:delText>
        </w:r>
        <w:r w:rsidR="0097129F" w:rsidDel="00547BB3">
          <w:delText>In that case, e</w:delText>
        </w:r>
        <w:r w:rsidR="00542551" w:rsidRPr="002E2F51" w:rsidDel="00547BB3">
          <w:delText xml:space="preserve">ach instance of the PB-Remote Provisioning Client </w:delText>
        </w:r>
        <w:r w:rsidR="004C607C" w:rsidDel="00547BB3">
          <w:delText>will be</w:delText>
        </w:r>
        <w:r w:rsidR="00542551" w:rsidRPr="002E2F51" w:rsidDel="00547BB3">
          <w:delText xml:space="preserve"> </w:delText>
        </w:r>
        <w:r w:rsidR="0097129F" w:rsidDel="00547BB3">
          <w:delText>implemented on</w:delText>
        </w:r>
        <w:r w:rsidR="0097129F" w:rsidRPr="002E2F51" w:rsidDel="00547BB3">
          <w:delText xml:space="preserve"> </w:delText>
        </w:r>
        <w:r w:rsidR="00CF20CD" w:rsidDel="00547BB3">
          <w:delText xml:space="preserve">a </w:delText>
        </w:r>
        <w:r w:rsidR="00160C39" w:rsidDel="00547BB3">
          <w:delText xml:space="preserve">different </w:delText>
        </w:r>
        <w:r w:rsidR="00542551" w:rsidRPr="002E2F51" w:rsidDel="00547BB3">
          <w:delText>element of a node.</w:delText>
        </w:r>
      </w:del>
      <w:r w:rsidR="00542551" w:rsidRPr="002E2F51">
        <w:t xml:space="preserve"> The PB-Remote Provisioning Server can </w:t>
      </w:r>
      <w:r w:rsidR="00542551">
        <w:t xml:space="preserve">only </w:t>
      </w:r>
      <w:r w:rsidR="00542551" w:rsidRPr="002E2F51">
        <w:t>communicate with one PB-Remote Provisioning Client and can</w:t>
      </w:r>
      <w:r w:rsidR="00542551">
        <w:t xml:space="preserve"> only</w:t>
      </w:r>
      <w:r w:rsidR="00542551" w:rsidRPr="002E2F51">
        <w:t xml:space="preserve"> open one supported provisioning bearer at </w:t>
      </w:r>
      <w:r w:rsidR="00542551">
        <w:t>a</w:t>
      </w:r>
      <w:r w:rsidR="00542551" w:rsidRPr="002E2F51">
        <w:t xml:space="preserve"> time.</w:t>
      </w:r>
    </w:p>
    <w:commentRangeStart w:id="2694"/>
    <w:commentRangeStart w:id="2695"/>
    <w:p w14:paraId="58BC34FD" w14:textId="389FB6DF" w:rsidR="00542551" w:rsidRPr="002E2F51" w:rsidRDefault="00896EFE" w:rsidP="00542551">
      <w:pPr>
        <w:pStyle w:val="Figure"/>
        <w:rPr>
          <w:i/>
        </w:rPr>
      </w:pPr>
      <w:r w:rsidRPr="002E2F51">
        <w:rPr>
          <w:i/>
        </w:rPr>
        <w:object w:dxaOrig="11971" w:dyaOrig="5412" w14:anchorId="0D67B12A">
          <v:shape id="_x0000_i1027" type="#_x0000_t75" style="width:456pt;height:195pt" o:ole="">
            <v:imagedata r:id="rId30" o:title="" croptop="3549f" cropbottom="3549f" cropleft="1598f" cropright="1598f"/>
          </v:shape>
          <o:OLEObject Type="Embed" ProgID="Visio.Drawing.15" ShapeID="_x0000_i1027" DrawAspect="Content" ObjectID="_1612715579" r:id="rId31"/>
        </w:object>
      </w:r>
      <w:commentRangeEnd w:id="2694"/>
      <w:r w:rsidR="00DC52C7">
        <w:rPr>
          <w:rStyle w:val="af4"/>
        </w:rPr>
        <w:commentReference w:id="2694"/>
      </w:r>
      <w:commentRangeEnd w:id="2695"/>
      <w:r w:rsidR="00547BB3">
        <w:rPr>
          <w:rStyle w:val="af4"/>
        </w:rPr>
        <w:commentReference w:id="2695"/>
      </w:r>
    </w:p>
    <w:p w14:paraId="4749B3E3" w14:textId="0F6BDB29" w:rsidR="00542551" w:rsidRPr="002E2F51" w:rsidRDefault="00542551" w:rsidP="00542551">
      <w:pPr>
        <w:pStyle w:val="a6"/>
      </w:pPr>
      <w:r w:rsidRPr="005A1282">
        <w:t xml:space="preserve">Figure </w:t>
      </w:r>
      <w:r w:rsidR="0000670B">
        <w:t>5.4</w:t>
      </w:r>
      <w:r w:rsidRPr="000469FA">
        <w:t>:</w:t>
      </w:r>
      <w:r w:rsidRPr="005A1282">
        <w:t xml:space="preserve"> </w:t>
      </w:r>
      <w:r w:rsidR="00973811">
        <w:t xml:space="preserve">A </w:t>
      </w:r>
      <w:r w:rsidRPr="005A1282">
        <w:t>Provisioner</w:t>
      </w:r>
      <w:r w:rsidRPr="002E2F51">
        <w:t xml:space="preserve"> using multiple instances of the PB-Remote Provisioning Client</w:t>
      </w:r>
    </w:p>
    <w:p w14:paraId="7186ED78" w14:textId="77777777" w:rsidR="00542551" w:rsidRPr="000F30AF" w:rsidRDefault="00542551" w:rsidP="00542551">
      <w:pPr>
        <w:pStyle w:val="40"/>
        <w:numPr>
          <w:ilvl w:val="0"/>
          <w:numId w:val="0"/>
        </w:numPr>
      </w:pPr>
      <w:bookmarkStart w:id="2696" w:name="_Toc527039266"/>
      <w:r w:rsidRPr="000F30AF">
        <w:t>5.2.</w:t>
      </w:r>
      <w:r>
        <w:t>3</w:t>
      </w:r>
      <w:r w:rsidRPr="000F30AF">
        <w:t xml:space="preserve">.1 </w:t>
      </w:r>
      <w:commentRangeStart w:id="2697"/>
      <w:commentRangeStart w:id="2698"/>
      <w:r w:rsidRPr="000F30AF">
        <w:t>PB-Remote Provisioning Client</w:t>
      </w:r>
      <w:bookmarkEnd w:id="2696"/>
      <w:commentRangeEnd w:id="2697"/>
      <w:r w:rsidR="0005514C">
        <w:rPr>
          <w:rStyle w:val="af4"/>
          <w:rFonts w:asciiTheme="minorHAnsi" w:eastAsiaTheme="minorEastAsia" w:hAnsiTheme="minorHAnsi" w:cstheme="minorBidi"/>
          <w:b w:val="0"/>
          <w:iCs w:val="0"/>
          <w:color w:val="auto"/>
        </w:rPr>
        <w:commentReference w:id="2697"/>
      </w:r>
      <w:commentRangeEnd w:id="2698"/>
      <w:r w:rsidR="00BB3283">
        <w:rPr>
          <w:rStyle w:val="af4"/>
          <w:rFonts w:asciiTheme="minorHAnsi" w:eastAsiaTheme="minorEastAsia" w:hAnsiTheme="minorHAnsi" w:cstheme="minorBidi"/>
          <w:b w:val="0"/>
          <w:iCs w:val="0"/>
          <w:color w:val="auto"/>
        </w:rPr>
        <w:commentReference w:id="2698"/>
      </w:r>
    </w:p>
    <w:p w14:paraId="605104E9" w14:textId="5B2A9D42" w:rsidR="00542551" w:rsidRPr="002E2F51" w:rsidRDefault="00542551" w:rsidP="00542551">
      <w:pPr>
        <w:pStyle w:val="a2"/>
      </w:pPr>
      <w:r w:rsidRPr="002E2F51">
        <w:t>The PB-Remote Provisioning Client is a provision</w:t>
      </w:r>
      <w:r>
        <w:t>ing</w:t>
      </w:r>
      <w:r w:rsidRPr="002E2F51">
        <w:t xml:space="preserve"> device that controls the provisioning process. The PB-Remote Provisioning Client supports the Remote Provisioning Client model. The PB-Remote Provisioning Client can choose which PB-Remote Provisioning Server device to </w:t>
      </w:r>
      <w:r w:rsidRPr="000F30AF">
        <w:t>communicate</w:t>
      </w:r>
      <w:r w:rsidRPr="002E2F51">
        <w:t xml:space="preserve"> with, instruct the PB-Remote Provisioning Server to start scanning for unprovisioned devices, and instruct the PB-Remote Provisioning Server to establish a Provisioning Bearer link with the chosen device. After the Provisioning Bearer link is established, the PB-Remote Provisioning Client will run the provisioning protocol </w:t>
      </w:r>
      <w:r>
        <w:t xml:space="preserve">by executing the </w:t>
      </w:r>
      <w:r w:rsidRPr="002E2F51">
        <w:t xml:space="preserve">PB-Remote’s Provisioning PDU transfer procedures (see Section </w:t>
      </w:r>
      <w:r w:rsidRPr="007B42F0">
        <w:rPr>
          <w:rStyle w:val="DocumentHyperlink"/>
        </w:rPr>
        <w:t>5.5.3.3</w:t>
      </w:r>
      <w:r w:rsidRPr="007B42F0">
        <w:t xml:space="preserve"> </w:t>
      </w:r>
      <w:r w:rsidRPr="002E2F51">
        <w:t xml:space="preserve">and Section </w:t>
      </w:r>
      <w:r w:rsidRPr="007B42F0">
        <w:rPr>
          <w:rStyle w:val="DocumentHyperlink"/>
        </w:rPr>
        <w:t>5.5.3.4</w:t>
      </w:r>
      <w:r w:rsidRPr="002E2F51">
        <w:t>).</w:t>
      </w:r>
    </w:p>
    <w:p w14:paraId="1F364347" w14:textId="77777777" w:rsidR="00542551" w:rsidRPr="000F30AF" w:rsidRDefault="00542551" w:rsidP="00542551">
      <w:pPr>
        <w:pStyle w:val="40"/>
        <w:numPr>
          <w:ilvl w:val="0"/>
          <w:numId w:val="0"/>
        </w:numPr>
      </w:pPr>
      <w:bookmarkStart w:id="2699" w:name="_Toc527039267"/>
      <w:r w:rsidRPr="000F30AF">
        <w:t>5.2.</w:t>
      </w:r>
      <w:r>
        <w:t>3</w:t>
      </w:r>
      <w:r w:rsidRPr="000F30AF">
        <w:t>.2 PB-Remote Provisioning Server</w:t>
      </w:r>
      <w:bookmarkEnd w:id="2699"/>
    </w:p>
    <w:p w14:paraId="7FBFAC18" w14:textId="0CDFE551" w:rsidR="00542551" w:rsidRDefault="00542551" w:rsidP="00542551">
      <w:pPr>
        <w:pStyle w:val="a2"/>
      </w:pPr>
      <w:r w:rsidRPr="002E2F51">
        <w:t xml:space="preserve">The PB-Remote Provisioning Server is a </w:t>
      </w:r>
      <w:r>
        <w:t>mesh node</w:t>
      </w:r>
      <w:r w:rsidRPr="002E2F51">
        <w:t xml:space="preserve"> that supports the Remote Provisioning Server model. </w:t>
      </w:r>
      <w:r w:rsidRPr="009A4EBB">
        <w:t>The PB-Remote Provisioning Server use</w:t>
      </w:r>
      <w:r>
        <w:t>s</w:t>
      </w:r>
      <w:r w:rsidRPr="009A4EBB">
        <w:t xml:space="preserve"> </w:t>
      </w:r>
      <w:commentRangeStart w:id="2700"/>
      <w:commentRangeStart w:id="2701"/>
      <w:r w:rsidRPr="009A4EBB">
        <w:t xml:space="preserve">the Bluetooth Low Energy scanning mechanism </w:t>
      </w:r>
      <w:commentRangeEnd w:id="2700"/>
      <w:r w:rsidR="0005514C">
        <w:rPr>
          <w:rStyle w:val="af4"/>
        </w:rPr>
        <w:commentReference w:id="2700"/>
      </w:r>
      <w:commentRangeEnd w:id="2701"/>
      <w:r w:rsidR="00BB3283">
        <w:rPr>
          <w:rStyle w:val="af4"/>
        </w:rPr>
        <w:commentReference w:id="2701"/>
      </w:r>
      <w:r w:rsidRPr="009A4EBB">
        <w:t xml:space="preserve">and the Provisioning Bearer protocol to establish a Provisioning Bearer link with an unprovisioned </w:t>
      </w:r>
      <w:r w:rsidRPr="000F30AF">
        <w:t>device</w:t>
      </w:r>
      <w:r w:rsidRPr="009A4EBB">
        <w:t xml:space="preserve"> or a node. </w:t>
      </w:r>
      <w:r w:rsidRPr="002E2F51">
        <w:t xml:space="preserve">After a Provisioning Bearer link is established, the PB-Remote Provisioning Server </w:t>
      </w:r>
      <w:r>
        <w:t>transports Provisioning PDUs</w:t>
      </w:r>
      <w:r w:rsidRPr="002E2F51">
        <w:t xml:space="preserve"> between the PB-Remote Provisioning Client and the connected Provisioning Bearer protocol. </w:t>
      </w:r>
    </w:p>
    <w:p w14:paraId="1C203C18" w14:textId="77777777" w:rsidR="00542551" w:rsidRPr="000F30AF" w:rsidRDefault="00542551" w:rsidP="00542551">
      <w:pPr>
        <w:pStyle w:val="40"/>
        <w:numPr>
          <w:ilvl w:val="0"/>
          <w:numId w:val="0"/>
        </w:numPr>
      </w:pPr>
      <w:bookmarkStart w:id="2702" w:name="_Toc527039268"/>
      <w:r w:rsidRPr="000F30AF">
        <w:t>5.2.</w:t>
      </w:r>
      <w:r>
        <w:t>3</w:t>
      </w:r>
      <w:r w:rsidRPr="000F30AF">
        <w:t>.3 PB-Remote procedures</w:t>
      </w:r>
      <w:bookmarkEnd w:id="2702"/>
    </w:p>
    <w:p w14:paraId="1BAE1CB1" w14:textId="12F92C46" w:rsidR="00542551" w:rsidRPr="002E2F51" w:rsidRDefault="002D7F95" w:rsidP="00542551">
      <w:pPr>
        <w:pStyle w:val="a2"/>
      </w:pPr>
      <w:r w:rsidRPr="002D7F95">
        <w:t xml:space="preserve">The PB-Remote Provisioning Server may support multiple provisioning bearers, but the server shall use either only one provisioning bearer at a time or </w:t>
      </w:r>
      <w:r w:rsidR="0097129F">
        <w:t xml:space="preserve">execute </w:t>
      </w:r>
      <w:r w:rsidRPr="002D7F95">
        <w:t xml:space="preserve">Device Key Refresh procedure. Each provisioning bearer defines different steps that are needed to open or close the bearer connection and to send or receive the Provisioning PDU over the bearer. The Device Key Refresh procedure also defines it steps (see Section </w:t>
      </w:r>
      <w:r w:rsidRPr="00A47D25">
        <w:rPr>
          <w:rStyle w:val="DocumentHyperlink"/>
        </w:rPr>
        <w:t>3.10.8</w:t>
      </w:r>
      <w:r w:rsidR="00A47D25" w:rsidRPr="00E002ED">
        <w:t>)</w:t>
      </w:r>
      <w:r w:rsidRPr="002D7F95">
        <w:t xml:space="preserve">. </w:t>
      </w:r>
      <w:r w:rsidR="00E002ED">
        <w:t>The sub</w:t>
      </w:r>
      <w:r w:rsidR="00A47D25">
        <w:t>s</w:t>
      </w:r>
      <w:r w:rsidRPr="002D7F95">
        <w:t xml:space="preserve">ections </w:t>
      </w:r>
      <w:r w:rsidR="00A47D25">
        <w:t>below</w:t>
      </w:r>
      <w:r w:rsidRPr="002D7F95">
        <w:t xml:space="preserve"> define common names for these steps, </w:t>
      </w:r>
      <w:commentRangeStart w:id="2703"/>
      <w:commentRangeStart w:id="2704"/>
      <w:r w:rsidRPr="002D7F95">
        <w:t>thus defining the PB-Remote procedures</w:t>
      </w:r>
      <w:commentRangeEnd w:id="2703"/>
      <w:r w:rsidR="004C7429">
        <w:rPr>
          <w:rStyle w:val="af4"/>
        </w:rPr>
        <w:commentReference w:id="2703"/>
      </w:r>
      <w:commentRangeEnd w:id="2704"/>
      <w:r w:rsidR="009E1F9A">
        <w:rPr>
          <w:rStyle w:val="af4"/>
        </w:rPr>
        <w:commentReference w:id="2704"/>
      </w:r>
      <w:r w:rsidRPr="002D7F95">
        <w:t>.</w:t>
      </w:r>
    </w:p>
    <w:p w14:paraId="018F8015" w14:textId="0EE57C06" w:rsidR="00542551" w:rsidRDefault="00542551" w:rsidP="00542551">
      <w:pPr>
        <w:pStyle w:val="50"/>
        <w:numPr>
          <w:ilvl w:val="0"/>
          <w:numId w:val="0"/>
        </w:numPr>
      </w:pPr>
      <w:bookmarkStart w:id="2705" w:name="_Ref499732867"/>
      <w:r w:rsidRPr="000F30AF">
        <w:t>5.2.</w:t>
      </w:r>
      <w:r>
        <w:t>3</w:t>
      </w:r>
      <w:r w:rsidRPr="000F30AF">
        <w:t>.3.1 PB-Remote Open Link</w:t>
      </w:r>
      <w:bookmarkEnd w:id="2705"/>
      <w:r w:rsidRPr="000F30AF">
        <w:t xml:space="preserve"> procedure</w:t>
      </w:r>
    </w:p>
    <w:p w14:paraId="14D3A56F" w14:textId="0ABEF606" w:rsidR="00570D2A" w:rsidRPr="00570D2A" w:rsidRDefault="00570D2A" w:rsidP="00570D2A">
      <w:pPr>
        <w:pStyle w:val="a2"/>
      </w:pPr>
      <w:r w:rsidRPr="00570D2A">
        <w:t>The PB-Remote Link Open procedure is used to establish a connection between the PB-Remote Provisioning Server and the unprovisioned device or start the Device Key Refresh procedure. The PB-Remote Provisioning Server initializes the connection. The procedure accepts the UUID of the device that the provisioning bearer will be open to</w:t>
      </w:r>
      <w:r w:rsidR="0072772D">
        <w:t xml:space="preserve"> as a parameter</w:t>
      </w:r>
      <w:r w:rsidRPr="00570D2A">
        <w:t>. The procedure can either succeed or fail depending on the outcome of the opening of a provisioning bearer.</w:t>
      </w:r>
    </w:p>
    <w:p w14:paraId="729390BE" w14:textId="3305FEC3" w:rsidR="00542551" w:rsidRPr="003E544C" w:rsidRDefault="00542551" w:rsidP="00542551">
      <w:pPr>
        <w:pStyle w:val="a2"/>
      </w:pPr>
      <w:r w:rsidRPr="003E544C">
        <w:rPr>
          <w:rStyle w:val="DocumentHyperlink"/>
        </w:rPr>
        <w:t>Table</w:t>
      </w:r>
      <w:r>
        <w:rPr>
          <w:rStyle w:val="DocumentHyperlink"/>
        </w:rPr>
        <w:t xml:space="preserve"> </w:t>
      </w:r>
      <w:r w:rsidRPr="003E544C">
        <w:rPr>
          <w:rStyle w:val="DocumentHyperlink"/>
        </w:rPr>
        <w:t>5.6</w:t>
      </w:r>
      <w:r w:rsidRPr="003E544C">
        <w:t xml:space="preserve"> defines Success and Fail results for the PB-Remote Open Link procedure.</w:t>
      </w:r>
    </w:p>
    <w:tbl>
      <w:tblPr>
        <w:tblStyle w:val="af2"/>
        <w:tblW w:w="0" w:type="auto"/>
        <w:tblLook w:val="04A0" w:firstRow="1" w:lastRow="0" w:firstColumn="1" w:lastColumn="0" w:noHBand="0" w:noVBand="1"/>
      </w:tblPr>
      <w:tblGrid>
        <w:gridCol w:w="2314"/>
        <w:gridCol w:w="3335"/>
        <w:gridCol w:w="3367"/>
      </w:tblGrid>
      <w:tr w:rsidR="00542551" w:rsidRPr="000F30AF" w14:paraId="758AC802" w14:textId="77777777" w:rsidTr="00C358A3">
        <w:trPr>
          <w:trHeight w:val="440"/>
          <w:tblHeader/>
        </w:trPr>
        <w:tc>
          <w:tcPr>
            <w:tcW w:w="2376" w:type="dxa"/>
            <w:shd w:val="clear" w:color="auto" w:fill="F2F2F2" w:themeFill="background1" w:themeFillShade="F2"/>
          </w:tcPr>
          <w:p w14:paraId="2224B333" w14:textId="7900C221" w:rsidR="00542551" w:rsidRPr="000F30AF" w:rsidRDefault="00542551" w:rsidP="00C358A3">
            <w:pPr>
              <w:pStyle w:val="Tableheading0"/>
              <w:rPr>
                <w:rStyle w:val="TableHeading"/>
                <w:rFonts w:asciiTheme="minorHAnsi" w:hAnsiTheme="minorHAnsi"/>
                <w:b/>
              </w:rPr>
            </w:pPr>
            <w:commentRangeStart w:id="2706"/>
            <w:r w:rsidRPr="000F30AF">
              <w:rPr>
                <w:rStyle w:val="TableHeading"/>
                <w:rFonts w:asciiTheme="minorHAnsi" w:hAnsiTheme="minorHAnsi"/>
                <w:b/>
              </w:rPr>
              <w:lastRenderedPageBreak/>
              <w:t xml:space="preserve">Provisioning Bearer </w:t>
            </w:r>
            <w:r w:rsidR="002229F4">
              <w:rPr>
                <w:rStyle w:val="TableHeading"/>
                <w:rFonts w:asciiTheme="minorHAnsi" w:hAnsiTheme="minorHAnsi"/>
                <w:b/>
              </w:rPr>
              <w:t>o</w:t>
            </w:r>
            <w:r w:rsidR="002229F4">
              <w:rPr>
                <w:rStyle w:val="TableHeading"/>
                <w:b/>
              </w:rPr>
              <w:t>r procedure</w:t>
            </w:r>
            <w:commentRangeEnd w:id="2706"/>
            <w:r w:rsidR="004C7429">
              <w:rPr>
                <w:rStyle w:val="af4"/>
                <w:b w:val="0"/>
              </w:rPr>
              <w:commentReference w:id="2706"/>
            </w:r>
          </w:p>
        </w:tc>
        <w:tc>
          <w:tcPr>
            <w:tcW w:w="3544" w:type="dxa"/>
            <w:shd w:val="clear" w:color="auto" w:fill="F2F2F2" w:themeFill="background1" w:themeFillShade="F2"/>
          </w:tcPr>
          <w:p w14:paraId="74FB6DD6" w14:textId="77777777" w:rsidR="00542551" w:rsidRPr="000F30AF" w:rsidRDefault="00542551" w:rsidP="00C358A3">
            <w:pPr>
              <w:pStyle w:val="Tableheading0"/>
              <w:rPr>
                <w:rStyle w:val="TableHeading"/>
                <w:rFonts w:asciiTheme="minorHAnsi" w:hAnsiTheme="minorHAnsi"/>
                <w:b/>
              </w:rPr>
            </w:pPr>
            <w:r w:rsidRPr="000F30AF">
              <w:rPr>
                <w:rStyle w:val="TableHeading"/>
                <w:rFonts w:asciiTheme="minorHAnsi" w:hAnsiTheme="minorHAnsi"/>
                <w:b/>
              </w:rPr>
              <w:t>Procedure Success</w:t>
            </w:r>
          </w:p>
        </w:tc>
        <w:tc>
          <w:tcPr>
            <w:tcW w:w="3580" w:type="dxa"/>
            <w:shd w:val="clear" w:color="auto" w:fill="F2F2F2" w:themeFill="background1" w:themeFillShade="F2"/>
          </w:tcPr>
          <w:p w14:paraId="6CB1A16D" w14:textId="77777777" w:rsidR="00542551" w:rsidRPr="000F30AF" w:rsidRDefault="00542551" w:rsidP="00C358A3">
            <w:pPr>
              <w:pStyle w:val="Tableheading0"/>
              <w:rPr>
                <w:rStyle w:val="TableHeading"/>
                <w:rFonts w:asciiTheme="minorHAnsi" w:hAnsiTheme="minorHAnsi"/>
                <w:b/>
              </w:rPr>
            </w:pPr>
            <w:r w:rsidRPr="000F30AF">
              <w:rPr>
                <w:rStyle w:val="TableHeading"/>
                <w:rFonts w:asciiTheme="minorHAnsi" w:hAnsiTheme="minorHAnsi"/>
                <w:b/>
              </w:rPr>
              <w:t>Procedure Fail</w:t>
            </w:r>
          </w:p>
        </w:tc>
      </w:tr>
      <w:tr w:rsidR="00542551" w:rsidRPr="002E2F51" w14:paraId="20B47805" w14:textId="77777777" w:rsidTr="00C358A3">
        <w:tc>
          <w:tcPr>
            <w:tcW w:w="2376" w:type="dxa"/>
          </w:tcPr>
          <w:p w14:paraId="6827E6D7" w14:textId="59ED6EA1" w:rsidR="00542551" w:rsidRPr="002E2F51" w:rsidRDefault="002229F4" w:rsidP="00C358A3">
            <w:pPr>
              <w:pStyle w:val="TableText"/>
            </w:pPr>
            <w:commentRangeStart w:id="2707"/>
            <w:r w:rsidRPr="002229F4">
              <w:t>Device Key Refresh procedure</w:t>
            </w:r>
          </w:p>
        </w:tc>
        <w:tc>
          <w:tcPr>
            <w:tcW w:w="3544" w:type="dxa"/>
          </w:tcPr>
          <w:p w14:paraId="5DCFB885" w14:textId="774DB1B6" w:rsidR="00542551" w:rsidRPr="002E2F51" w:rsidRDefault="00542551" w:rsidP="00C358A3">
            <w:pPr>
              <w:pStyle w:val="TableText"/>
            </w:pPr>
            <w:r w:rsidRPr="002E2F51">
              <w:t xml:space="preserve">The </w:t>
            </w:r>
            <w:r w:rsidR="00137E47">
              <w:t>Device Key Refresh Interface</w:t>
            </w:r>
            <w:r w:rsidRPr="002E2F51">
              <w:t xml:space="preserve"> opens successfully (see Section </w:t>
            </w:r>
            <w:r w:rsidR="0097129F">
              <w:rPr>
                <w:rStyle w:val="DocumentHyperlink"/>
              </w:rPr>
              <w:t>3.10.8.2</w:t>
            </w:r>
            <w:r w:rsidRPr="002E2F51">
              <w:t>).</w:t>
            </w:r>
          </w:p>
        </w:tc>
        <w:tc>
          <w:tcPr>
            <w:tcW w:w="3580" w:type="dxa"/>
          </w:tcPr>
          <w:p w14:paraId="04E6AE2C" w14:textId="284BC9BB" w:rsidR="00542551" w:rsidRPr="002E2F51" w:rsidRDefault="00542551" w:rsidP="00C358A3">
            <w:pPr>
              <w:pStyle w:val="TableText"/>
            </w:pPr>
            <w:r w:rsidRPr="002E2F51">
              <w:t xml:space="preserve">The </w:t>
            </w:r>
            <w:r w:rsidR="00137E47">
              <w:t>Device Key Refresh Interface</w:t>
            </w:r>
            <w:r w:rsidRPr="002E2F51">
              <w:t xml:space="preserve"> open fails</w:t>
            </w:r>
            <w:r w:rsidR="00A538A9">
              <w:t xml:space="preserve"> or the second Device Key Refresh procedure is attempted to start</w:t>
            </w:r>
            <w:r w:rsidRPr="002E2F51">
              <w:t>.</w:t>
            </w:r>
            <w:commentRangeEnd w:id="2707"/>
            <w:r w:rsidR="00BB3283">
              <w:rPr>
                <w:rStyle w:val="af4"/>
                <w:color w:val="auto"/>
              </w:rPr>
              <w:commentReference w:id="2707"/>
            </w:r>
          </w:p>
        </w:tc>
      </w:tr>
      <w:tr w:rsidR="00542551" w:rsidRPr="002E2F51" w14:paraId="2A5E798B" w14:textId="77777777" w:rsidTr="00C358A3">
        <w:tc>
          <w:tcPr>
            <w:tcW w:w="2376" w:type="dxa"/>
          </w:tcPr>
          <w:p w14:paraId="466D2DD6" w14:textId="77777777" w:rsidR="00542551" w:rsidRPr="002E2F51" w:rsidRDefault="00542551" w:rsidP="00C358A3">
            <w:pPr>
              <w:pStyle w:val="TableText"/>
            </w:pPr>
            <w:r w:rsidRPr="002E2F51">
              <w:t>PB-ADV</w:t>
            </w:r>
          </w:p>
        </w:tc>
        <w:tc>
          <w:tcPr>
            <w:tcW w:w="3544" w:type="dxa"/>
          </w:tcPr>
          <w:p w14:paraId="6584324C" w14:textId="77777777" w:rsidR="00542551" w:rsidRPr="002E2F51" w:rsidRDefault="00542551" w:rsidP="00C358A3">
            <w:pPr>
              <w:pStyle w:val="TableText"/>
            </w:pPr>
            <w:r w:rsidRPr="002E2F51">
              <w:t xml:space="preserve">The Link Establishment procedure (see Section </w:t>
            </w:r>
            <w:r w:rsidRPr="004057C1">
              <w:rPr>
                <w:rStyle w:val="DocumentHyperlink"/>
              </w:rPr>
              <w:t>5.3.2</w:t>
            </w:r>
            <w:r w:rsidRPr="002E2F51">
              <w:t>) establishes a session.</w:t>
            </w:r>
          </w:p>
        </w:tc>
        <w:tc>
          <w:tcPr>
            <w:tcW w:w="3580" w:type="dxa"/>
          </w:tcPr>
          <w:p w14:paraId="1B8A795C" w14:textId="77777777" w:rsidR="00542551" w:rsidRPr="002E2F51" w:rsidRDefault="00542551" w:rsidP="00C358A3">
            <w:pPr>
              <w:pStyle w:val="TableText"/>
            </w:pPr>
            <w:r w:rsidRPr="002E2F51">
              <w:t>The Link Establishment procedure does not establish a session.</w:t>
            </w:r>
          </w:p>
        </w:tc>
      </w:tr>
      <w:tr w:rsidR="00542551" w:rsidRPr="002E2F51" w14:paraId="1B18A51D" w14:textId="77777777" w:rsidTr="00C358A3">
        <w:tc>
          <w:tcPr>
            <w:tcW w:w="2376" w:type="dxa"/>
          </w:tcPr>
          <w:p w14:paraId="0569890A" w14:textId="77777777" w:rsidR="00542551" w:rsidRPr="002E2F51" w:rsidRDefault="00542551" w:rsidP="00C358A3">
            <w:pPr>
              <w:pStyle w:val="TableText"/>
            </w:pPr>
            <w:r w:rsidRPr="002E2F51">
              <w:t>PB-GATT</w:t>
            </w:r>
          </w:p>
        </w:tc>
        <w:tc>
          <w:tcPr>
            <w:tcW w:w="3544" w:type="dxa"/>
          </w:tcPr>
          <w:p w14:paraId="3CBAF94F" w14:textId="77777777" w:rsidR="00542551" w:rsidRPr="002E2F51" w:rsidRDefault="00542551" w:rsidP="00C358A3">
            <w:pPr>
              <w:pStyle w:val="TableText"/>
            </w:pPr>
            <w:r w:rsidRPr="002E2F51">
              <w:t xml:space="preserve">The Provisioning Client successfully opens a connection to the Provisioning Server (see Section </w:t>
            </w:r>
            <w:r w:rsidRPr="004057C1">
              <w:rPr>
                <w:rStyle w:val="DocumentHyperlink"/>
              </w:rPr>
              <w:t>5.2.2</w:t>
            </w:r>
            <w:r w:rsidRPr="002E2F51">
              <w:t>).</w:t>
            </w:r>
          </w:p>
        </w:tc>
        <w:tc>
          <w:tcPr>
            <w:tcW w:w="3580" w:type="dxa"/>
          </w:tcPr>
          <w:p w14:paraId="6BFB19C6" w14:textId="77777777" w:rsidR="00542551" w:rsidRPr="002E2F51" w:rsidRDefault="00542551" w:rsidP="00C358A3">
            <w:pPr>
              <w:pStyle w:val="TableText"/>
            </w:pPr>
            <w:r w:rsidRPr="002E2F51">
              <w:t>The Provisioning Client is unable to open a connection to the Provisioning Server.</w:t>
            </w:r>
          </w:p>
        </w:tc>
      </w:tr>
    </w:tbl>
    <w:p w14:paraId="1B82F778" w14:textId="77777777" w:rsidR="00542551" w:rsidRPr="002E2F51" w:rsidRDefault="00542551" w:rsidP="00542551">
      <w:pPr>
        <w:pStyle w:val="a6"/>
      </w:pPr>
      <w:r w:rsidRPr="002E2F51">
        <w:t xml:space="preserve">Table </w:t>
      </w:r>
      <w:r w:rsidRPr="002E2F51">
        <w:rPr>
          <w:rStyle w:val="CaptionLabelChar"/>
          <w:rFonts w:asciiTheme="minorHAnsi" w:hAnsiTheme="minorHAnsi" w:cstheme="minorBidi"/>
          <w:b w:val="0"/>
          <w:noProof/>
          <w:color w:val="3E434A" w:themeColor="text2"/>
          <w:sz w:val="18"/>
          <w:szCs w:val="18"/>
        </w:rPr>
        <w:t>5</w:t>
      </w:r>
      <w:r w:rsidRPr="002E2F51">
        <w:rPr>
          <w:rStyle w:val="CaptionLabelChar"/>
          <w:rFonts w:asciiTheme="minorHAnsi" w:hAnsiTheme="minorHAnsi" w:cstheme="minorBidi"/>
          <w:b w:val="0"/>
          <w:color w:val="3E434A" w:themeColor="text2"/>
          <w:sz w:val="18"/>
          <w:szCs w:val="18"/>
        </w:rPr>
        <w:t>.</w:t>
      </w:r>
      <w:r w:rsidRPr="002E2F51">
        <w:rPr>
          <w:rStyle w:val="CaptionLabelChar"/>
          <w:rFonts w:asciiTheme="minorHAnsi" w:hAnsiTheme="minorHAnsi" w:cstheme="minorBidi"/>
          <w:b w:val="0"/>
          <w:noProof/>
          <w:color w:val="3E434A" w:themeColor="text2"/>
          <w:sz w:val="18"/>
          <w:szCs w:val="18"/>
        </w:rPr>
        <w:t>6</w:t>
      </w:r>
      <w:r>
        <w:t>:</w:t>
      </w:r>
      <w:r w:rsidRPr="002E2F51">
        <w:t xml:space="preserve"> PB-Remote Open Link procedure results</w:t>
      </w:r>
    </w:p>
    <w:p w14:paraId="0A5C7756" w14:textId="77777777" w:rsidR="00542551" w:rsidRPr="000F30AF" w:rsidRDefault="00542551" w:rsidP="00542551">
      <w:pPr>
        <w:pStyle w:val="50"/>
        <w:numPr>
          <w:ilvl w:val="0"/>
          <w:numId w:val="0"/>
        </w:numPr>
      </w:pPr>
      <w:r w:rsidRPr="000F30AF">
        <w:t>5.</w:t>
      </w:r>
      <w:r>
        <w:t>2</w:t>
      </w:r>
      <w:r w:rsidRPr="000F30AF">
        <w:t>.</w:t>
      </w:r>
      <w:r>
        <w:t>3</w:t>
      </w:r>
      <w:r w:rsidRPr="000F30AF">
        <w:t>.3.2 PB-Remote Close Link procedure</w:t>
      </w:r>
    </w:p>
    <w:p w14:paraId="185ACF53" w14:textId="6E709D3C" w:rsidR="00542551" w:rsidRPr="00DD6D13" w:rsidRDefault="00542551" w:rsidP="00542551">
      <w:pPr>
        <w:pStyle w:val="a2"/>
      </w:pPr>
      <w:r w:rsidRPr="00DD6D13">
        <w:t>The PB-Remote Link Close procedure is used to close a connection between a PB-Remote Provisioning Server and the unprovisioned device or</w:t>
      </w:r>
      <w:r w:rsidR="00C767E4">
        <w:t xml:space="preserve"> to</w:t>
      </w:r>
      <w:r w:rsidRPr="00DD6D13">
        <w:t xml:space="preserve"> </w:t>
      </w:r>
      <w:r w:rsidR="002229F4">
        <w:t xml:space="preserve">stop the </w:t>
      </w:r>
      <w:r w:rsidR="002229F4" w:rsidRPr="002229F4">
        <w:t>Device Key Refresh procedure</w:t>
      </w:r>
      <w:r w:rsidRPr="00DD6D13">
        <w:t>. The procedure accepts one parameter</w:t>
      </w:r>
      <w:r>
        <w:t>:</w:t>
      </w:r>
      <w:r w:rsidRPr="00DD6D13">
        <w:t xml:space="preserve"> Reason. Some provisioning bearers require the Reason parameter to close the connection. This procedure always succeeds. </w:t>
      </w:r>
      <w:r w:rsidRPr="003E544C">
        <w:rPr>
          <w:rStyle w:val="DocumentHyperlink"/>
        </w:rPr>
        <w:t xml:space="preserve">Table 5.7 </w:t>
      </w:r>
      <w:r w:rsidRPr="00DD6D13">
        <w:t>defines results for the PB-Remote Close Link procedure</w:t>
      </w:r>
      <w:r>
        <w:t xml:space="preserve"> for each provisioning bearer</w:t>
      </w:r>
      <w:r w:rsidRPr="00DD6D13">
        <w:t>.</w:t>
      </w:r>
    </w:p>
    <w:tbl>
      <w:tblPr>
        <w:tblStyle w:val="af2"/>
        <w:tblW w:w="9355" w:type="dxa"/>
        <w:tblLook w:val="04A0" w:firstRow="1" w:lastRow="0" w:firstColumn="1" w:lastColumn="0" w:noHBand="0" w:noVBand="1"/>
      </w:tblPr>
      <w:tblGrid>
        <w:gridCol w:w="2376"/>
        <w:gridCol w:w="6979"/>
      </w:tblGrid>
      <w:tr w:rsidR="00542551" w:rsidRPr="000F30AF" w14:paraId="54E90DC8" w14:textId="77777777" w:rsidTr="00C358A3">
        <w:tc>
          <w:tcPr>
            <w:tcW w:w="2376" w:type="dxa"/>
            <w:shd w:val="clear" w:color="auto" w:fill="F2F2F2" w:themeFill="background1" w:themeFillShade="F2"/>
          </w:tcPr>
          <w:p w14:paraId="6ED055A7" w14:textId="16714831" w:rsidR="00542551" w:rsidRPr="000F30AF" w:rsidRDefault="00542551" w:rsidP="00C358A3">
            <w:pPr>
              <w:pStyle w:val="Tableheading0"/>
              <w:rPr>
                <w:rStyle w:val="TableHeading"/>
                <w:rFonts w:asciiTheme="minorHAnsi" w:hAnsiTheme="minorHAnsi"/>
                <w:b/>
              </w:rPr>
            </w:pPr>
            <w:r w:rsidRPr="000F30AF">
              <w:rPr>
                <w:rStyle w:val="TableHeading"/>
                <w:rFonts w:asciiTheme="minorHAnsi" w:hAnsiTheme="minorHAnsi"/>
                <w:b/>
              </w:rPr>
              <w:t xml:space="preserve">Provisioning bearer </w:t>
            </w:r>
            <w:r w:rsidR="002229F4">
              <w:rPr>
                <w:rStyle w:val="TableHeading"/>
                <w:rFonts w:asciiTheme="minorHAnsi" w:hAnsiTheme="minorHAnsi"/>
                <w:b/>
              </w:rPr>
              <w:t>o</w:t>
            </w:r>
            <w:r w:rsidR="002229F4">
              <w:rPr>
                <w:rStyle w:val="TableHeading"/>
                <w:b/>
              </w:rPr>
              <w:t>r procedure</w:t>
            </w:r>
          </w:p>
        </w:tc>
        <w:tc>
          <w:tcPr>
            <w:tcW w:w="6979" w:type="dxa"/>
            <w:shd w:val="clear" w:color="auto" w:fill="F2F2F2" w:themeFill="background1" w:themeFillShade="F2"/>
          </w:tcPr>
          <w:p w14:paraId="4972D1D7" w14:textId="77777777" w:rsidR="00542551" w:rsidRPr="000F30AF" w:rsidRDefault="00542551" w:rsidP="00C358A3">
            <w:pPr>
              <w:pStyle w:val="Tableheading0"/>
              <w:rPr>
                <w:rStyle w:val="TableHeading"/>
                <w:rFonts w:asciiTheme="minorHAnsi" w:hAnsiTheme="minorHAnsi"/>
                <w:b/>
              </w:rPr>
            </w:pPr>
            <w:r w:rsidRPr="000F30AF">
              <w:rPr>
                <w:rStyle w:val="TableHeading"/>
                <w:rFonts w:asciiTheme="minorHAnsi" w:hAnsiTheme="minorHAnsi"/>
                <w:b/>
              </w:rPr>
              <w:t>Procedure</w:t>
            </w:r>
          </w:p>
        </w:tc>
      </w:tr>
      <w:tr w:rsidR="00542551" w:rsidRPr="002E2F51" w14:paraId="0C634E7A" w14:textId="77777777" w:rsidTr="00C358A3">
        <w:tc>
          <w:tcPr>
            <w:tcW w:w="2376" w:type="dxa"/>
          </w:tcPr>
          <w:p w14:paraId="0BC281FC" w14:textId="42166B33" w:rsidR="00542551" w:rsidRPr="002E2F51" w:rsidRDefault="002229F4" w:rsidP="00C358A3">
            <w:pPr>
              <w:pStyle w:val="TableText"/>
            </w:pPr>
            <w:r w:rsidRPr="002229F4">
              <w:t>Device Key Refresh procedure</w:t>
            </w:r>
          </w:p>
        </w:tc>
        <w:tc>
          <w:tcPr>
            <w:tcW w:w="6979" w:type="dxa"/>
          </w:tcPr>
          <w:p w14:paraId="4001493C" w14:textId="0B18F38A" w:rsidR="00542551" w:rsidRPr="002E2F51" w:rsidRDefault="00542551" w:rsidP="00C358A3">
            <w:pPr>
              <w:pStyle w:val="TableText"/>
            </w:pPr>
            <w:r w:rsidRPr="002E2F51">
              <w:t>Closes the</w:t>
            </w:r>
            <w:r w:rsidR="002229F4">
              <w:t xml:space="preserve"> </w:t>
            </w:r>
            <w:r w:rsidR="00137E47">
              <w:t>Device Key Refresh Interface</w:t>
            </w:r>
            <w:r w:rsidRPr="002E2F51">
              <w:t xml:space="preserve"> (see Section </w:t>
            </w:r>
            <w:r w:rsidR="0097129F">
              <w:rPr>
                <w:rStyle w:val="DocumentHyperlink"/>
              </w:rPr>
              <w:t>3.10.8.2</w:t>
            </w:r>
            <w:r w:rsidRPr="002E2F51">
              <w:t>).</w:t>
            </w:r>
          </w:p>
        </w:tc>
      </w:tr>
      <w:tr w:rsidR="00542551" w:rsidRPr="002E2F51" w14:paraId="437F2C76" w14:textId="77777777" w:rsidTr="00C358A3">
        <w:tc>
          <w:tcPr>
            <w:tcW w:w="2376" w:type="dxa"/>
          </w:tcPr>
          <w:p w14:paraId="58C66354" w14:textId="77777777" w:rsidR="00542551" w:rsidRPr="002E2F51" w:rsidRDefault="00542551" w:rsidP="00C358A3">
            <w:pPr>
              <w:pStyle w:val="TableText"/>
            </w:pPr>
            <w:r w:rsidRPr="002E2F51">
              <w:t>PB-ADV</w:t>
            </w:r>
          </w:p>
        </w:tc>
        <w:tc>
          <w:tcPr>
            <w:tcW w:w="6979" w:type="dxa"/>
          </w:tcPr>
          <w:p w14:paraId="4DDD7285" w14:textId="77777777" w:rsidR="00542551" w:rsidRPr="002E2F51" w:rsidRDefault="00542551" w:rsidP="00C358A3">
            <w:pPr>
              <w:pStyle w:val="TableText"/>
            </w:pPr>
            <w:r w:rsidRPr="002E2F51">
              <w:t xml:space="preserve">Link close step of the Link Establishment procedure (see Section </w:t>
            </w:r>
            <w:r w:rsidRPr="004057C1">
              <w:rPr>
                <w:rStyle w:val="DocumentHyperlink"/>
              </w:rPr>
              <w:t>5.3.2</w:t>
            </w:r>
            <w:r w:rsidRPr="002E2F51">
              <w:t>).</w:t>
            </w:r>
          </w:p>
        </w:tc>
      </w:tr>
      <w:tr w:rsidR="00542551" w:rsidRPr="002E2F51" w14:paraId="4328A6F9" w14:textId="77777777" w:rsidTr="00C358A3">
        <w:tc>
          <w:tcPr>
            <w:tcW w:w="2376" w:type="dxa"/>
          </w:tcPr>
          <w:p w14:paraId="00D98409" w14:textId="77777777" w:rsidR="00542551" w:rsidRPr="002E2F51" w:rsidRDefault="00542551" w:rsidP="00C358A3">
            <w:pPr>
              <w:pStyle w:val="TableText"/>
            </w:pPr>
            <w:r w:rsidRPr="002E2F51">
              <w:t>PB-GATT</w:t>
            </w:r>
          </w:p>
        </w:tc>
        <w:tc>
          <w:tcPr>
            <w:tcW w:w="6979" w:type="dxa"/>
          </w:tcPr>
          <w:p w14:paraId="33AB0697" w14:textId="77777777" w:rsidR="00542551" w:rsidRPr="002E2F51" w:rsidRDefault="00542551" w:rsidP="00C358A3">
            <w:pPr>
              <w:pStyle w:val="TableText"/>
            </w:pPr>
            <w:r w:rsidRPr="002E2F51">
              <w:t xml:space="preserve">Closing a connection between a Provisioning Client and a Provisioning Server (see Section </w:t>
            </w:r>
            <w:r w:rsidRPr="004057C1">
              <w:rPr>
                <w:rStyle w:val="DocumentHyperlink"/>
              </w:rPr>
              <w:t>5.2.2</w:t>
            </w:r>
            <w:r w:rsidRPr="002E2F51">
              <w:t>).</w:t>
            </w:r>
          </w:p>
        </w:tc>
      </w:tr>
    </w:tbl>
    <w:p w14:paraId="099A74D1" w14:textId="3E7B7BD3" w:rsidR="00542551" w:rsidRPr="002E2F51" w:rsidRDefault="00542551" w:rsidP="00542551">
      <w:pPr>
        <w:pStyle w:val="a6"/>
      </w:pPr>
      <w:r w:rsidRPr="002E2F51">
        <w:t xml:space="preserve">Table </w:t>
      </w:r>
      <w:r w:rsidRPr="002E2F51">
        <w:rPr>
          <w:rStyle w:val="CaptionLabelChar"/>
          <w:rFonts w:asciiTheme="minorHAnsi" w:hAnsiTheme="minorHAnsi" w:cstheme="minorBidi"/>
          <w:b w:val="0"/>
          <w:color w:val="3E434A" w:themeColor="text2"/>
          <w:sz w:val="18"/>
          <w:szCs w:val="18"/>
        </w:rPr>
        <w:fldChar w:fldCharType="begin"/>
      </w:r>
      <w:r w:rsidRPr="002E2F51">
        <w:rPr>
          <w:rStyle w:val="CaptionLabelChar"/>
          <w:rFonts w:asciiTheme="minorHAnsi" w:hAnsiTheme="minorHAnsi" w:cstheme="minorBidi"/>
          <w:b w:val="0"/>
          <w:color w:val="3E434A" w:themeColor="text2"/>
          <w:sz w:val="18"/>
          <w:szCs w:val="18"/>
        </w:rPr>
        <w:instrText xml:space="preserve"> STYLEREF 1 \s </w:instrText>
      </w:r>
      <w:r w:rsidRPr="002E2F51">
        <w:rPr>
          <w:rStyle w:val="CaptionLabelChar"/>
          <w:rFonts w:asciiTheme="minorHAnsi" w:hAnsiTheme="minorHAnsi" w:cstheme="minorBidi"/>
          <w:b w:val="0"/>
          <w:color w:val="3E434A" w:themeColor="text2"/>
          <w:sz w:val="18"/>
          <w:szCs w:val="18"/>
        </w:rPr>
        <w:fldChar w:fldCharType="separate"/>
      </w:r>
      <w:r w:rsidR="00A60C92">
        <w:rPr>
          <w:rStyle w:val="CaptionLabelChar"/>
          <w:rFonts w:asciiTheme="minorHAnsi" w:hAnsiTheme="minorHAnsi" w:cstheme="minorBidi"/>
          <w:b w:val="0"/>
          <w:noProof/>
          <w:color w:val="3E434A" w:themeColor="text2"/>
          <w:sz w:val="18"/>
          <w:szCs w:val="18"/>
        </w:rPr>
        <w:t>5</w:t>
      </w:r>
      <w:r w:rsidRPr="002E2F51">
        <w:rPr>
          <w:rStyle w:val="CaptionLabelChar"/>
          <w:rFonts w:asciiTheme="minorHAnsi" w:hAnsiTheme="minorHAnsi" w:cstheme="minorBidi"/>
          <w:b w:val="0"/>
          <w:color w:val="3E434A" w:themeColor="text2"/>
          <w:sz w:val="18"/>
          <w:szCs w:val="18"/>
        </w:rPr>
        <w:fldChar w:fldCharType="end"/>
      </w:r>
      <w:r w:rsidRPr="002E2F51">
        <w:rPr>
          <w:rStyle w:val="CaptionLabelChar"/>
          <w:rFonts w:asciiTheme="minorHAnsi" w:hAnsiTheme="minorHAnsi" w:cstheme="minorBidi"/>
          <w:b w:val="0"/>
          <w:color w:val="3E434A" w:themeColor="text2"/>
          <w:sz w:val="18"/>
          <w:szCs w:val="18"/>
        </w:rPr>
        <w:t>.</w:t>
      </w:r>
      <w:r w:rsidR="00A47D25">
        <w:rPr>
          <w:rStyle w:val="CaptionLabelChar"/>
          <w:rFonts w:asciiTheme="minorHAnsi" w:hAnsiTheme="minorHAnsi" w:cstheme="minorBidi"/>
          <w:b w:val="0"/>
          <w:color w:val="3E434A" w:themeColor="text2"/>
          <w:sz w:val="18"/>
          <w:szCs w:val="18"/>
        </w:rPr>
        <w:t>7</w:t>
      </w:r>
      <w:r w:rsidRPr="002E2F51">
        <w:t>. PB-Remote Close Link procedure results</w:t>
      </w:r>
    </w:p>
    <w:p w14:paraId="05802356" w14:textId="77777777" w:rsidR="00542551" w:rsidRPr="000F30AF" w:rsidRDefault="00542551" w:rsidP="00542551">
      <w:pPr>
        <w:pStyle w:val="50"/>
        <w:numPr>
          <w:ilvl w:val="0"/>
          <w:numId w:val="0"/>
        </w:numPr>
      </w:pPr>
      <w:bookmarkStart w:id="2708" w:name="_Ref494198377"/>
      <w:bookmarkStart w:id="2709" w:name="_Ref516841517"/>
      <w:r w:rsidRPr="000F30AF">
        <w:t>5.2.</w:t>
      </w:r>
      <w:r>
        <w:t>3</w:t>
      </w:r>
      <w:r w:rsidRPr="000F30AF">
        <w:t>.3.3 PB-Remote Send PDU</w:t>
      </w:r>
      <w:bookmarkEnd w:id="2708"/>
      <w:r w:rsidRPr="000F30AF">
        <w:t xml:space="preserve"> procedure</w:t>
      </w:r>
      <w:bookmarkEnd w:id="2709"/>
    </w:p>
    <w:p w14:paraId="1FD85091" w14:textId="2AEF71C5" w:rsidR="00542551" w:rsidRPr="002E2F51" w:rsidRDefault="00542551" w:rsidP="00542551">
      <w:pPr>
        <w:pStyle w:val="a2"/>
      </w:pPr>
      <w:r w:rsidRPr="002E2F51">
        <w:t xml:space="preserve">The PB-Remote Send PDU procedure is used to send a Provisioning PDU from the PB-Remote Provisioning Server over an open provisioning bearer to the unprovisioned device or </w:t>
      </w:r>
      <w:r w:rsidR="002229F4">
        <w:t xml:space="preserve">to the </w:t>
      </w:r>
      <w:r w:rsidR="00137E47">
        <w:t>Device Key Refresh Interface</w:t>
      </w:r>
      <w:r w:rsidRPr="002E2F51">
        <w:t>. The procedure accepts one parameter</w:t>
      </w:r>
      <w:r>
        <w:t>:</w:t>
      </w:r>
      <w:r w:rsidRPr="002E2F51">
        <w:t xml:space="preserve"> Provisioning PDU. The procedure can either succeed or fail depending on the outcome of the </w:t>
      </w:r>
      <w:r w:rsidR="00D0603E" w:rsidRPr="002E2F51">
        <w:t xml:space="preserve">Provisioning </w:t>
      </w:r>
      <w:r w:rsidRPr="002E2F51">
        <w:t>PDU delivery.</w:t>
      </w:r>
    </w:p>
    <w:p w14:paraId="4897989A" w14:textId="77777777" w:rsidR="00542551" w:rsidRPr="002E2F51" w:rsidRDefault="00542551" w:rsidP="00542551">
      <w:pPr>
        <w:pStyle w:val="a2"/>
      </w:pPr>
      <w:r w:rsidRPr="003E544C">
        <w:rPr>
          <w:rStyle w:val="DocumentHyperlink"/>
        </w:rPr>
        <w:t>Table 5.8</w:t>
      </w:r>
      <w:r w:rsidRPr="002E2F51">
        <w:t xml:space="preserve"> defines the results for the PB-Remote Send PDU procedure.</w:t>
      </w:r>
    </w:p>
    <w:tbl>
      <w:tblPr>
        <w:tblStyle w:val="af2"/>
        <w:tblW w:w="0" w:type="auto"/>
        <w:tblLook w:val="04A0" w:firstRow="1" w:lastRow="0" w:firstColumn="1" w:lastColumn="0" w:noHBand="0" w:noVBand="1"/>
      </w:tblPr>
      <w:tblGrid>
        <w:gridCol w:w="2287"/>
        <w:gridCol w:w="3348"/>
        <w:gridCol w:w="3381"/>
      </w:tblGrid>
      <w:tr w:rsidR="00542551" w:rsidRPr="000F30AF" w14:paraId="7BF2B688" w14:textId="77777777" w:rsidTr="00C358A3">
        <w:trPr>
          <w:tblHeader/>
        </w:trPr>
        <w:tc>
          <w:tcPr>
            <w:tcW w:w="2376" w:type="dxa"/>
            <w:shd w:val="clear" w:color="auto" w:fill="F2F2F2" w:themeFill="background1" w:themeFillShade="F2"/>
          </w:tcPr>
          <w:p w14:paraId="7AC6222F" w14:textId="3807819F" w:rsidR="00542551" w:rsidRPr="000F30AF" w:rsidRDefault="00542551" w:rsidP="00C358A3">
            <w:pPr>
              <w:pStyle w:val="Tableheading0"/>
              <w:rPr>
                <w:rStyle w:val="TableHeading"/>
                <w:rFonts w:asciiTheme="minorHAnsi" w:hAnsiTheme="minorHAnsi"/>
                <w:b/>
              </w:rPr>
            </w:pPr>
            <w:r w:rsidRPr="000F30AF">
              <w:rPr>
                <w:rStyle w:val="TableHeading"/>
                <w:rFonts w:asciiTheme="minorHAnsi" w:hAnsiTheme="minorHAnsi"/>
                <w:b/>
              </w:rPr>
              <w:t xml:space="preserve">Provisioning Bearer </w:t>
            </w:r>
            <w:r w:rsidR="002229F4">
              <w:rPr>
                <w:rStyle w:val="TableHeading"/>
                <w:rFonts w:asciiTheme="minorHAnsi" w:hAnsiTheme="minorHAnsi"/>
                <w:b/>
              </w:rPr>
              <w:t>o</w:t>
            </w:r>
            <w:r w:rsidR="002229F4">
              <w:rPr>
                <w:rStyle w:val="TableHeading"/>
                <w:b/>
              </w:rPr>
              <w:t>r procedure</w:t>
            </w:r>
          </w:p>
        </w:tc>
        <w:tc>
          <w:tcPr>
            <w:tcW w:w="3544" w:type="dxa"/>
            <w:shd w:val="clear" w:color="auto" w:fill="F2F2F2" w:themeFill="background1" w:themeFillShade="F2"/>
          </w:tcPr>
          <w:p w14:paraId="1E1A67E7" w14:textId="77777777" w:rsidR="00542551" w:rsidRPr="000F30AF" w:rsidRDefault="00542551" w:rsidP="00C358A3">
            <w:pPr>
              <w:pStyle w:val="Tableheading0"/>
              <w:rPr>
                <w:rStyle w:val="TableHeading"/>
                <w:rFonts w:asciiTheme="minorHAnsi" w:hAnsiTheme="minorHAnsi"/>
                <w:b/>
              </w:rPr>
            </w:pPr>
            <w:r w:rsidRPr="000F30AF">
              <w:rPr>
                <w:rStyle w:val="TableHeading"/>
                <w:rFonts w:asciiTheme="minorHAnsi" w:hAnsiTheme="minorHAnsi"/>
                <w:b/>
              </w:rPr>
              <w:t>Procedure Success</w:t>
            </w:r>
          </w:p>
        </w:tc>
        <w:tc>
          <w:tcPr>
            <w:tcW w:w="3580" w:type="dxa"/>
            <w:shd w:val="clear" w:color="auto" w:fill="F2F2F2" w:themeFill="background1" w:themeFillShade="F2"/>
          </w:tcPr>
          <w:p w14:paraId="7610C216" w14:textId="77777777" w:rsidR="00542551" w:rsidRPr="000F30AF" w:rsidRDefault="00542551" w:rsidP="00C358A3">
            <w:pPr>
              <w:pStyle w:val="Tableheading0"/>
              <w:rPr>
                <w:rStyle w:val="TableHeading"/>
                <w:rFonts w:asciiTheme="minorHAnsi" w:hAnsiTheme="minorHAnsi"/>
                <w:b/>
              </w:rPr>
            </w:pPr>
            <w:r w:rsidRPr="000F30AF">
              <w:rPr>
                <w:rStyle w:val="TableHeading"/>
                <w:rFonts w:asciiTheme="minorHAnsi" w:hAnsiTheme="minorHAnsi"/>
                <w:b/>
              </w:rPr>
              <w:t>Procedure Fail</w:t>
            </w:r>
          </w:p>
        </w:tc>
      </w:tr>
      <w:tr w:rsidR="00542551" w:rsidRPr="002E2F51" w14:paraId="1A1571B2" w14:textId="77777777" w:rsidTr="00C358A3">
        <w:tc>
          <w:tcPr>
            <w:tcW w:w="2376" w:type="dxa"/>
          </w:tcPr>
          <w:p w14:paraId="29517904" w14:textId="79F6B06D" w:rsidR="00542551" w:rsidRPr="002E2F51" w:rsidRDefault="002229F4" w:rsidP="00C358A3">
            <w:pPr>
              <w:pStyle w:val="TableText"/>
            </w:pPr>
            <w:r w:rsidRPr="002229F4">
              <w:t>Device Key Refresh procedure</w:t>
            </w:r>
          </w:p>
        </w:tc>
        <w:tc>
          <w:tcPr>
            <w:tcW w:w="3544" w:type="dxa"/>
          </w:tcPr>
          <w:p w14:paraId="359C60CD" w14:textId="57FECD7C" w:rsidR="00542551" w:rsidRPr="002E2F51" w:rsidRDefault="00542551" w:rsidP="00C358A3">
            <w:pPr>
              <w:pStyle w:val="TableText"/>
            </w:pPr>
            <w:r w:rsidRPr="002E2F51">
              <w:t xml:space="preserve">The Provisioning PDU is successfully delivered to the </w:t>
            </w:r>
            <w:r w:rsidR="00137E47">
              <w:t>Device Key Refresh Interface</w:t>
            </w:r>
            <w:r w:rsidRPr="002E2F51">
              <w:t xml:space="preserve"> (see Section </w:t>
            </w:r>
            <w:r w:rsidR="0097129F">
              <w:rPr>
                <w:rStyle w:val="DocumentHyperlink"/>
              </w:rPr>
              <w:t>3.10.8.2</w:t>
            </w:r>
            <w:r w:rsidRPr="002E2F51">
              <w:t>).</w:t>
            </w:r>
          </w:p>
        </w:tc>
        <w:tc>
          <w:tcPr>
            <w:tcW w:w="3580" w:type="dxa"/>
          </w:tcPr>
          <w:p w14:paraId="4B3A63DA" w14:textId="5825E06C" w:rsidR="00542551" w:rsidRPr="002E2F51" w:rsidRDefault="00542551" w:rsidP="00C358A3">
            <w:pPr>
              <w:pStyle w:val="TableText"/>
            </w:pPr>
            <w:r w:rsidRPr="002E2F51">
              <w:t xml:space="preserve">The Provisioning PDU delivery to the </w:t>
            </w:r>
            <w:r w:rsidR="00137E47">
              <w:t>Device Key Refresh Interface</w:t>
            </w:r>
            <w:r w:rsidRPr="002E2F51">
              <w:t xml:space="preserve"> fails.</w:t>
            </w:r>
          </w:p>
        </w:tc>
      </w:tr>
      <w:tr w:rsidR="00542551" w:rsidRPr="002E2F51" w14:paraId="5BB21846" w14:textId="77777777" w:rsidTr="00C358A3">
        <w:tc>
          <w:tcPr>
            <w:tcW w:w="2376" w:type="dxa"/>
          </w:tcPr>
          <w:p w14:paraId="43B788CA" w14:textId="77777777" w:rsidR="00542551" w:rsidRPr="002E2F51" w:rsidRDefault="00542551" w:rsidP="00C358A3">
            <w:pPr>
              <w:pStyle w:val="TableText"/>
            </w:pPr>
            <w:r w:rsidRPr="002E2F51">
              <w:t>PB-ADV</w:t>
            </w:r>
          </w:p>
        </w:tc>
        <w:tc>
          <w:tcPr>
            <w:tcW w:w="3544" w:type="dxa"/>
          </w:tcPr>
          <w:p w14:paraId="73078007" w14:textId="77777777" w:rsidR="00542551" w:rsidRPr="002E2F51" w:rsidRDefault="00542551" w:rsidP="00C358A3">
            <w:pPr>
              <w:pStyle w:val="TableText"/>
            </w:pPr>
            <w:r w:rsidRPr="002E2F51">
              <w:t xml:space="preserve">The Provisioning PDU is delivered successfully from the Provisioning Server to the unprovisioned device </w:t>
            </w:r>
            <w:r w:rsidRPr="002E2F51">
              <w:lastRenderedPageBreak/>
              <w:t xml:space="preserve">using the PB-ADV provisioning bearer (see Section </w:t>
            </w:r>
            <w:r w:rsidRPr="004057C1">
              <w:rPr>
                <w:rStyle w:val="DocumentHyperlink"/>
              </w:rPr>
              <w:t>5.3.3</w:t>
            </w:r>
            <w:r w:rsidRPr="002E2F51">
              <w:t>)</w:t>
            </w:r>
          </w:p>
        </w:tc>
        <w:tc>
          <w:tcPr>
            <w:tcW w:w="3580" w:type="dxa"/>
          </w:tcPr>
          <w:p w14:paraId="01C773CC" w14:textId="77777777" w:rsidR="00542551" w:rsidRPr="002E2F51" w:rsidRDefault="00542551" w:rsidP="00C358A3">
            <w:pPr>
              <w:pStyle w:val="TableText"/>
            </w:pPr>
            <w:r w:rsidRPr="002E2F51">
              <w:lastRenderedPageBreak/>
              <w:t xml:space="preserve">The Provisioning PDU delivery from the Provisioning Server to the </w:t>
            </w:r>
            <w:r w:rsidRPr="002E2F51">
              <w:lastRenderedPageBreak/>
              <w:t>unprovisioned device using the PB-ADV bearer fails.</w:t>
            </w:r>
          </w:p>
        </w:tc>
      </w:tr>
      <w:tr w:rsidR="00542551" w:rsidRPr="002E2F51" w14:paraId="55F52928" w14:textId="77777777" w:rsidTr="00C358A3">
        <w:tc>
          <w:tcPr>
            <w:tcW w:w="2376" w:type="dxa"/>
          </w:tcPr>
          <w:p w14:paraId="5A5A13FE" w14:textId="77777777" w:rsidR="00542551" w:rsidRPr="002E2F51" w:rsidRDefault="00542551" w:rsidP="00C358A3">
            <w:pPr>
              <w:pStyle w:val="TableText"/>
            </w:pPr>
            <w:r w:rsidRPr="002E2F51">
              <w:lastRenderedPageBreak/>
              <w:t>PB-GATT</w:t>
            </w:r>
          </w:p>
        </w:tc>
        <w:tc>
          <w:tcPr>
            <w:tcW w:w="3544" w:type="dxa"/>
          </w:tcPr>
          <w:p w14:paraId="4CBDCA98" w14:textId="77777777" w:rsidR="00542551" w:rsidRPr="002E2F51" w:rsidRDefault="00542551" w:rsidP="00C358A3">
            <w:pPr>
              <w:pStyle w:val="TableText"/>
            </w:pPr>
            <w:r w:rsidRPr="002E2F51">
              <w:t xml:space="preserve">The Provisioning PDU is delivered successfully from the PB-Remote Provisioning Server acting as Provisioning Client to the unprovisioned device (Provisioning Server) using the PB-GATT bearer (see Section </w:t>
            </w:r>
            <w:r w:rsidRPr="004057C1">
              <w:rPr>
                <w:rStyle w:val="DocumentHyperlink"/>
              </w:rPr>
              <w:t>5.2.2</w:t>
            </w:r>
            <w:r w:rsidRPr="002E2F51">
              <w:t>).</w:t>
            </w:r>
          </w:p>
        </w:tc>
        <w:tc>
          <w:tcPr>
            <w:tcW w:w="3580" w:type="dxa"/>
          </w:tcPr>
          <w:p w14:paraId="28120276" w14:textId="77777777" w:rsidR="00542551" w:rsidRPr="002E2F51" w:rsidRDefault="00542551" w:rsidP="00C358A3">
            <w:pPr>
              <w:pStyle w:val="TableText"/>
            </w:pPr>
            <w:r w:rsidRPr="002E2F51">
              <w:t>The Provisioning PDU delivery from PB-Remote Provisioning Server to the unprovisioned device using the PB-GATT bearer fails.</w:t>
            </w:r>
          </w:p>
        </w:tc>
      </w:tr>
    </w:tbl>
    <w:p w14:paraId="3938B787" w14:textId="77777777" w:rsidR="00542551" w:rsidRPr="002E2F51" w:rsidRDefault="00542551" w:rsidP="00542551">
      <w:pPr>
        <w:pStyle w:val="a6"/>
      </w:pPr>
      <w:r w:rsidRPr="002E2F51">
        <w:t xml:space="preserve">Table </w:t>
      </w:r>
      <w:r w:rsidRPr="002E2F51">
        <w:rPr>
          <w:rStyle w:val="CaptionLabelChar"/>
          <w:rFonts w:asciiTheme="minorHAnsi" w:hAnsiTheme="minorHAnsi" w:cstheme="minorBidi"/>
          <w:b w:val="0"/>
          <w:noProof/>
          <w:color w:val="3E434A" w:themeColor="text2"/>
          <w:sz w:val="18"/>
          <w:szCs w:val="18"/>
        </w:rPr>
        <w:t>5</w:t>
      </w:r>
      <w:r w:rsidRPr="002E2F51">
        <w:rPr>
          <w:rStyle w:val="CaptionLabelChar"/>
          <w:rFonts w:asciiTheme="minorHAnsi" w:hAnsiTheme="minorHAnsi" w:cstheme="minorBidi"/>
          <w:b w:val="0"/>
          <w:color w:val="3E434A" w:themeColor="text2"/>
          <w:sz w:val="18"/>
          <w:szCs w:val="18"/>
        </w:rPr>
        <w:t>.</w:t>
      </w:r>
      <w:r w:rsidRPr="002E2F51">
        <w:rPr>
          <w:rStyle w:val="CaptionLabelChar"/>
          <w:rFonts w:asciiTheme="minorHAnsi" w:hAnsiTheme="minorHAnsi" w:cstheme="minorBidi"/>
          <w:b w:val="0"/>
          <w:noProof/>
          <w:color w:val="3E434A" w:themeColor="text2"/>
          <w:sz w:val="18"/>
          <w:szCs w:val="18"/>
        </w:rPr>
        <w:t>8</w:t>
      </w:r>
      <w:r w:rsidRPr="002E2F51">
        <w:t>. PB-Remote Send PDU procedure</w:t>
      </w:r>
    </w:p>
    <w:p w14:paraId="4FE58145" w14:textId="77777777" w:rsidR="00542551" w:rsidRPr="004F238A" w:rsidRDefault="00542551" w:rsidP="00542551">
      <w:pPr>
        <w:pStyle w:val="50"/>
        <w:numPr>
          <w:ilvl w:val="0"/>
          <w:numId w:val="0"/>
        </w:numPr>
      </w:pPr>
      <w:bookmarkStart w:id="2710" w:name="_Ref494198385"/>
      <w:bookmarkStart w:id="2711" w:name="_Ref516841838"/>
      <w:r w:rsidRPr="004F238A">
        <w:t>5.2.</w:t>
      </w:r>
      <w:r>
        <w:t>3</w:t>
      </w:r>
      <w:r w:rsidRPr="004F238A">
        <w:t>.3.4 PB-Remote Receive PDU</w:t>
      </w:r>
      <w:bookmarkEnd w:id="2710"/>
      <w:r w:rsidRPr="004F238A">
        <w:t xml:space="preserve"> procedure</w:t>
      </w:r>
      <w:bookmarkEnd w:id="2711"/>
    </w:p>
    <w:p w14:paraId="329D1BFE" w14:textId="3652DD55" w:rsidR="00542551" w:rsidRPr="002E2F51" w:rsidRDefault="00542551" w:rsidP="00542551">
      <w:pPr>
        <w:pStyle w:val="a2"/>
      </w:pPr>
      <w:r w:rsidRPr="002E2F51">
        <w:t xml:space="preserve">The PB-Remote Receive PDU </w:t>
      </w:r>
      <w:commentRangeStart w:id="2712"/>
      <w:commentRangeStart w:id="2713"/>
      <w:r w:rsidRPr="002E2F51">
        <w:t xml:space="preserve">procedure is used to receive </w:t>
      </w:r>
      <w:commentRangeEnd w:id="2712"/>
      <w:r w:rsidR="004C7429">
        <w:rPr>
          <w:rStyle w:val="af4"/>
        </w:rPr>
        <w:commentReference w:id="2712"/>
      </w:r>
      <w:commentRangeEnd w:id="2713"/>
      <w:r w:rsidR="009E1F9A">
        <w:rPr>
          <w:rStyle w:val="af4"/>
        </w:rPr>
        <w:commentReference w:id="2713"/>
      </w:r>
      <w:r w:rsidRPr="002E2F51">
        <w:t xml:space="preserve">a Provisioning PDU sent by the PB-Remote Provisioning Server over an open provisioning bearer from the unprovisioned device or from the </w:t>
      </w:r>
      <w:r w:rsidR="00137E47">
        <w:t>Device Key Refresh Interface</w:t>
      </w:r>
      <w:r w:rsidRPr="002E2F51">
        <w:t xml:space="preserve">. The procedure can either succeed or fail depending on the outcome of the PDU delivery. The </w:t>
      </w:r>
      <w:r>
        <w:t xml:space="preserve">output of the </w:t>
      </w:r>
      <w:r w:rsidRPr="002E2F51">
        <w:t xml:space="preserve">procedure </w:t>
      </w:r>
      <w:r>
        <w:t xml:space="preserve">is </w:t>
      </w:r>
      <w:r w:rsidRPr="002E2F51">
        <w:t>the transferred Provisioning PDU.</w:t>
      </w:r>
    </w:p>
    <w:p w14:paraId="5047B6A4" w14:textId="1E6921FB" w:rsidR="00542551" w:rsidRPr="002E2F51" w:rsidRDefault="00542551" w:rsidP="00542551">
      <w:pPr>
        <w:pStyle w:val="a2"/>
      </w:pPr>
      <w:r w:rsidRPr="003E544C">
        <w:rPr>
          <w:rStyle w:val="DocumentHyperlink"/>
        </w:rPr>
        <w:t>Table 5.</w:t>
      </w:r>
      <w:r w:rsidR="00AB5AFE">
        <w:rPr>
          <w:rStyle w:val="DocumentHyperlink"/>
        </w:rPr>
        <w:t>9</w:t>
      </w:r>
      <w:r w:rsidR="00AB5AFE" w:rsidRPr="002E2F51">
        <w:t xml:space="preserve"> </w:t>
      </w:r>
      <w:r w:rsidRPr="002E2F51">
        <w:t>defines the results for the PB-Remote Receive PDU procedure.</w:t>
      </w:r>
    </w:p>
    <w:tbl>
      <w:tblPr>
        <w:tblStyle w:val="af2"/>
        <w:tblW w:w="0" w:type="auto"/>
        <w:tblLook w:val="04A0" w:firstRow="1" w:lastRow="0" w:firstColumn="1" w:lastColumn="0" w:noHBand="0" w:noVBand="1"/>
      </w:tblPr>
      <w:tblGrid>
        <w:gridCol w:w="2287"/>
        <w:gridCol w:w="3348"/>
        <w:gridCol w:w="3381"/>
      </w:tblGrid>
      <w:tr w:rsidR="00542551" w:rsidRPr="004F238A" w14:paraId="15C15733" w14:textId="77777777" w:rsidTr="00C358A3">
        <w:trPr>
          <w:tblHeader/>
        </w:trPr>
        <w:tc>
          <w:tcPr>
            <w:tcW w:w="2376" w:type="dxa"/>
            <w:shd w:val="clear" w:color="auto" w:fill="F2F2F2" w:themeFill="background1" w:themeFillShade="F2"/>
          </w:tcPr>
          <w:p w14:paraId="6A368379" w14:textId="6177BB03" w:rsidR="00542551" w:rsidRPr="004F238A" w:rsidRDefault="00542551" w:rsidP="00C358A3">
            <w:pPr>
              <w:pStyle w:val="Tableheading0"/>
              <w:rPr>
                <w:rStyle w:val="TableHeading"/>
                <w:rFonts w:asciiTheme="minorHAnsi" w:hAnsiTheme="minorHAnsi"/>
                <w:b/>
              </w:rPr>
            </w:pPr>
            <w:r w:rsidRPr="004F238A">
              <w:rPr>
                <w:rStyle w:val="TableHeading"/>
                <w:rFonts w:asciiTheme="minorHAnsi" w:hAnsiTheme="minorHAnsi"/>
                <w:b/>
              </w:rPr>
              <w:t xml:space="preserve">Provisioning Bearer </w:t>
            </w:r>
            <w:r w:rsidR="00D0603E">
              <w:rPr>
                <w:rStyle w:val="TableHeading"/>
                <w:rFonts w:asciiTheme="minorHAnsi" w:hAnsiTheme="minorHAnsi"/>
                <w:b/>
              </w:rPr>
              <w:t>o</w:t>
            </w:r>
            <w:r w:rsidR="00D0603E">
              <w:rPr>
                <w:rStyle w:val="TableHeading"/>
                <w:b/>
              </w:rPr>
              <w:t>r procedure</w:t>
            </w:r>
          </w:p>
        </w:tc>
        <w:tc>
          <w:tcPr>
            <w:tcW w:w="3544" w:type="dxa"/>
            <w:shd w:val="clear" w:color="auto" w:fill="F2F2F2" w:themeFill="background1" w:themeFillShade="F2"/>
          </w:tcPr>
          <w:p w14:paraId="485EA740" w14:textId="77777777" w:rsidR="00542551" w:rsidRPr="004F238A" w:rsidRDefault="00542551" w:rsidP="00C358A3">
            <w:pPr>
              <w:pStyle w:val="Tableheading0"/>
              <w:rPr>
                <w:rStyle w:val="TableHeading"/>
                <w:rFonts w:asciiTheme="minorHAnsi" w:hAnsiTheme="minorHAnsi"/>
                <w:b/>
              </w:rPr>
            </w:pPr>
            <w:r w:rsidRPr="004F238A">
              <w:rPr>
                <w:rStyle w:val="TableHeading"/>
                <w:rFonts w:asciiTheme="minorHAnsi" w:hAnsiTheme="minorHAnsi"/>
                <w:b/>
              </w:rPr>
              <w:t>Procedure Success</w:t>
            </w:r>
          </w:p>
        </w:tc>
        <w:tc>
          <w:tcPr>
            <w:tcW w:w="3580" w:type="dxa"/>
            <w:shd w:val="clear" w:color="auto" w:fill="F2F2F2" w:themeFill="background1" w:themeFillShade="F2"/>
          </w:tcPr>
          <w:p w14:paraId="72432A79" w14:textId="77777777" w:rsidR="00542551" w:rsidRPr="004F238A" w:rsidRDefault="00542551" w:rsidP="00C358A3">
            <w:pPr>
              <w:pStyle w:val="Tableheading0"/>
              <w:rPr>
                <w:rStyle w:val="TableHeading"/>
                <w:rFonts w:asciiTheme="minorHAnsi" w:hAnsiTheme="minorHAnsi"/>
                <w:b/>
              </w:rPr>
            </w:pPr>
            <w:r w:rsidRPr="004F238A">
              <w:rPr>
                <w:rStyle w:val="TableHeading"/>
                <w:rFonts w:asciiTheme="minorHAnsi" w:hAnsiTheme="minorHAnsi"/>
                <w:b/>
              </w:rPr>
              <w:t>Procedure Fail</w:t>
            </w:r>
          </w:p>
        </w:tc>
      </w:tr>
      <w:tr w:rsidR="00542551" w:rsidRPr="002E2F51" w14:paraId="300AA8BE" w14:textId="77777777" w:rsidTr="00C358A3">
        <w:tc>
          <w:tcPr>
            <w:tcW w:w="2376" w:type="dxa"/>
          </w:tcPr>
          <w:p w14:paraId="353B0117" w14:textId="6C754F4F" w:rsidR="00542551" w:rsidRPr="002E2F51" w:rsidRDefault="00D0603E" w:rsidP="00C358A3">
            <w:pPr>
              <w:pStyle w:val="TableText"/>
            </w:pPr>
            <w:r w:rsidRPr="002229F4">
              <w:t>Device Key Refresh procedure</w:t>
            </w:r>
          </w:p>
        </w:tc>
        <w:tc>
          <w:tcPr>
            <w:tcW w:w="3544" w:type="dxa"/>
          </w:tcPr>
          <w:p w14:paraId="33A5A6B9" w14:textId="46AF08A3" w:rsidR="00542551" w:rsidRPr="002E2F51" w:rsidRDefault="00542551" w:rsidP="00C358A3">
            <w:pPr>
              <w:pStyle w:val="TableText"/>
            </w:pPr>
            <w:r w:rsidRPr="002E2F51">
              <w:t xml:space="preserve">The Provisioning PDU is successfully delivered from the </w:t>
            </w:r>
            <w:r w:rsidR="00137E47">
              <w:t>Device Key Refresh Interface</w:t>
            </w:r>
            <w:r w:rsidRPr="002E2F51">
              <w:t xml:space="preserve"> (see Section </w:t>
            </w:r>
            <w:r w:rsidR="0097129F">
              <w:rPr>
                <w:rStyle w:val="DocumentHyperlink"/>
              </w:rPr>
              <w:t>3.10.8.2</w:t>
            </w:r>
            <w:r w:rsidRPr="002E2F51">
              <w:t>).</w:t>
            </w:r>
          </w:p>
        </w:tc>
        <w:tc>
          <w:tcPr>
            <w:tcW w:w="3580" w:type="dxa"/>
          </w:tcPr>
          <w:p w14:paraId="74F9D91A" w14:textId="0967A1F4" w:rsidR="00542551" w:rsidRPr="002E2F51" w:rsidRDefault="00542551" w:rsidP="00C358A3">
            <w:pPr>
              <w:pStyle w:val="TableText"/>
            </w:pPr>
            <w:r w:rsidRPr="002E2F51">
              <w:t xml:space="preserve">The Provisioning PDU delivery via the </w:t>
            </w:r>
            <w:r w:rsidR="00137E47">
              <w:t>Device Key Refresh Interface</w:t>
            </w:r>
            <w:r w:rsidRPr="002E2F51">
              <w:t xml:space="preserve"> fails.</w:t>
            </w:r>
          </w:p>
        </w:tc>
      </w:tr>
      <w:tr w:rsidR="00542551" w:rsidRPr="002E2F51" w14:paraId="31C66908" w14:textId="77777777" w:rsidTr="00C358A3">
        <w:tc>
          <w:tcPr>
            <w:tcW w:w="2376" w:type="dxa"/>
          </w:tcPr>
          <w:p w14:paraId="23F842E3" w14:textId="77777777" w:rsidR="00542551" w:rsidRPr="002E2F51" w:rsidRDefault="00542551" w:rsidP="00C358A3">
            <w:pPr>
              <w:pStyle w:val="TableText"/>
            </w:pPr>
            <w:r w:rsidRPr="002E2F51">
              <w:t>PB-ADV</w:t>
            </w:r>
          </w:p>
        </w:tc>
        <w:tc>
          <w:tcPr>
            <w:tcW w:w="3544" w:type="dxa"/>
          </w:tcPr>
          <w:p w14:paraId="062ACB58" w14:textId="77777777" w:rsidR="00542551" w:rsidRPr="002E2F51" w:rsidRDefault="00542551" w:rsidP="00C358A3">
            <w:pPr>
              <w:pStyle w:val="TableText"/>
            </w:pPr>
            <w:r w:rsidRPr="002E2F51">
              <w:t xml:space="preserve">The Provisioning PDU is delivered successfully from the unprovisioned device to the PB-Remote Provisioning Server using the PB-ADV bearer (see Section </w:t>
            </w:r>
            <w:r w:rsidRPr="004057C1">
              <w:rPr>
                <w:rStyle w:val="DocumentHyperlink"/>
              </w:rPr>
              <w:t>5.3.3</w:t>
            </w:r>
            <w:r w:rsidRPr="002E2F51">
              <w:t>)</w:t>
            </w:r>
          </w:p>
        </w:tc>
        <w:tc>
          <w:tcPr>
            <w:tcW w:w="3580" w:type="dxa"/>
          </w:tcPr>
          <w:p w14:paraId="32C7B062" w14:textId="614277C8" w:rsidR="00542551" w:rsidRPr="002E2F51" w:rsidRDefault="00542551" w:rsidP="00C358A3">
            <w:pPr>
              <w:pStyle w:val="TableText"/>
            </w:pPr>
            <w:r w:rsidRPr="002E2F51">
              <w:t xml:space="preserve">The Provisioning PDU delivery from the </w:t>
            </w:r>
            <w:r w:rsidR="00ED58AF" w:rsidRPr="002E2F51">
              <w:t xml:space="preserve">unprovisioned device </w:t>
            </w:r>
            <w:r w:rsidRPr="002E2F51">
              <w:t xml:space="preserve">to the </w:t>
            </w:r>
            <w:r w:rsidR="00ED58AF" w:rsidRPr="002E2F51">
              <w:t xml:space="preserve">PB-Remote Provisioning Server </w:t>
            </w:r>
            <w:r w:rsidRPr="002E2F51">
              <w:t xml:space="preserve">using </w:t>
            </w:r>
            <w:r w:rsidR="00EB494B">
              <w:t xml:space="preserve">the </w:t>
            </w:r>
            <w:r w:rsidRPr="002E2F51">
              <w:t>PB-ADV bearer fails.</w:t>
            </w:r>
          </w:p>
        </w:tc>
      </w:tr>
      <w:tr w:rsidR="00542551" w:rsidRPr="002E2F51" w14:paraId="7141AD37" w14:textId="77777777" w:rsidTr="00C358A3">
        <w:tc>
          <w:tcPr>
            <w:tcW w:w="2376" w:type="dxa"/>
          </w:tcPr>
          <w:p w14:paraId="23B8320C" w14:textId="77777777" w:rsidR="00542551" w:rsidRPr="002E2F51" w:rsidRDefault="00542551" w:rsidP="00C358A3">
            <w:pPr>
              <w:pStyle w:val="TableText"/>
            </w:pPr>
            <w:r w:rsidRPr="002E2F51">
              <w:t>PB-GATT</w:t>
            </w:r>
          </w:p>
        </w:tc>
        <w:tc>
          <w:tcPr>
            <w:tcW w:w="3544" w:type="dxa"/>
          </w:tcPr>
          <w:p w14:paraId="6C64BD8A" w14:textId="77777777" w:rsidR="00542551" w:rsidRPr="002E2F51" w:rsidRDefault="00542551" w:rsidP="00C358A3">
            <w:pPr>
              <w:pStyle w:val="TableText"/>
            </w:pPr>
            <w:r w:rsidRPr="002E2F51">
              <w:t xml:space="preserve">The Provisioning PDU is delivered successfully from the PB-Remote Provisioning Server acting as Provisioning Client to the unprovisioned device (Provisioning Server) using the PB-GATT bearer (see Section </w:t>
            </w:r>
            <w:r w:rsidRPr="004057C1">
              <w:rPr>
                <w:rStyle w:val="DocumentHyperlink"/>
              </w:rPr>
              <w:t>5.2.2</w:t>
            </w:r>
            <w:r w:rsidRPr="002E2F51">
              <w:t>).</w:t>
            </w:r>
          </w:p>
        </w:tc>
        <w:tc>
          <w:tcPr>
            <w:tcW w:w="3580" w:type="dxa"/>
          </w:tcPr>
          <w:p w14:paraId="6FC84666" w14:textId="10CA05F0" w:rsidR="00542551" w:rsidRPr="002E2F51" w:rsidRDefault="00542551" w:rsidP="00C358A3">
            <w:pPr>
              <w:pStyle w:val="TableText"/>
            </w:pPr>
            <w:r w:rsidRPr="002E2F51">
              <w:t xml:space="preserve">The Provisioning PDU delivery from </w:t>
            </w:r>
            <w:r w:rsidR="00ED58AF" w:rsidRPr="002E2F51">
              <w:t xml:space="preserve">unprovisioned device </w:t>
            </w:r>
            <w:r w:rsidRPr="002E2F51">
              <w:t xml:space="preserve">to the </w:t>
            </w:r>
            <w:r w:rsidR="00ED58AF" w:rsidRPr="002E2F51">
              <w:t>PB-Remote Provisioning Server</w:t>
            </w:r>
            <w:r w:rsidR="00ED58AF" w:rsidRPr="002E2F51" w:rsidDel="00ED58AF">
              <w:t xml:space="preserve"> </w:t>
            </w:r>
            <w:r w:rsidRPr="002E2F51">
              <w:t>using the PB-GATT bearer fails.</w:t>
            </w:r>
          </w:p>
        </w:tc>
      </w:tr>
    </w:tbl>
    <w:p w14:paraId="7F9F020D" w14:textId="77777777" w:rsidR="00542551" w:rsidRPr="002E2F51" w:rsidRDefault="00542551" w:rsidP="00542551">
      <w:pPr>
        <w:pStyle w:val="a6"/>
      </w:pPr>
      <w:r w:rsidRPr="002E2F51">
        <w:t xml:space="preserve">Table </w:t>
      </w:r>
      <w:r w:rsidRPr="002E2F51">
        <w:rPr>
          <w:rStyle w:val="CaptionLabelChar"/>
          <w:rFonts w:asciiTheme="minorHAnsi" w:hAnsiTheme="minorHAnsi" w:cstheme="minorBidi"/>
          <w:b w:val="0"/>
          <w:noProof/>
          <w:color w:val="3E434A" w:themeColor="text2"/>
          <w:sz w:val="18"/>
          <w:szCs w:val="18"/>
        </w:rPr>
        <w:t>5</w:t>
      </w:r>
      <w:r w:rsidRPr="002E2F51">
        <w:rPr>
          <w:rStyle w:val="CaptionLabelChar"/>
          <w:rFonts w:asciiTheme="minorHAnsi" w:hAnsiTheme="minorHAnsi" w:cstheme="minorBidi"/>
          <w:b w:val="0"/>
          <w:color w:val="3E434A" w:themeColor="text2"/>
          <w:sz w:val="18"/>
          <w:szCs w:val="18"/>
        </w:rPr>
        <w:t>.</w:t>
      </w:r>
      <w:r w:rsidRPr="002E2F51">
        <w:rPr>
          <w:rStyle w:val="CaptionLabelChar"/>
          <w:rFonts w:asciiTheme="minorHAnsi" w:hAnsiTheme="minorHAnsi" w:cstheme="minorBidi"/>
          <w:b w:val="0"/>
          <w:noProof/>
          <w:color w:val="3E434A" w:themeColor="text2"/>
          <w:sz w:val="18"/>
          <w:szCs w:val="18"/>
        </w:rPr>
        <w:t>9</w:t>
      </w:r>
      <w:r w:rsidRPr="002E2F51">
        <w:t>. PB-Remote Receive PDU procedure</w:t>
      </w:r>
    </w:p>
    <w:p w14:paraId="6AAACF80" w14:textId="1E9CFFD0" w:rsidR="004C2D0F" w:rsidRPr="00CC2745" w:rsidRDefault="00CC2745" w:rsidP="00CC2745">
      <w:pPr>
        <w:rPr>
          <w:rStyle w:val="InstructionalText"/>
          <w:color w:val="auto"/>
        </w:rPr>
      </w:pPr>
      <w:r>
        <w:rPr>
          <w:rStyle w:val="InstructionalText"/>
        </w:rPr>
        <w:t>[End of new text]</w:t>
      </w:r>
    </w:p>
    <w:p w14:paraId="68C2EE80" w14:textId="1D5BED49" w:rsidR="00137973" w:rsidRDefault="00137973" w:rsidP="007F4D3C">
      <w:pPr>
        <w:pStyle w:val="a2"/>
      </w:pPr>
      <w:r>
        <w:rPr>
          <w:rStyle w:val="InstructionalText"/>
        </w:rPr>
        <w:t xml:space="preserve">[Modify section 5.4.1.10 by adding </w:t>
      </w:r>
      <w:r w:rsidRPr="00137973">
        <w:rPr>
          <w:rStyle w:val="InstructionalText"/>
        </w:rPr>
        <w:t>Invalid Data</w:t>
      </w:r>
      <w:r>
        <w:rPr>
          <w:rStyle w:val="InstructionalText"/>
        </w:rPr>
        <w:t xml:space="preserve"> value to the Error Code]</w:t>
      </w:r>
    </w:p>
    <w:p w14:paraId="789E2C2F" w14:textId="62155DF8" w:rsidR="00542551" w:rsidRDefault="00542551" w:rsidP="00542551">
      <w:pPr>
        <w:pStyle w:val="40"/>
        <w:numPr>
          <w:ilvl w:val="0"/>
          <w:numId w:val="0"/>
        </w:numPr>
      </w:pPr>
      <w:bookmarkStart w:id="2714" w:name="_Toc527039269"/>
      <w:r>
        <w:t>5.4.1.10 Provisioning Failed</w:t>
      </w:r>
      <w:bookmarkEnd w:id="2714"/>
    </w:p>
    <w:p w14:paraId="6711EF39" w14:textId="77777777" w:rsidR="00542551" w:rsidRDefault="00542551" w:rsidP="00542551">
      <w:r>
        <w:t xml:space="preserve">The device sends this PDU if it fails to process a received provisioning protocol PDU. The format of the parameters for this PDU is defined in </w:t>
      </w:r>
      <w:r w:rsidRPr="00954C50">
        <w:rPr>
          <w:rStyle w:val="DocumentHyperlink"/>
        </w:rPr>
        <w:t>Table 5.37</w:t>
      </w:r>
      <w:r>
        <w:t>.</w:t>
      </w:r>
    </w:p>
    <w:tbl>
      <w:tblPr>
        <w:tblStyle w:val="af2"/>
        <w:tblW w:w="0" w:type="auto"/>
        <w:tblLook w:val="04A0" w:firstRow="1" w:lastRow="0" w:firstColumn="1" w:lastColumn="0" w:noHBand="0" w:noVBand="1"/>
      </w:tblPr>
      <w:tblGrid>
        <w:gridCol w:w="1417"/>
        <w:gridCol w:w="995"/>
        <w:gridCol w:w="4960"/>
      </w:tblGrid>
      <w:tr w:rsidR="00542551" w14:paraId="44AE9F81" w14:textId="77777777" w:rsidTr="00C358A3">
        <w:tc>
          <w:tcPr>
            <w:tcW w:w="1417" w:type="dxa"/>
          </w:tcPr>
          <w:p w14:paraId="36134A21" w14:textId="77777777" w:rsidR="00542551" w:rsidRPr="00954C50" w:rsidRDefault="00542551" w:rsidP="004057C1">
            <w:pPr>
              <w:keepNext/>
              <w:keepLines/>
              <w:rPr>
                <w:rStyle w:val="TableHeading"/>
              </w:rPr>
            </w:pPr>
            <w:r w:rsidRPr="00954C50">
              <w:rPr>
                <w:rStyle w:val="TableHeading"/>
              </w:rPr>
              <w:lastRenderedPageBreak/>
              <w:t>Field</w:t>
            </w:r>
          </w:p>
        </w:tc>
        <w:tc>
          <w:tcPr>
            <w:tcW w:w="995" w:type="dxa"/>
          </w:tcPr>
          <w:p w14:paraId="1D0FA776" w14:textId="77777777" w:rsidR="00542551" w:rsidRPr="00954C50" w:rsidRDefault="00542551" w:rsidP="00C358A3">
            <w:pPr>
              <w:rPr>
                <w:rStyle w:val="TableHeading"/>
              </w:rPr>
            </w:pPr>
            <w:r w:rsidRPr="00954C50">
              <w:rPr>
                <w:rStyle w:val="TableHeading"/>
              </w:rPr>
              <w:t>Size</w:t>
            </w:r>
          </w:p>
          <w:p w14:paraId="7C981AAD" w14:textId="77777777" w:rsidR="00542551" w:rsidRPr="00954C50" w:rsidRDefault="00542551" w:rsidP="00C358A3">
            <w:pPr>
              <w:rPr>
                <w:rStyle w:val="TableHeading"/>
              </w:rPr>
            </w:pPr>
            <w:r w:rsidRPr="00954C50">
              <w:rPr>
                <w:rStyle w:val="TableHeading"/>
              </w:rPr>
              <w:t>(octets)</w:t>
            </w:r>
          </w:p>
        </w:tc>
        <w:tc>
          <w:tcPr>
            <w:tcW w:w="4960" w:type="dxa"/>
          </w:tcPr>
          <w:p w14:paraId="7244639E" w14:textId="77777777" w:rsidR="00542551" w:rsidRPr="00954C50" w:rsidRDefault="00542551" w:rsidP="00C358A3">
            <w:pPr>
              <w:rPr>
                <w:rStyle w:val="TableHeading"/>
              </w:rPr>
            </w:pPr>
            <w:r w:rsidRPr="00954C50">
              <w:rPr>
                <w:rStyle w:val="TableHeading"/>
              </w:rPr>
              <w:t>Notes</w:t>
            </w:r>
          </w:p>
        </w:tc>
      </w:tr>
      <w:tr w:rsidR="00542551" w14:paraId="07FB8148" w14:textId="77777777" w:rsidTr="00C358A3">
        <w:tc>
          <w:tcPr>
            <w:tcW w:w="1417" w:type="dxa"/>
          </w:tcPr>
          <w:p w14:paraId="7A2A027C" w14:textId="591008E8" w:rsidR="00542551" w:rsidRDefault="00542551" w:rsidP="00C358A3">
            <w:r>
              <w:t>Error Code</w:t>
            </w:r>
          </w:p>
        </w:tc>
        <w:tc>
          <w:tcPr>
            <w:tcW w:w="995" w:type="dxa"/>
          </w:tcPr>
          <w:p w14:paraId="38AE3B18" w14:textId="77777777" w:rsidR="00542551" w:rsidRDefault="00542551" w:rsidP="00C358A3">
            <w:r>
              <w:t>1</w:t>
            </w:r>
          </w:p>
        </w:tc>
        <w:tc>
          <w:tcPr>
            <w:tcW w:w="4960" w:type="dxa"/>
          </w:tcPr>
          <w:p w14:paraId="0F1DDEDD" w14:textId="32E330ED" w:rsidR="00542551" w:rsidRDefault="00542551" w:rsidP="00C358A3">
            <w:pPr>
              <w:keepNext/>
            </w:pPr>
            <w:r>
              <w:t>This represents a specific error in the provisioning protocol encountered by a device</w:t>
            </w:r>
            <w:r w:rsidR="00CD4321">
              <w:t>.</w:t>
            </w:r>
          </w:p>
        </w:tc>
      </w:tr>
    </w:tbl>
    <w:p w14:paraId="569B5516" w14:textId="77777777" w:rsidR="00542551" w:rsidRDefault="00542551" w:rsidP="00542551">
      <w:pPr>
        <w:pStyle w:val="a6"/>
      </w:pPr>
      <w:r>
        <w:t>Table</w:t>
      </w:r>
      <w:r w:rsidRPr="00954C50">
        <w:t xml:space="preserve"> </w:t>
      </w:r>
      <w:r>
        <w:t>5.37: Provisioning Failed PDU parameters format</w:t>
      </w:r>
    </w:p>
    <w:p w14:paraId="201C1419" w14:textId="77777777" w:rsidR="00542551" w:rsidRDefault="00542551" w:rsidP="00542551">
      <w:r>
        <w:t xml:space="preserve">The Provisioning Error Codes are defined in </w:t>
      </w:r>
      <w:r w:rsidRPr="00954C50">
        <w:rPr>
          <w:rStyle w:val="DocumentHyperlink"/>
        </w:rPr>
        <w:t>Table 5.38</w:t>
      </w:r>
      <w:r>
        <w:t>.</w:t>
      </w:r>
    </w:p>
    <w:tbl>
      <w:tblPr>
        <w:tblStyle w:val="af2"/>
        <w:tblW w:w="9699" w:type="dxa"/>
        <w:tblLook w:val="04A0" w:firstRow="1" w:lastRow="0" w:firstColumn="1" w:lastColumn="0" w:noHBand="0" w:noVBand="1"/>
      </w:tblPr>
      <w:tblGrid>
        <w:gridCol w:w="1294"/>
        <w:gridCol w:w="2184"/>
        <w:gridCol w:w="6221"/>
      </w:tblGrid>
      <w:tr w:rsidR="00542551" w:rsidRPr="00954C50" w14:paraId="70503DA5" w14:textId="77777777" w:rsidTr="000469FA">
        <w:trPr>
          <w:tblHeader/>
        </w:trPr>
        <w:tc>
          <w:tcPr>
            <w:tcW w:w="1294" w:type="dxa"/>
          </w:tcPr>
          <w:p w14:paraId="703BB428" w14:textId="77777777" w:rsidR="00542551" w:rsidRPr="00954C50" w:rsidRDefault="00542551" w:rsidP="00C358A3">
            <w:pPr>
              <w:rPr>
                <w:rStyle w:val="TableHeading"/>
              </w:rPr>
            </w:pPr>
            <w:r w:rsidRPr="00954C50">
              <w:rPr>
                <w:rStyle w:val="TableHeading"/>
              </w:rPr>
              <w:t>Value</w:t>
            </w:r>
          </w:p>
        </w:tc>
        <w:tc>
          <w:tcPr>
            <w:tcW w:w="2184" w:type="dxa"/>
          </w:tcPr>
          <w:p w14:paraId="3D7B61C3" w14:textId="77777777" w:rsidR="00542551" w:rsidRPr="00954C50" w:rsidRDefault="00542551" w:rsidP="00C358A3">
            <w:pPr>
              <w:rPr>
                <w:rStyle w:val="TableHeading"/>
              </w:rPr>
            </w:pPr>
            <w:r w:rsidRPr="00CF4A57">
              <w:rPr>
                <w:rStyle w:val="TableHeading"/>
              </w:rPr>
              <w:t>Name</w:t>
            </w:r>
          </w:p>
        </w:tc>
        <w:tc>
          <w:tcPr>
            <w:tcW w:w="6221" w:type="dxa"/>
          </w:tcPr>
          <w:p w14:paraId="416239CD" w14:textId="77777777" w:rsidR="00542551" w:rsidRPr="00954C50" w:rsidRDefault="00542551" w:rsidP="00C358A3">
            <w:pPr>
              <w:rPr>
                <w:rStyle w:val="TableHeading"/>
              </w:rPr>
            </w:pPr>
            <w:r w:rsidRPr="00CF4A57">
              <w:rPr>
                <w:rStyle w:val="TableHeading"/>
              </w:rPr>
              <w:t>Description</w:t>
            </w:r>
          </w:p>
        </w:tc>
      </w:tr>
      <w:tr w:rsidR="00542551" w14:paraId="47C99A4D" w14:textId="77777777" w:rsidTr="00C358A3">
        <w:tc>
          <w:tcPr>
            <w:tcW w:w="1294" w:type="dxa"/>
          </w:tcPr>
          <w:p w14:paraId="5159CA6B" w14:textId="77777777" w:rsidR="00542551" w:rsidRDefault="00542551" w:rsidP="00C358A3">
            <w:r>
              <w:t>0x00</w:t>
            </w:r>
          </w:p>
        </w:tc>
        <w:tc>
          <w:tcPr>
            <w:tcW w:w="2184" w:type="dxa"/>
          </w:tcPr>
          <w:p w14:paraId="7CB73EDD" w14:textId="77777777" w:rsidR="00542551" w:rsidRDefault="00542551" w:rsidP="00C358A3">
            <w:r>
              <w:t>Prohibited</w:t>
            </w:r>
          </w:p>
        </w:tc>
        <w:tc>
          <w:tcPr>
            <w:tcW w:w="6221" w:type="dxa"/>
          </w:tcPr>
          <w:p w14:paraId="1CF395E1" w14:textId="77777777" w:rsidR="00542551" w:rsidRDefault="00542551" w:rsidP="00C358A3">
            <w:pPr>
              <w:keepNext/>
            </w:pPr>
            <w:r>
              <w:t>Prohibited</w:t>
            </w:r>
          </w:p>
        </w:tc>
      </w:tr>
      <w:tr w:rsidR="00542551" w14:paraId="7BC811F8" w14:textId="77777777" w:rsidTr="00C358A3">
        <w:tc>
          <w:tcPr>
            <w:tcW w:w="1294" w:type="dxa"/>
          </w:tcPr>
          <w:p w14:paraId="1C315357" w14:textId="77777777" w:rsidR="00542551" w:rsidRDefault="00542551" w:rsidP="00C358A3">
            <w:r>
              <w:t>0x01</w:t>
            </w:r>
          </w:p>
        </w:tc>
        <w:tc>
          <w:tcPr>
            <w:tcW w:w="2184" w:type="dxa"/>
          </w:tcPr>
          <w:p w14:paraId="2B570281" w14:textId="77777777" w:rsidR="00542551" w:rsidRDefault="00542551" w:rsidP="00C358A3">
            <w:r>
              <w:t xml:space="preserve">Invalid PDU  </w:t>
            </w:r>
          </w:p>
        </w:tc>
        <w:tc>
          <w:tcPr>
            <w:tcW w:w="6221" w:type="dxa"/>
          </w:tcPr>
          <w:p w14:paraId="4407D6CB" w14:textId="7523618A" w:rsidR="00542551" w:rsidRDefault="00542551" w:rsidP="00C358A3">
            <w:pPr>
              <w:keepNext/>
            </w:pPr>
            <w:r>
              <w:t>The provisioning protocol PDU is not recognized by the device</w:t>
            </w:r>
            <w:r w:rsidR="00202009">
              <w:t>.</w:t>
            </w:r>
          </w:p>
        </w:tc>
      </w:tr>
      <w:tr w:rsidR="00542551" w14:paraId="4AFEF0CA" w14:textId="77777777" w:rsidTr="00C358A3">
        <w:tc>
          <w:tcPr>
            <w:tcW w:w="1294" w:type="dxa"/>
          </w:tcPr>
          <w:p w14:paraId="45664A55" w14:textId="77777777" w:rsidR="00542551" w:rsidRDefault="00542551" w:rsidP="00C358A3">
            <w:r>
              <w:t>0x02</w:t>
            </w:r>
          </w:p>
        </w:tc>
        <w:tc>
          <w:tcPr>
            <w:tcW w:w="2184" w:type="dxa"/>
          </w:tcPr>
          <w:p w14:paraId="003E86CF" w14:textId="77777777" w:rsidR="00542551" w:rsidRDefault="00542551" w:rsidP="00C358A3">
            <w:r>
              <w:t>Invalid Format</w:t>
            </w:r>
          </w:p>
        </w:tc>
        <w:tc>
          <w:tcPr>
            <w:tcW w:w="6221" w:type="dxa"/>
          </w:tcPr>
          <w:p w14:paraId="79C66433" w14:textId="5947FE1D" w:rsidR="00542551" w:rsidRDefault="00542551" w:rsidP="00C358A3">
            <w:r>
              <w:t>The arguments of the protocol PDUs are outside expected values or the length of the PDU is different than expected</w:t>
            </w:r>
            <w:r w:rsidR="00202009">
              <w:t>.</w:t>
            </w:r>
          </w:p>
        </w:tc>
      </w:tr>
      <w:tr w:rsidR="00542551" w14:paraId="2B5FE663" w14:textId="77777777" w:rsidTr="00C358A3">
        <w:tc>
          <w:tcPr>
            <w:tcW w:w="1294" w:type="dxa"/>
          </w:tcPr>
          <w:p w14:paraId="31684BC7" w14:textId="77777777" w:rsidR="00542551" w:rsidRDefault="00542551" w:rsidP="00C358A3">
            <w:r>
              <w:t>0x03</w:t>
            </w:r>
          </w:p>
        </w:tc>
        <w:tc>
          <w:tcPr>
            <w:tcW w:w="2184" w:type="dxa"/>
          </w:tcPr>
          <w:p w14:paraId="092FD555" w14:textId="77777777" w:rsidR="00542551" w:rsidRDefault="00542551" w:rsidP="00C358A3">
            <w:r>
              <w:t>Unexpected PDU</w:t>
            </w:r>
          </w:p>
        </w:tc>
        <w:tc>
          <w:tcPr>
            <w:tcW w:w="6221" w:type="dxa"/>
          </w:tcPr>
          <w:p w14:paraId="0B17CEA9" w14:textId="6BD667F7" w:rsidR="00542551" w:rsidRDefault="00542551" w:rsidP="00C358A3">
            <w:pPr>
              <w:keepNext/>
            </w:pPr>
            <w:r>
              <w:t>The PDU received was not expected at this moment of the procedure</w:t>
            </w:r>
            <w:r w:rsidR="00202009">
              <w:t>.</w:t>
            </w:r>
          </w:p>
        </w:tc>
      </w:tr>
      <w:tr w:rsidR="00542551" w14:paraId="58A0319E" w14:textId="77777777" w:rsidTr="00C358A3">
        <w:tc>
          <w:tcPr>
            <w:tcW w:w="1294" w:type="dxa"/>
          </w:tcPr>
          <w:p w14:paraId="19163843" w14:textId="77777777" w:rsidR="00542551" w:rsidRDefault="00542551" w:rsidP="00C358A3">
            <w:r>
              <w:t>0x04</w:t>
            </w:r>
          </w:p>
        </w:tc>
        <w:tc>
          <w:tcPr>
            <w:tcW w:w="2184" w:type="dxa"/>
          </w:tcPr>
          <w:p w14:paraId="04792315" w14:textId="77777777" w:rsidR="00542551" w:rsidRDefault="00542551" w:rsidP="00C358A3">
            <w:r>
              <w:t>Confirmation Failed</w:t>
            </w:r>
          </w:p>
        </w:tc>
        <w:tc>
          <w:tcPr>
            <w:tcW w:w="6221" w:type="dxa"/>
          </w:tcPr>
          <w:p w14:paraId="36438DB5" w14:textId="42852F08" w:rsidR="00542551" w:rsidRDefault="00542551" w:rsidP="00C358A3">
            <w:pPr>
              <w:keepNext/>
            </w:pPr>
            <w:r>
              <w:t>The computed confirmation value was not successfully verified</w:t>
            </w:r>
            <w:r w:rsidR="00202009">
              <w:t>.</w:t>
            </w:r>
          </w:p>
        </w:tc>
      </w:tr>
      <w:tr w:rsidR="00542551" w14:paraId="784DD4FE" w14:textId="77777777" w:rsidTr="00C358A3">
        <w:tc>
          <w:tcPr>
            <w:tcW w:w="1294" w:type="dxa"/>
          </w:tcPr>
          <w:p w14:paraId="149C6493" w14:textId="77777777" w:rsidR="00542551" w:rsidRDefault="00542551" w:rsidP="00C358A3">
            <w:r>
              <w:t>0x05</w:t>
            </w:r>
          </w:p>
        </w:tc>
        <w:tc>
          <w:tcPr>
            <w:tcW w:w="2184" w:type="dxa"/>
          </w:tcPr>
          <w:p w14:paraId="4ECB1DA3" w14:textId="77777777" w:rsidR="00542551" w:rsidRDefault="00542551" w:rsidP="00C358A3">
            <w:r>
              <w:t>Out of Resources</w:t>
            </w:r>
          </w:p>
        </w:tc>
        <w:tc>
          <w:tcPr>
            <w:tcW w:w="6221" w:type="dxa"/>
          </w:tcPr>
          <w:p w14:paraId="613CE5EE" w14:textId="3289E1C1" w:rsidR="00542551" w:rsidRDefault="00542551" w:rsidP="00C358A3">
            <w:pPr>
              <w:keepNext/>
            </w:pPr>
            <w:r>
              <w:t>The provisioning protocol cannot be continued due to insufficient resources in the device</w:t>
            </w:r>
            <w:r w:rsidR="00202009">
              <w:t>.</w:t>
            </w:r>
          </w:p>
        </w:tc>
      </w:tr>
      <w:tr w:rsidR="00542551" w14:paraId="05E1948A" w14:textId="77777777" w:rsidTr="00C358A3">
        <w:tc>
          <w:tcPr>
            <w:tcW w:w="1294" w:type="dxa"/>
          </w:tcPr>
          <w:p w14:paraId="5CF105F0" w14:textId="77777777" w:rsidR="00542551" w:rsidRDefault="00542551" w:rsidP="00C358A3">
            <w:r>
              <w:t>0x06</w:t>
            </w:r>
          </w:p>
        </w:tc>
        <w:tc>
          <w:tcPr>
            <w:tcW w:w="2184" w:type="dxa"/>
          </w:tcPr>
          <w:p w14:paraId="257DB729" w14:textId="77777777" w:rsidR="00542551" w:rsidRDefault="00542551" w:rsidP="00C358A3">
            <w:r>
              <w:t>Decryption Failed</w:t>
            </w:r>
          </w:p>
        </w:tc>
        <w:tc>
          <w:tcPr>
            <w:tcW w:w="6221" w:type="dxa"/>
          </w:tcPr>
          <w:p w14:paraId="62E853BE" w14:textId="048C01A9" w:rsidR="00542551" w:rsidRDefault="00542551" w:rsidP="00C358A3">
            <w:pPr>
              <w:keepNext/>
            </w:pPr>
            <w:r>
              <w:t>The Data block was not successfully decrypted</w:t>
            </w:r>
            <w:r w:rsidR="00202009">
              <w:t>.</w:t>
            </w:r>
          </w:p>
        </w:tc>
      </w:tr>
      <w:tr w:rsidR="00542551" w14:paraId="3F3C367D" w14:textId="77777777" w:rsidTr="00C358A3">
        <w:tc>
          <w:tcPr>
            <w:tcW w:w="1294" w:type="dxa"/>
          </w:tcPr>
          <w:p w14:paraId="3A0C36EB" w14:textId="77777777" w:rsidR="00542551" w:rsidRDefault="00542551" w:rsidP="00C358A3">
            <w:r>
              <w:t>0x07</w:t>
            </w:r>
          </w:p>
        </w:tc>
        <w:tc>
          <w:tcPr>
            <w:tcW w:w="2184" w:type="dxa"/>
          </w:tcPr>
          <w:p w14:paraId="01A3A579" w14:textId="77777777" w:rsidR="00542551" w:rsidRDefault="00542551" w:rsidP="00C358A3">
            <w:r>
              <w:t>Unexpected Error</w:t>
            </w:r>
          </w:p>
        </w:tc>
        <w:tc>
          <w:tcPr>
            <w:tcW w:w="6221" w:type="dxa"/>
          </w:tcPr>
          <w:p w14:paraId="7E0FCD19" w14:textId="116D8ED5" w:rsidR="00542551" w:rsidRDefault="00542551" w:rsidP="00C358A3">
            <w:pPr>
              <w:keepNext/>
            </w:pPr>
            <w:r>
              <w:t>An unexpected error occurred that may not be recoverable</w:t>
            </w:r>
            <w:r w:rsidR="00202009">
              <w:t>.</w:t>
            </w:r>
          </w:p>
        </w:tc>
      </w:tr>
      <w:tr w:rsidR="00542551" w14:paraId="60E3FFDE" w14:textId="77777777" w:rsidTr="00C358A3">
        <w:tc>
          <w:tcPr>
            <w:tcW w:w="1294" w:type="dxa"/>
          </w:tcPr>
          <w:p w14:paraId="040328EA" w14:textId="77777777" w:rsidR="00542551" w:rsidRDefault="00542551" w:rsidP="00C358A3">
            <w:r>
              <w:t>0x08</w:t>
            </w:r>
          </w:p>
        </w:tc>
        <w:tc>
          <w:tcPr>
            <w:tcW w:w="2184" w:type="dxa"/>
          </w:tcPr>
          <w:p w14:paraId="084541C6" w14:textId="77777777" w:rsidR="00542551" w:rsidRDefault="00542551" w:rsidP="00C358A3">
            <w:r>
              <w:t>Cannot Assign Addresses</w:t>
            </w:r>
          </w:p>
        </w:tc>
        <w:tc>
          <w:tcPr>
            <w:tcW w:w="6221" w:type="dxa"/>
          </w:tcPr>
          <w:p w14:paraId="63F8F536" w14:textId="2AD08A27" w:rsidR="00542551" w:rsidRDefault="00542551" w:rsidP="00C358A3">
            <w:pPr>
              <w:keepNext/>
            </w:pPr>
            <w:r>
              <w:t>The device cannot assign consecutive unicast addresses to all elements</w:t>
            </w:r>
            <w:r w:rsidR="00202009">
              <w:t>.</w:t>
            </w:r>
          </w:p>
        </w:tc>
      </w:tr>
      <w:tr w:rsidR="00542551" w14:paraId="1490EA58" w14:textId="77777777" w:rsidTr="00C358A3">
        <w:tc>
          <w:tcPr>
            <w:tcW w:w="1294" w:type="dxa"/>
          </w:tcPr>
          <w:p w14:paraId="25DBCD07" w14:textId="77777777" w:rsidR="00542551" w:rsidRPr="000469FA" w:rsidRDefault="00542551" w:rsidP="00C358A3">
            <w:pPr>
              <w:rPr>
                <w:color w:val="FF0000"/>
              </w:rPr>
            </w:pPr>
            <w:r w:rsidRPr="000469FA">
              <w:rPr>
                <w:color w:val="FF0000"/>
              </w:rPr>
              <w:t>0x09</w:t>
            </w:r>
          </w:p>
        </w:tc>
        <w:tc>
          <w:tcPr>
            <w:tcW w:w="2184" w:type="dxa"/>
          </w:tcPr>
          <w:p w14:paraId="7C55562A" w14:textId="77777777" w:rsidR="00542551" w:rsidRPr="000469FA" w:rsidRDefault="00542551" w:rsidP="00C358A3">
            <w:pPr>
              <w:rPr>
                <w:color w:val="FF0000"/>
              </w:rPr>
            </w:pPr>
            <w:r w:rsidRPr="000469FA">
              <w:rPr>
                <w:color w:val="FF0000"/>
              </w:rPr>
              <w:t>Invalid Data</w:t>
            </w:r>
          </w:p>
        </w:tc>
        <w:tc>
          <w:tcPr>
            <w:tcW w:w="6221" w:type="dxa"/>
          </w:tcPr>
          <w:p w14:paraId="70D7742E" w14:textId="02BFD73D" w:rsidR="00542551" w:rsidRPr="000469FA" w:rsidRDefault="00542551" w:rsidP="00C358A3">
            <w:pPr>
              <w:keepNext/>
              <w:rPr>
                <w:color w:val="FF0000"/>
              </w:rPr>
            </w:pPr>
            <w:r w:rsidRPr="000469FA">
              <w:rPr>
                <w:color w:val="FF0000"/>
              </w:rPr>
              <w:t xml:space="preserve">The Data block contains values that cannot be accepted </w:t>
            </w:r>
            <w:r w:rsidR="00045F7E">
              <w:rPr>
                <w:color w:val="FF0000"/>
              </w:rPr>
              <w:t>because of</w:t>
            </w:r>
            <w:r w:rsidRPr="000469FA">
              <w:rPr>
                <w:color w:val="FF0000"/>
              </w:rPr>
              <w:t xml:space="preserve"> general constraints</w:t>
            </w:r>
            <w:r w:rsidR="00202009">
              <w:rPr>
                <w:color w:val="FF0000"/>
              </w:rPr>
              <w:t>.</w:t>
            </w:r>
          </w:p>
        </w:tc>
      </w:tr>
      <w:tr w:rsidR="00542551" w14:paraId="3A87CD64" w14:textId="77777777" w:rsidTr="00C358A3">
        <w:tc>
          <w:tcPr>
            <w:tcW w:w="1294" w:type="dxa"/>
          </w:tcPr>
          <w:p w14:paraId="167AFF86" w14:textId="0D011909" w:rsidR="00542551" w:rsidRDefault="00542551" w:rsidP="00C358A3">
            <w:r w:rsidRPr="000469FA">
              <w:rPr>
                <w:color w:val="FF0000"/>
              </w:rPr>
              <w:t>0x0A</w:t>
            </w:r>
            <w:r>
              <w:t>–0xFF</w:t>
            </w:r>
          </w:p>
        </w:tc>
        <w:tc>
          <w:tcPr>
            <w:tcW w:w="2184" w:type="dxa"/>
          </w:tcPr>
          <w:p w14:paraId="07A96B16" w14:textId="77777777" w:rsidR="00542551" w:rsidRDefault="00542551" w:rsidP="00C358A3">
            <w:r>
              <w:t>RFU</w:t>
            </w:r>
          </w:p>
        </w:tc>
        <w:tc>
          <w:tcPr>
            <w:tcW w:w="6221" w:type="dxa"/>
          </w:tcPr>
          <w:p w14:paraId="097DCF56" w14:textId="77777777" w:rsidR="00542551" w:rsidRDefault="00542551" w:rsidP="00C358A3">
            <w:pPr>
              <w:keepNext/>
            </w:pPr>
            <w:r>
              <w:t>Reserved for Future Use</w:t>
            </w:r>
          </w:p>
        </w:tc>
      </w:tr>
    </w:tbl>
    <w:p w14:paraId="06DF432F" w14:textId="77777777" w:rsidR="00542551" w:rsidRDefault="00542551" w:rsidP="00542551">
      <w:pPr>
        <w:pStyle w:val="a6"/>
      </w:pPr>
      <w:r>
        <w:t>Table 5.38: Provisioning error codes</w:t>
      </w:r>
    </w:p>
    <w:p w14:paraId="00E9F70B" w14:textId="77777777" w:rsidR="00F41719" w:rsidRDefault="00F41719" w:rsidP="00F41719">
      <w:pPr>
        <w:pStyle w:val="1"/>
      </w:pPr>
      <w:bookmarkStart w:id="2715" w:name="_Toc527039270"/>
      <w:r>
        <w:lastRenderedPageBreak/>
        <w:t>References</w:t>
      </w:r>
      <w:bookmarkEnd w:id="2715"/>
    </w:p>
    <w:p w14:paraId="00B25B6F" w14:textId="77777777" w:rsidR="00F828CD" w:rsidRDefault="00F828CD" w:rsidP="00F828CD">
      <w:pPr>
        <w:pStyle w:val="a2"/>
      </w:pPr>
      <w:bookmarkStart w:id="2716" w:name="_Ref453144641"/>
      <w:r>
        <w:t xml:space="preserve">Source Specification(s): </w:t>
      </w:r>
    </w:p>
    <w:p w14:paraId="6863108D" w14:textId="6275F1E6" w:rsidR="001848C5" w:rsidRDefault="008374F8" w:rsidP="001848C5">
      <w:pPr>
        <w:pStyle w:val="Reference"/>
      </w:pPr>
      <w:bookmarkStart w:id="2717" w:name="_Toc497405174"/>
      <w:r>
        <w:t>Bluetooth Mesh Profile</w:t>
      </w:r>
      <w:r>
        <w:rPr>
          <w:rFonts w:cstheme="minorHAnsi"/>
          <w:szCs w:val="20"/>
        </w:rPr>
        <w:t xml:space="preserve"> Specification Version 1.0 </w:t>
      </w:r>
      <w:bookmarkStart w:id="2718" w:name="_Toc497404635"/>
      <w:bookmarkEnd w:id="2717"/>
      <w:bookmarkEnd w:id="2718"/>
    </w:p>
    <w:p w14:paraId="45678C94" w14:textId="1B8CD2DC" w:rsidR="001848C5" w:rsidRPr="001848C5" w:rsidRDefault="001848C5" w:rsidP="001848C5">
      <w:pPr>
        <w:pStyle w:val="Reference"/>
        <w:rPr>
          <w:rStyle w:val="ModifiedTextRed"/>
          <w:color w:val="auto"/>
        </w:rPr>
      </w:pPr>
      <w:bookmarkStart w:id="2719" w:name="_Ref525908453"/>
      <w:r>
        <w:t>Bluetooth Core Specification, Version 5.0 or later</w:t>
      </w:r>
      <w:bookmarkEnd w:id="2719"/>
      <w:r>
        <w:t xml:space="preserve"> </w:t>
      </w:r>
    </w:p>
    <w:bookmarkEnd w:id="2716"/>
    <w:p w14:paraId="429A4DAD" w14:textId="77777777" w:rsidR="001B2DBE" w:rsidRPr="00F41719" w:rsidRDefault="001B2DBE">
      <w:pPr>
        <w:pStyle w:val="Reference"/>
        <w:numPr>
          <w:ilvl w:val="0"/>
          <w:numId w:val="0"/>
        </w:numPr>
        <w:rPr>
          <w:rStyle w:val="ModifiedTextRed"/>
          <w:color w:val="auto"/>
        </w:rPr>
      </w:pPr>
    </w:p>
    <w:sectPr w:rsidR="001B2DBE" w:rsidRPr="00F41719" w:rsidSect="005E70B5">
      <w:pgSz w:w="11906" w:h="16838" w:code="9"/>
      <w:pgMar w:top="1152" w:right="1440" w:bottom="1152" w:left="1440" w:header="432" w:footer="576"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4" w:author="Piotr Winiarczyk" w:date="2018-11-14T16:13:00Z" w:initials="PW">
    <w:p w14:paraId="07042B59" w14:textId="4026D86E" w:rsidR="0072248A" w:rsidRDefault="0072248A">
      <w:pPr>
        <w:pStyle w:val="af5"/>
      </w:pPr>
      <w:r>
        <w:rPr>
          <w:rStyle w:val="af4"/>
        </w:rPr>
        <w:annotationRef/>
      </w:r>
      <w:r w:rsidRPr="005529E2">
        <w:rPr>
          <w:highlight w:val="yellow"/>
        </w:rPr>
        <w:t>WG: TODO:</w:t>
      </w:r>
      <w:r>
        <w:t xml:space="preserve"> Add new procedure to allocate new addresses and potentially enable new models (new address will allow this behavior).</w:t>
      </w:r>
    </w:p>
  </w:comment>
  <w:comment w:id="614" w:author="Bogdan Alexandru" w:date="2018-10-18T18:42:00Z" w:initials="BA">
    <w:p w14:paraId="1D01EFD3" w14:textId="64A9D0C4" w:rsidR="0072248A" w:rsidRDefault="0072248A">
      <w:pPr>
        <w:pStyle w:val="af5"/>
      </w:pPr>
      <w:r>
        <w:rPr>
          <w:rStyle w:val="af4"/>
        </w:rPr>
        <w:annotationRef/>
      </w:r>
      <w:r>
        <w:t>This is a poor name for this state.</w:t>
      </w:r>
    </w:p>
  </w:comment>
  <w:comment w:id="615" w:author="Victor  Zhodzishsky" w:date="2018-10-21T12:41:00Z" w:initials="VZ">
    <w:p w14:paraId="6D3F8604" w14:textId="39DDCD06" w:rsidR="0072248A" w:rsidRDefault="0072248A">
      <w:pPr>
        <w:pStyle w:val="af5"/>
      </w:pPr>
      <w:r>
        <w:rPr>
          <w:rStyle w:val="af4"/>
        </w:rPr>
        <w:annotationRef/>
      </w:r>
      <w:r>
        <w:t>Please suggest</w:t>
      </w:r>
    </w:p>
  </w:comment>
  <w:comment w:id="616" w:author="Bogdan Alexandru" w:date="2018-11-05T13:39:00Z" w:initials="BA">
    <w:p w14:paraId="49583ADF" w14:textId="1FEA639C" w:rsidR="0072248A" w:rsidRDefault="0072248A">
      <w:pPr>
        <w:pStyle w:val="af5"/>
      </w:pPr>
      <w:r>
        <w:rPr>
          <w:rStyle w:val="af4"/>
        </w:rPr>
        <w:annotationRef/>
      </w:r>
      <w:r>
        <w:t>It is hard to find a better name here, I agree.</w:t>
      </w:r>
    </w:p>
    <w:p w14:paraId="3BCDEB85" w14:textId="473E3613" w:rsidR="0072248A" w:rsidRDefault="0072248A">
      <w:pPr>
        <w:pStyle w:val="af5"/>
      </w:pPr>
      <w:r>
        <w:t>How about “RP Scan Procedure”?</w:t>
      </w:r>
    </w:p>
  </w:comment>
  <w:comment w:id="617" w:author="Piotr Winiarczyk" w:date="2018-11-08T18:09:00Z" w:initials="PW">
    <w:p w14:paraId="4C13B318" w14:textId="30913DF7" w:rsidR="0072248A" w:rsidRDefault="0072248A">
      <w:pPr>
        <w:pStyle w:val="af5"/>
      </w:pPr>
      <w:r>
        <w:rPr>
          <w:rStyle w:val="af4"/>
        </w:rPr>
        <w:annotationRef/>
      </w:r>
      <w:r>
        <w:t>WG. We decided to keep the current name. the “Procedure” in scan name does seems to be right.</w:t>
      </w:r>
    </w:p>
  </w:comment>
  <w:comment w:id="618" w:author="Bogdan Alexandru" w:date="2018-10-18T18:43:00Z" w:initials="BA">
    <w:p w14:paraId="61BAD8A0" w14:textId="260F2538" w:rsidR="0072248A" w:rsidRDefault="0072248A">
      <w:pPr>
        <w:pStyle w:val="af5"/>
      </w:pPr>
      <w:r>
        <w:rPr>
          <w:rStyle w:val="af4"/>
        </w:rPr>
        <w:annotationRef/>
      </w:r>
      <w:r>
        <w:t>Besides wording issues, the term “scanning” here is not properly defined. It may be confused with LL scanning.</w:t>
      </w:r>
    </w:p>
  </w:comment>
  <w:comment w:id="619" w:author="Victor  Zhodzishsky" w:date="2018-10-21T12:41:00Z" w:initials="VZ">
    <w:p w14:paraId="0D0F2BAF" w14:textId="56939E93" w:rsidR="0072248A" w:rsidRDefault="0072248A">
      <w:pPr>
        <w:pStyle w:val="af5"/>
      </w:pPr>
      <w:r>
        <w:rPr>
          <w:rStyle w:val="af4"/>
        </w:rPr>
        <w:annotationRef/>
      </w:r>
      <w:r>
        <w:t>Text updated</w:t>
      </w:r>
    </w:p>
  </w:comment>
  <w:comment w:id="629" w:author="Bogdan Alexandru" w:date="2018-10-18T18:43:00Z" w:initials="BA">
    <w:p w14:paraId="2E13A4EB" w14:textId="2569A74C" w:rsidR="0072248A" w:rsidRDefault="0072248A">
      <w:pPr>
        <w:pStyle w:val="af5"/>
      </w:pPr>
      <w:r>
        <w:rPr>
          <w:rStyle w:val="af4"/>
        </w:rPr>
        <w:annotationRef/>
      </w:r>
      <w:r>
        <w:t>Unlimited and Limited seem to indicate the time rather than number of devices. The very fact that parenthesis were needed indicates that better names can be found.</w:t>
      </w:r>
    </w:p>
  </w:comment>
  <w:comment w:id="630" w:author="Piotr Winiarczyk" w:date="2018-10-31T15:27:00Z" w:initials="PW">
    <w:p w14:paraId="7E654402" w14:textId="61103B2E" w:rsidR="0072248A" w:rsidRDefault="0072248A">
      <w:pPr>
        <w:pStyle w:val="af5"/>
      </w:pPr>
      <w:r>
        <w:rPr>
          <w:rStyle w:val="af4"/>
        </w:rPr>
        <w:annotationRef/>
      </w:r>
      <w:r w:rsidRPr="009D32EB">
        <w:t>WG</w:t>
      </w:r>
      <w:r>
        <w:t>: Change to:</w:t>
      </w:r>
    </w:p>
    <w:p w14:paraId="4B074CD7" w14:textId="6F03C339" w:rsidR="0072248A" w:rsidRDefault="0072248A">
      <w:pPr>
        <w:pStyle w:val="af5"/>
      </w:pPr>
      <w:r>
        <w:t>Remote Provisioning Single Device Scan</w:t>
      </w:r>
    </w:p>
    <w:p w14:paraId="2BA20671" w14:textId="6647E407" w:rsidR="0072248A" w:rsidRDefault="0072248A" w:rsidP="00665B30">
      <w:pPr>
        <w:pStyle w:val="af5"/>
      </w:pPr>
      <w:r>
        <w:t>Remote Provisioning Multiple Device Scan</w:t>
      </w:r>
    </w:p>
    <w:p w14:paraId="0ABA9323" w14:textId="5324EF90" w:rsidR="0072248A" w:rsidRDefault="0072248A">
      <w:pPr>
        <w:pStyle w:val="af5"/>
      </w:pPr>
    </w:p>
  </w:comment>
  <w:comment w:id="631" w:author="Bogdan Alexandru" w:date="2018-11-05T13:38:00Z" w:initials="BA">
    <w:p w14:paraId="6EE5981B" w14:textId="2BC4E690" w:rsidR="0072248A" w:rsidRDefault="0072248A">
      <w:pPr>
        <w:pStyle w:val="af5"/>
      </w:pPr>
      <w:r>
        <w:rPr>
          <w:rStyle w:val="af4"/>
        </w:rPr>
        <w:annotationRef/>
      </w:r>
      <w:r>
        <w:t>Sounds good. Even “RP Single Scan” and “RP Multiple Scan” seems good enough and shorter.</w:t>
      </w:r>
    </w:p>
  </w:comment>
  <w:comment w:id="632" w:author="Piotr Winiarczyk" w:date="2018-11-08T18:11:00Z" w:initials="PW">
    <w:p w14:paraId="0D52A6BE" w14:textId="7434B547" w:rsidR="0072248A" w:rsidRDefault="0072248A">
      <w:pPr>
        <w:pStyle w:val="af5"/>
      </w:pPr>
      <w:r>
        <w:rPr>
          <w:rStyle w:val="af4"/>
        </w:rPr>
        <w:annotationRef/>
      </w:r>
      <w:r w:rsidRPr="00356152">
        <w:t>WG</w:t>
      </w:r>
      <w:r>
        <w:t>: We will rename them to:</w:t>
      </w:r>
    </w:p>
    <w:p w14:paraId="36D36C44" w14:textId="77777777" w:rsidR="0072248A" w:rsidRDefault="0072248A" w:rsidP="009D32EB">
      <w:pPr>
        <w:pStyle w:val="af5"/>
      </w:pPr>
      <w:r>
        <w:t>Remote Provisioning Single Device Scan</w:t>
      </w:r>
    </w:p>
    <w:p w14:paraId="2CF179DA" w14:textId="67ED2ABE" w:rsidR="0072248A" w:rsidRDefault="0072248A" w:rsidP="009D32EB">
      <w:pPr>
        <w:pStyle w:val="af5"/>
      </w:pPr>
      <w:r>
        <w:t>Remote Provisioning Multiple Device Scan</w:t>
      </w:r>
    </w:p>
  </w:comment>
  <w:comment w:id="667" w:author="Bogdan Alexandru" w:date="2018-10-18T18:45:00Z" w:initials="BA">
    <w:p w14:paraId="072325F9" w14:textId="4D89175B" w:rsidR="0072248A" w:rsidRDefault="0072248A">
      <w:pPr>
        <w:pStyle w:val="af5"/>
      </w:pPr>
      <w:r>
        <w:rPr>
          <w:rStyle w:val="af4"/>
        </w:rPr>
        <w:annotationRef/>
      </w:r>
      <w:r>
        <w:t>This is not what the table below says. Is this the maximum time or is it the current time?</w:t>
      </w:r>
    </w:p>
  </w:comment>
  <w:comment w:id="668" w:author="Victor  Zhodzishsky" w:date="2018-10-21T12:45:00Z" w:initials="VZ">
    <w:p w14:paraId="081F07C8" w14:textId="0EC5C6BC" w:rsidR="0072248A" w:rsidRDefault="0072248A">
      <w:pPr>
        <w:pStyle w:val="af5"/>
      </w:pPr>
      <w:r>
        <w:rPr>
          <w:rStyle w:val="af4"/>
        </w:rPr>
        <w:annotationRef/>
      </w:r>
      <w:r>
        <w:t>Updated</w:t>
      </w:r>
    </w:p>
  </w:comment>
  <w:comment w:id="677" w:author="Bogdan Alexandru" w:date="2018-10-18T18:46:00Z" w:initials="BA">
    <w:p w14:paraId="1F51CBC3" w14:textId="37224E7D" w:rsidR="0072248A" w:rsidRDefault="0072248A">
      <w:pPr>
        <w:pStyle w:val="af5"/>
      </w:pPr>
      <w:r>
        <w:rPr>
          <w:rStyle w:val="af4"/>
        </w:rPr>
        <w:annotationRef/>
      </w:r>
      <w:r>
        <w:t>…but not an extended scan, right?</w:t>
      </w:r>
    </w:p>
  </w:comment>
  <w:comment w:id="678" w:author="Victor  Zhodzishsky" w:date="2018-10-21T12:42:00Z" w:initials="VZ">
    <w:p w14:paraId="0EAC44D6" w14:textId="3BBE34AB" w:rsidR="0072248A" w:rsidRDefault="0072248A">
      <w:pPr>
        <w:pStyle w:val="af5"/>
      </w:pPr>
      <w:r>
        <w:rPr>
          <w:rStyle w:val="af4"/>
        </w:rPr>
        <w:annotationRef/>
      </w:r>
      <w:r>
        <w:t>Updated</w:t>
      </w:r>
    </w:p>
  </w:comment>
  <w:comment w:id="820" w:author="Piotr Winiarczyk" w:date="2018-10-31T15:32:00Z" w:initials="PW">
    <w:p w14:paraId="63BD7E9D" w14:textId="77777777" w:rsidR="0072248A" w:rsidRPr="00C81828" w:rsidRDefault="0072248A">
      <w:pPr>
        <w:pStyle w:val="af5"/>
      </w:pPr>
      <w:r>
        <w:rPr>
          <w:rStyle w:val="af4"/>
        </w:rPr>
        <w:annotationRef/>
      </w:r>
      <w:r w:rsidRPr="00C81828">
        <w:t>WG: Rename to:</w:t>
      </w:r>
    </w:p>
    <w:p w14:paraId="1EFE95EE" w14:textId="114DC14A" w:rsidR="0072248A" w:rsidRDefault="0072248A">
      <w:pPr>
        <w:pStyle w:val="af5"/>
      </w:pPr>
      <w:r w:rsidRPr="00C81828">
        <w:t>Remote Provisioning Link Parameters</w:t>
      </w:r>
    </w:p>
  </w:comment>
  <w:comment w:id="822" w:author="Piotr Winiarczyk" w:date="2018-10-31T15:57:00Z" w:initials="PW">
    <w:p w14:paraId="14008E7D" w14:textId="4753E723" w:rsidR="0072248A" w:rsidRDefault="0072248A">
      <w:pPr>
        <w:pStyle w:val="af5"/>
      </w:pPr>
      <w:r>
        <w:rPr>
          <w:rStyle w:val="af4"/>
        </w:rPr>
        <w:annotationRef/>
      </w:r>
      <w:r>
        <w:t xml:space="preserve">The Remote Provisioning Procedure and </w:t>
      </w:r>
      <w:r w:rsidRPr="00121E74">
        <w:t>Remote Provisioning Outbound PDU</w:t>
      </w:r>
      <w:r w:rsidRPr="000D6956">
        <w:t xml:space="preserve"> </w:t>
      </w:r>
      <w:r>
        <w:t>states were removed</w:t>
      </w:r>
    </w:p>
  </w:comment>
  <w:comment w:id="830" w:author="Bogdan Alexandru" w:date="2018-10-18T18:47:00Z" w:initials="BA">
    <w:p w14:paraId="3A29E901" w14:textId="5FD34626" w:rsidR="0072248A" w:rsidRDefault="0072248A">
      <w:pPr>
        <w:pStyle w:val="af5"/>
      </w:pPr>
      <w:r>
        <w:rPr>
          <w:rStyle w:val="af4"/>
        </w:rPr>
        <w:annotationRef/>
      </w:r>
      <w:r>
        <w:t>Poor name, not descriptive.</w:t>
      </w:r>
    </w:p>
  </w:comment>
  <w:comment w:id="831" w:author="Piotr Winiarczyk" w:date="2018-10-31T15:32:00Z" w:initials="PW">
    <w:p w14:paraId="16DBEBA3" w14:textId="77777777" w:rsidR="0072248A" w:rsidRDefault="0072248A">
      <w:pPr>
        <w:pStyle w:val="af5"/>
      </w:pPr>
      <w:r>
        <w:rPr>
          <w:rStyle w:val="af4"/>
        </w:rPr>
        <w:annotationRef/>
      </w:r>
      <w:r w:rsidRPr="00C81828">
        <w:t>WG: Rename to:</w:t>
      </w:r>
    </w:p>
    <w:p w14:paraId="195E82E7" w14:textId="0DEB829E" w:rsidR="0072248A" w:rsidRDefault="0072248A">
      <w:pPr>
        <w:pStyle w:val="af5"/>
      </w:pPr>
      <w:r w:rsidRPr="00AF35C5">
        <w:t xml:space="preserve">Remote Provisioning </w:t>
      </w:r>
      <w:r>
        <w:t>Link</w:t>
      </w:r>
    </w:p>
  </w:comment>
  <w:comment w:id="885" w:author="Bogdan Alexandru" w:date="2018-10-18T18:54:00Z" w:initials="BA">
    <w:p w14:paraId="174D290A" w14:textId="63698A11" w:rsidR="0072248A" w:rsidRDefault="0072248A">
      <w:pPr>
        <w:pStyle w:val="af5"/>
      </w:pPr>
      <w:r>
        <w:rPr>
          <w:rStyle w:val="af4"/>
        </w:rPr>
        <w:annotationRef/>
      </w:r>
      <w:r>
        <w:t>This state is never read by the Client, what is its purpose? All usages of this term can be rewritten without it, like in the Scan part.</w:t>
      </w:r>
    </w:p>
  </w:comment>
  <w:comment w:id="886" w:author="Piotr Winiarczyk" w:date="2018-10-31T16:09:00Z" w:initials="PW">
    <w:p w14:paraId="0CB10E20" w14:textId="4247AFC2" w:rsidR="0072248A" w:rsidRDefault="0072248A">
      <w:pPr>
        <w:pStyle w:val="af5"/>
      </w:pPr>
      <w:r>
        <w:rPr>
          <w:rStyle w:val="af4"/>
        </w:rPr>
        <w:annotationRef/>
      </w:r>
      <w:r>
        <w:t>It is possible to rewrite it, but the current text is precise. Some states in Model specification cannot be accessed directly by the Client, so this solution is not introducing new concepts to mesh specifications.</w:t>
      </w:r>
    </w:p>
  </w:comment>
  <w:comment w:id="901" w:author="Kulkarni, Omkar" w:date="2018-10-15T14:21:00Z" w:initials="KO">
    <w:p w14:paraId="522E8DF6" w14:textId="480B98D1" w:rsidR="0072248A" w:rsidRDefault="0072248A">
      <w:pPr>
        <w:pStyle w:val="af5"/>
      </w:pPr>
      <w:r>
        <w:rPr>
          <w:rStyle w:val="af4"/>
        </w:rPr>
        <w:annotationRef/>
      </w:r>
      <w:r>
        <w:t>Is this an optional state now?</w:t>
      </w:r>
      <w:r>
        <w:br/>
        <w:t>I think the state is always available and reason value may be different depending on the situation or availability.</w:t>
      </w:r>
    </w:p>
  </w:comment>
  <w:comment w:id="902" w:author="Victor  Zhodzishsky" w:date="2018-10-15T15:49:00Z" w:initials="VZ">
    <w:p w14:paraId="59D6F148" w14:textId="78BD9EB1" w:rsidR="0072248A" w:rsidRDefault="0072248A">
      <w:pPr>
        <w:pStyle w:val="af5"/>
      </w:pPr>
      <w:r>
        <w:rPr>
          <w:rStyle w:val="af4"/>
        </w:rPr>
        <w:annotationRef/>
      </w:r>
      <w:r>
        <w:t>I agree with Omkar that the state shall always be available.  It might be easier to delete this state.  Rather than explaining what should be the values when PB-ADV was used and what should be the value when PB-GATT is used.</w:t>
      </w:r>
    </w:p>
    <w:p w14:paraId="7D788346" w14:textId="50A4C898" w:rsidR="0072248A" w:rsidRDefault="0072248A">
      <w:pPr>
        <w:pStyle w:val="af5"/>
      </w:pPr>
    </w:p>
  </w:comment>
  <w:comment w:id="903" w:author="Kulkarni, Omkar" w:date="2018-10-18T14:36:00Z" w:initials="KO">
    <w:p w14:paraId="1609D6A2" w14:textId="136D6DA3" w:rsidR="0072248A" w:rsidRDefault="0072248A">
      <w:pPr>
        <w:pStyle w:val="af5"/>
      </w:pPr>
      <w:r>
        <w:rPr>
          <w:rStyle w:val="af4"/>
        </w:rPr>
        <w:annotationRef/>
      </w:r>
      <w:r>
        <w:t>May be. But I sort of understand why this state exist. I think, the current statement should be re-worded as:</w:t>
      </w:r>
      <w:r>
        <w:br/>
        <w:t>“The Link Close Reason state, contains the provisioning bearer link close Reason</w:t>
      </w:r>
      <w:r>
        <w:rPr>
          <w:rStyle w:val="af4"/>
        </w:rPr>
        <w:annotationRef/>
      </w:r>
      <w:r>
        <w:rPr>
          <w:rStyle w:val="af4"/>
        </w:rPr>
        <w:annotationRef/>
      </w:r>
      <w:r>
        <w:rPr>
          <w:rStyle w:val="af4"/>
        </w:rPr>
        <w:annotationRef/>
      </w:r>
      <w:r>
        <w:t>, if available. If link close Reason is not available, this state shall contain value 0xFF.”</w:t>
      </w:r>
      <w:r>
        <w:br/>
      </w:r>
      <w:r>
        <w:br/>
        <w:t>The second statement can be tuned for better wording or choice of value.</w:t>
      </w:r>
    </w:p>
  </w:comment>
  <w:comment w:id="1103" w:author="Piotr Winiarczyk" w:date="2018-11-09T16:24:00Z" w:initials="PW">
    <w:p w14:paraId="6FC7B978" w14:textId="5A6EA431" w:rsidR="0072248A" w:rsidRDefault="0072248A">
      <w:pPr>
        <w:pStyle w:val="af5"/>
      </w:pPr>
      <w:r>
        <w:rPr>
          <w:rStyle w:val="af4"/>
        </w:rPr>
        <w:annotationRef/>
      </w:r>
      <w:r w:rsidRPr="00F169C0">
        <w:rPr>
          <w:highlight w:val="yellow"/>
        </w:rPr>
        <w:t>WG</w:t>
      </w:r>
      <w:r>
        <w:t>. Agreed to remove URI Hash field.</w:t>
      </w:r>
    </w:p>
  </w:comment>
  <w:comment w:id="1122" w:author="Bogdan Alexandru" w:date="2018-10-18T18:57:00Z" w:initials="BA">
    <w:p w14:paraId="311F237B" w14:textId="5EECCEEE" w:rsidR="0072248A" w:rsidRDefault="0072248A">
      <w:pPr>
        <w:pStyle w:val="af5"/>
      </w:pPr>
      <w:r>
        <w:rPr>
          <w:rStyle w:val="af4"/>
        </w:rPr>
        <w:annotationRef/>
      </w:r>
      <w:r>
        <w:t>Why doesn’t this have a Status? Should it at the very least be sent Segmented? Else how does the Client know it has reached the Server? The only way now is to wait at least 5 seconds.</w:t>
      </w:r>
    </w:p>
  </w:comment>
  <w:comment w:id="1123" w:author="Victor  Zhodzishsky" w:date="2018-10-21T12:50:00Z" w:initials="VZ">
    <w:p w14:paraId="38930D25" w14:textId="4DA3C466" w:rsidR="0072248A" w:rsidRDefault="0072248A">
      <w:pPr>
        <w:pStyle w:val="af5"/>
      </w:pPr>
      <w:r>
        <w:rPr>
          <w:rStyle w:val="af4"/>
        </w:rPr>
        <w:annotationRef/>
      </w:r>
      <w:r>
        <w:t>The client may indeed send this message as segmented. As any other message.</w:t>
      </w:r>
    </w:p>
  </w:comment>
  <w:comment w:id="1124" w:author="Piotr Winiarczyk" w:date="2018-10-31T16:32:00Z" w:initials="PW">
    <w:p w14:paraId="5D33FF57" w14:textId="09F2D683" w:rsidR="0072248A" w:rsidRDefault="0072248A">
      <w:pPr>
        <w:pStyle w:val="af5"/>
      </w:pPr>
      <w:r>
        <w:rPr>
          <w:rStyle w:val="af4"/>
        </w:rPr>
        <w:annotationRef/>
      </w:r>
      <w:r>
        <w:t xml:space="preserve">It has, it is </w:t>
      </w:r>
      <w:r w:rsidRPr="008460DD">
        <w:t xml:space="preserve">Remote Provisioning </w:t>
      </w:r>
      <w:r>
        <w:t xml:space="preserve">Extended </w:t>
      </w:r>
      <w:r w:rsidRPr="008460DD">
        <w:t>Scan</w:t>
      </w:r>
      <w:r>
        <w:t xml:space="preserve"> Report message.</w:t>
      </w:r>
    </w:p>
    <w:p w14:paraId="660D806E" w14:textId="77777777" w:rsidR="0072248A" w:rsidRDefault="0072248A">
      <w:pPr>
        <w:pStyle w:val="af5"/>
      </w:pPr>
      <w:r>
        <w:t>No, since it has a status message</w:t>
      </w:r>
    </w:p>
    <w:p w14:paraId="4BF174C5" w14:textId="77777777" w:rsidR="0072248A" w:rsidRDefault="0072248A">
      <w:pPr>
        <w:pStyle w:val="af5"/>
      </w:pPr>
      <w:r>
        <w:t xml:space="preserve">It need to wait for </w:t>
      </w:r>
      <w:r w:rsidRPr="008460DD">
        <w:t xml:space="preserve">Remote Provisioning </w:t>
      </w:r>
      <w:r>
        <w:t xml:space="preserve">Extended </w:t>
      </w:r>
      <w:r w:rsidRPr="008460DD">
        <w:t>Scan</w:t>
      </w:r>
      <w:r>
        <w:t xml:space="preserve"> Report message.</w:t>
      </w:r>
    </w:p>
    <w:p w14:paraId="20A1FA7D" w14:textId="659F1FB4" w:rsidR="0072248A" w:rsidRDefault="0072248A">
      <w:pPr>
        <w:pStyle w:val="af5"/>
      </w:pPr>
      <w:r>
        <w:t>There is no limit on timing in replaying with status messages.</w:t>
      </w:r>
    </w:p>
  </w:comment>
  <w:comment w:id="1126" w:author="Bogdan Alexandru" w:date="2018-10-18T18:55:00Z" w:initials="BA">
    <w:p w14:paraId="58FA1738" w14:textId="10C634DB" w:rsidR="0072248A" w:rsidRDefault="0072248A">
      <w:pPr>
        <w:pStyle w:val="af5"/>
      </w:pPr>
      <w:r>
        <w:rPr>
          <w:rStyle w:val="af4"/>
        </w:rPr>
        <w:annotationRef/>
      </w:r>
      <w:r>
        <w:t>This message is not acknowledged, according to the definition of the term as it has been used in a few hundreds instances so far. To be acknowledged, you need a Status message in response. The Report message is not a response.</w:t>
      </w:r>
    </w:p>
  </w:comment>
  <w:comment w:id="1127" w:author="Piotr Winiarczyk" w:date="2018-10-31T16:35:00Z" w:initials="PW">
    <w:p w14:paraId="7F8AEFE2" w14:textId="661F5C98" w:rsidR="0072248A" w:rsidRDefault="0072248A">
      <w:pPr>
        <w:pStyle w:val="af5"/>
      </w:pPr>
      <w:r>
        <w:rPr>
          <w:rStyle w:val="af4"/>
        </w:rPr>
        <w:annotationRef/>
      </w:r>
      <w:r>
        <w:t>It has status message, see above.</w:t>
      </w:r>
    </w:p>
  </w:comment>
  <w:comment w:id="1130" w:author="Bogdan Alexandru" w:date="2018-10-18T18:57:00Z" w:initials="BA">
    <w:p w14:paraId="1EE6770C" w14:textId="67B54B85" w:rsidR="0072248A" w:rsidRDefault="0072248A">
      <w:pPr>
        <w:pStyle w:val="af5"/>
      </w:pPr>
      <w:r>
        <w:rPr>
          <w:rStyle w:val="af4"/>
        </w:rPr>
        <w:annotationRef/>
      </w:r>
      <w:r>
        <w:t>That is not true if we look at the definition of the Report message.</w:t>
      </w:r>
    </w:p>
  </w:comment>
  <w:comment w:id="1131" w:author="Piotr Winiarczyk" w:date="2018-10-31T16:36:00Z" w:initials="PW">
    <w:p w14:paraId="537B1994" w14:textId="77777777" w:rsidR="0072248A" w:rsidRDefault="0072248A">
      <w:pPr>
        <w:pStyle w:val="af5"/>
      </w:pPr>
      <w:r>
        <w:rPr>
          <w:rStyle w:val="af4"/>
        </w:rPr>
        <w:annotationRef/>
      </w:r>
      <w:r>
        <w:t>Can you point out the section with the definition ?</w:t>
      </w:r>
    </w:p>
    <w:p w14:paraId="414A9238" w14:textId="77777777" w:rsidR="0072248A" w:rsidRDefault="0072248A">
      <w:pPr>
        <w:pStyle w:val="af5"/>
      </w:pPr>
    </w:p>
    <w:p w14:paraId="7E8917A9" w14:textId="52831323" w:rsidR="0072248A" w:rsidRDefault="0072248A">
      <w:pPr>
        <w:pStyle w:val="af5"/>
      </w:pPr>
      <w:r>
        <w:t>We changed the text anyway.</w:t>
      </w:r>
    </w:p>
  </w:comment>
  <w:comment w:id="1152" w:author="Piotr Winiarczyk" w:date="2018-11-08T18:30:00Z" w:initials="PW">
    <w:p w14:paraId="2E274D66" w14:textId="6372FE96" w:rsidR="0072248A" w:rsidRDefault="0072248A">
      <w:pPr>
        <w:pStyle w:val="af5"/>
      </w:pPr>
      <w:r>
        <w:rPr>
          <w:rStyle w:val="af4"/>
        </w:rPr>
        <w:annotationRef/>
      </w:r>
      <w:r>
        <w:t>WG: Decide what is behavior when ADTypeFilterCount is set to 0.</w:t>
      </w:r>
    </w:p>
  </w:comment>
  <w:comment w:id="1153" w:author="Piotr Winiarczyk" w:date="2018-11-13T16:53:00Z" w:initials="PW">
    <w:p w14:paraId="1F49204B" w14:textId="1B638B00" w:rsidR="0072248A" w:rsidRDefault="0072248A">
      <w:pPr>
        <w:pStyle w:val="af5"/>
      </w:pPr>
      <w:r>
        <w:rPr>
          <w:rStyle w:val="af4"/>
        </w:rPr>
        <w:annotationRef/>
      </w:r>
      <w:r w:rsidRPr="005B7DD8">
        <w:rPr>
          <w:highlight w:val="yellow"/>
        </w:rPr>
        <w:t>WG</w:t>
      </w:r>
      <w:r>
        <w:t>: Disallow this.</w:t>
      </w:r>
    </w:p>
  </w:comment>
  <w:comment w:id="1170" w:author="Kulkarni, Omkar" w:date="2018-10-15T14:23:00Z" w:initials="KO">
    <w:p w14:paraId="71A65462" w14:textId="5EFBF515" w:rsidR="0072248A" w:rsidRDefault="0072248A">
      <w:pPr>
        <w:pStyle w:val="af5"/>
      </w:pPr>
      <w:r>
        <w:rPr>
          <w:rStyle w:val="af4"/>
        </w:rPr>
        <w:annotationRef/>
      </w:r>
      <w:r>
        <w:t>This parameter can be moved to the second place and can be made optional.</w:t>
      </w:r>
      <w:r>
        <w:br/>
      </w:r>
      <w:r>
        <w:br/>
        <w:t xml:space="preserve">Reason: This parameter is used only if UUID is provided. </w:t>
      </w:r>
    </w:p>
  </w:comment>
  <w:comment w:id="1171" w:author="Victor  Zhodzishsky" w:date="2018-10-15T16:01:00Z" w:initials="VZ">
    <w:p w14:paraId="444F6328" w14:textId="603E9C53" w:rsidR="0072248A" w:rsidRDefault="0072248A">
      <w:pPr>
        <w:pStyle w:val="af5"/>
      </w:pPr>
      <w:r>
        <w:rPr>
          <w:rStyle w:val="af4"/>
        </w:rPr>
        <w:annotationRef/>
      </w:r>
      <w:r>
        <w:t>Done</w:t>
      </w:r>
    </w:p>
  </w:comment>
  <w:comment w:id="1181" w:author="Kulkarni, Omkar" w:date="2018-10-15T14:47:00Z" w:initials="KO">
    <w:p w14:paraId="33881111" w14:textId="654520FD" w:rsidR="0072248A" w:rsidRDefault="0072248A">
      <w:pPr>
        <w:pStyle w:val="af5"/>
      </w:pPr>
      <w:r>
        <w:t>Why is it limited to 5? I think this message can support up to 15, without breaking message parsing and still allowing room to fetch more details about the remote device (e.g. service UUIDs, TX power level, etc.).</w:t>
      </w:r>
      <w:r>
        <w:br/>
      </w:r>
    </w:p>
  </w:comment>
  <w:comment w:id="1182" w:author="Victor  Zhodzishsky" w:date="2018-10-15T16:01:00Z" w:initials="VZ">
    <w:p w14:paraId="5D00008E" w14:textId="6E062BF6" w:rsidR="0072248A" w:rsidRDefault="0072248A">
      <w:pPr>
        <w:pStyle w:val="af5"/>
      </w:pPr>
      <w:r>
        <w:rPr>
          <w:rStyle w:val="af4"/>
        </w:rPr>
        <w:annotationRef/>
      </w:r>
      <w:r>
        <w:t>I do not care much, but Piotr thought that 5 would be enough and I agreed. What is etc. stand for.  Service UUIDs shall not be present because it is mandated to have certain UUID.  According to the spec, the scan response data URI, Appearance, TX Power Level, and Local Name AD types can optionally be included.  Which is 4.</w:t>
      </w:r>
    </w:p>
  </w:comment>
  <w:comment w:id="1183" w:author="Kulkarni, Omkar" w:date="2018-10-18T14:39:00Z" w:initials="KO">
    <w:p w14:paraId="491F4F95" w14:textId="2C2702D6" w:rsidR="0072248A" w:rsidRDefault="0072248A">
      <w:pPr>
        <w:pStyle w:val="af5"/>
      </w:pPr>
      <w:r>
        <w:rPr>
          <w:rStyle w:val="af4"/>
        </w:rPr>
        <w:annotationRef/>
      </w:r>
      <w:r w:rsidRPr="0053485B">
        <w:t>0xFF, 0x24, 0x19, 0x0D, 0x0A, 0x09/0x08</w:t>
      </w:r>
      <w:r>
        <w:t>? That makes it at least 6. May be more if there are other services (e.g. Alert service). The mesh spec does not prevent a device from exposing more services in addition to mesh GATT services, IMO.</w:t>
      </w:r>
      <w:r>
        <w:br/>
        <w:t xml:space="preserve"> </w:t>
      </w:r>
      <w:r>
        <w:br/>
        <w:t>It saves additional message exchange if client can fit more AD types in a single message.</w:t>
      </w:r>
    </w:p>
  </w:comment>
  <w:comment w:id="1184" w:author="Piotr Winiarczyk" w:date="2018-10-31T16:42:00Z" w:initials="PW">
    <w:p w14:paraId="7DB7E17A" w14:textId="77777777" w:rsidR="0072248A" w:rsidRDefault="0072248A">
      <w:pPr>
        <w:pStyle w:val="af5"/>
      </w:pPr>
      <w:r>
        <w:rPr>
          <w:rStyle w:val="af4"/>
        </w:rPr>
        <w:annotationRef/>
      </w:r>
      <w:r>
        <w:t>More AD Types may require the Remote Provisioning to allocate more resources in case of using Extended Advertising with long payloads. On the other hand the Client may restart extended scanning using different AD types or run another extended scanning using different Remote Provisioning server.</w:t>
      </w:r>
    </w:p>
    <w:p w14:paraId="586531B2" w14:textId="015FF850" w:rsidR="0072248A" w:rsidRDefault="0072248A">
      <w:pPr>
        <w:pStyle w:val="af5"/>
      </w:pPr>
      <w:r>
        <w:t>I think we do not need to optimize here for speedy scanning.</w:t>
      </w:r>
    </w:p>
  </w:comment>
  <w:comment w:id="1273" w:author="Kulkarni, Omkar" w:date="2018-10-15T14:44:00Z" w:initials="KO">
    <w:p w14:paraId="21FC70E1" w14:textId="27FBAF7D" w:rsidR="0072248A" w:rsidRDefault="0072248A">
      <w:pPr>
        <w:pStyle w:val="af5"/>
      </w:pPr>
      <w:r>
        <w:rPr>
          <w:rStyle w:val="af4"/>
        </w:rPr>
        <w:annotationRef/>
      </w:r>
      <w:r>
        <w:t>1) This seems to be a strange one-off exception. Can this expectation be removed?</w:t>
      </w:r>
      <w:r>
        <w:br/>
      </w:r>
      <w:r>
        <w:br/>
        <w:t>2) How server is supposed to behave if ADTypeFilter contains both: `Complete Local Name` and `Shortened Local Name` AD types?</w:t>
      </w:r>
    </w:p>
  </w:comment>
  <w:comment w:id="1274" w:author="Victor  Zhodzishsky" w:date="2018-10-15T16:04:00Z" w:initials="VZ">
    <w:p w14:paraId="74F680EF" w14:textId="77777777" w:rsidR="0072248A" w:rsidRDefault="0072248A">
      <w:pPr>
        <w:pStyle w:val="af5"/>
      </w:pPr>
      <w:r>
        <w:rPr>
          <w:rStyle w:val="af4"/>
        </w:rPr>
        <w:annotationRef/>
      </w:r>
      <w:r>
        <w:t xml:space="preserve">If this text is removed, the client will indeed need to ask for Complete and Shortened, and the procedure will also run for Timeout time.  </w:t>
      </w:r>
    </w:p>
    <w:p w14:paraId="0925B5F9" w14:textId="77777777" w:rsidR="0072248A" w:rsidRDefault="0072248A">
      <w:pPr>
        <w:pStyle w:val="af5"/>
      </w:pPr>
    </w:p>
    <w:p w14:paraId="14A170A8" w14:textId="0B0052E3" w:rsidR="0072248A" w:rsidRDefault="0072248A">
      <w:pPr>
        <w:pStyle w:val="af5"/>
      </w:pPr>
      <w:r>
        <w:t>Is there really a problem with this statement.</w:t>
      </w:r>
    </w:p>
    <w:p w14:paraId="0A45D4E2" w14:textId="77777777" w:rsidR="0072248A" w:rsidRDefault="0072248A">
      <w:pPr>
        <w:pStyle w:val="af5"/>
      </w:pPr>
    </w:p>
  </w:comment>
  <w:comment w:id="1275" w:author="Kulkarni, Omkar" w:date="2018-10-18T15:08:00Z" w:initials="KO">
    <w:p w14:paraId="36D9A2D5" w14:textId="1133E840" w:rsidR="0072248A" w:rsidRDefault="0072248A">
      <w:pPr>
        <w:pStyle w:val="af5"/>
      </w:pPr>
      <w:r>
        <w:rPr>
          <w:rStyle w:val="af4"/>
        </w:rPr>
        <w:annotationRef/>
      </w:r>
      <w:r>
        <w:t xml:space="preserve">I see. Ok. The statement still seems oddly worded, because server is trying to assume something about client. </w:t>
      </w:r>
      <w:r>
        <w:br/>
      </w:r>
      <w:r>
        <w:br/>
        <w:t>How about?</w:t>
      </w:r>
      <w:r>
        <w:br/>
        <w:t xml:space="preserve">“If the ADTypeFilter field contains the Complete Local Name </w:t>
      </w:r>
      <w:r w:rsidRPr="00CF0E23">
        <w:t>AD Type</w:t>
      </w:r>
      <w:r>
        <w:t xml:space="preserve">, the server provides the Complete Local Name and/or the Shortened Local Name, whichever …”  </w:t>
      </w:r>
    </w:p>
  </w:comment>
  <w:comment w:id="1276" w:author="Victor  Zhodzishsky" w:date="2018-10-21T12:54:00Z" w:initials="VZ">
    <w:p w14:paraId="724D8AA5" w14:textId="2003CA80" w:rsidR="0072248A" w:rsidRDefault="0072248A">
      <w:pPr>
        <w:pStyle w:val="af5"/>
      </w:pPr>
      <w:r>
        <w:rPr>
          <w:rStyle w:val="af4"/>
        </w:rPr>
        <w:annotationRef/>
      </w:r>
      <w:r>
        <w:t>The message is formatted and sent by the client.  Seems that the description need to specify how client sends the message.</w:t>
      </w:r>
    </w:p>
  </w:comment>
  <w:comment w:id="1277" w:author="Piotr Winiarczyk" w:date="2018-10-31T17:03:00Z" w:initials="PW">
    <w:p w14:paraId="1B977724" w14:textId="653DC32D" w:rsidR="0072248A" w:rsidRDefault="0072248A">
      <w:pPr>
        <w:pStyle w:val="af5"/>
      </w:pPr>
      <w:r>
        <w:rPr>
          <w:rStyle w:val="af4"/>
        </w:rPr>
        <w:annotationRef/>
      </w:r>
      <w:r>
        <w:t>Text changed, so some Ad types are not allowed in the message.</w:t>
      </w:r>
    </w:p>
  </w:comment>
  <w:comment w:id="1278" w:author="Bogdan Alexandru" w:date="2018-11-05T13:42:00Z" w:initials="BA">
    <w:p w14:paraId="05E8154F" w14:textId="77777777" w:rsidR="0072248A" w:rsidRDefault="0072248A">
      <w:pPr>
        <w:pStyle w:val="af5"/>
      </w:pPr>
      <w:r>
        <w:rPr>
          <w:rStyle w:val="af4"/>
        </w:rPr>
        <w:annotationRef/>
      </w:r>
      <w:r>
        <w:t xml:space="preserve">Query: have you considered removing this strangely and confusing behavior, </w:t>
      </w:r>
      <w:r w:rsidRPr="00D81C4B">
        <w:rPr>
          <w:b/>
        </w:rPr>
        <w:t>dropping the ADTypeFilter completely</w:t>
      </w:r>
      <w:r>
        <w:t xml:space="preserve">, and simply require the RPR Server to report </w:t>
      </w:r>
      <w:r w:rsidRPr="00D81C4B">
        <w:rPr>
          <w:b/>
        </w:rPr>
        <w:t>all</w:t>
      </w:r>
      <w:r>
        <w:t xml:space="preserve"> the AD Structures from the unprovisioned device advertisements?</w:t>
      </w:r>
    </w:p>
    <w:p w14:paraId="3F13396C" w14:textId="77777777" w:rsidR="0072248A" w:rsidRDefault="0072248A">
      <w:pPr>
        <w:pStyle w:val="af5"/>
      </w:pPr>
    </w:p>
    <w:p w14:paraId="2DA1B06A" w14:textId="5C2BEC62" w:rsidR="0072248A" w:rsidRPr="00D81C4B" w:rsidRDefault="0072248A">
      <w:pPr>
        <w:pStyle w:val="af5"/>
      </w:pPr>
      <w:r>
        <w:t xml:space="preserve">That would simplify a lot of things, and the unprovisioned advertisements always contain only useful information that makes sense to reach the RPR Client, </w:t>
      </w:r>
      <w:r>
        <w:rPr>
          <w:b/>
        </w:rPr>
        <w:t>just like if the RPR Client was in range of the unprovisioned device</w:t>
      </w:r>
      <w:r>
        <w:t>.</w:t>
      </w:r>
    </w:p>
  </w:comment>
  <w:comment w:id="1279" w:author="Piotr Winiarczyk" w:date="2018-11-08T18:43:00Z" w:initials="PW">
    <w:p w14:paraId="2EE16C80" w14:textId="0ACBF5CD" w:rsidR="0072248A" w:rsidRDefault="0072248A">
      <w:pPr>
        <w:pStyle w:val="af5"/>
      </w:pPr>
      <w:r>
        <w:rPr>
          <w:rStyle w:val="af4"/>
        </w:rPr>
        <w:annotationRef/>
      </w:r>
      <w:r>
        <w:t xml:space="preserve">WG: Omkar is fine with current resolution. </w:t>
      </w:r>
    </w:p>
    <w:p w14:paraId="4DA16B00" w14:textId="56082D29" w:rsidR="0072248A" w:rsidRDefault="0072248A">
      <w:pPr>
        <w:pStyle w:val="af5"/>
      </w:pPr>
      <w:r>
        <w:t>As of Bogdan’s suggestion we should add this to F2F RPR discussion.</w:t>
      </w:r>
    </w:p>
    <w:p w14:paraId="53C4F975" w14:textId="43D3C961" w:rsidR="0072248A" w:rsidRDefault="0072248A">
      <w:pPr>
        <w:pStyle w:val="af5"/>
      </w:pPr>
    </w:p>
  </w:comment>
  <w:comment w:id="1280" w:author="Piotr Winiarczyk" w:date="2018-11-13T17:11:00Z" w:initials="PW">
    <w:p w14:paraId="3FCFA886" w14:textId="5F2C348B" w:rsidR="0072248A" w:rsidRDefault="0072248A">
      <w:pPr>
        <w:pStyle w:val="af5"/>
      </w:pPr>
      <w:r>
        <w:rPr>
          <w:rStyle w:val="af4"/>
        </w:rPr>
        <w:annotationRef/>
      </w:r>
      <w:r>
        <w:t>Wg. We agree to resolve this comment without action</w:t>
      </w:r>
    </w:p>
  </w:comment>
  <w:comment w:id="1365" w:author="Kulkarni, Omkar" w:date="2018-10-15T14:30:00Z" w:initials="KO">
    <w:p w14:paraId="02F60352" w14:textId="02283DF0" w:rsidR="0072248A" w:rsidRDefault="0072248A">
      <w:pPr>
        <w:pStyle w:val="af5"/>
      </w:pPr>
      <w:r>
        <w:t xml:space="preserve">Probably, a </w:t>
      </w:r>
      <w:r>
        <w:rPr>
          <w:rStyle w:val="af4"/>
        </w:rPr>
        <w:annotationRef/>
      </w:r>
      <w:r>
        <w:t>redundant field. Client already has this information from `Scan Report` message.</w:t>
      </w:r>
    </w:p>
  </w:comment>
  <w:comment w:id="1366" w:author="Victor  Zhodzishsky" w:date="2018-10-15T16:06:00Z" w:initials="VZ">
    <w:p w14:paraId="26787488" w14:textId="6ECEA52B" w:rsidR="0072248A" w:rsidRDefault="0072248A">
      <w:pPr>
        <w:pStyle w:val="af5"/>
      </w:pPr>
      <w:r>
        <w:rPr>
          <w:rStyle w:val="af4"/>
        </w:rPr>
        <w:annotationRef/>
      </w:r>
      <w:r>
        <w:t>No, it is not a redundant field because there is no other way for the client to get OOB info for the Remote Provisioning Client</w:t>
      </w:r>
    </w:p>
  </w:comment>
  <w:comment w:id="1367" w:author="Kulkarni, Omkar" w:date="2018-10-18T15:30:00Z" w:initials="KO">
    <w:p w14:paraId="6FA484E9" w14:textId="233B1341" w:rsidR="0072248A" w:rsidRDefault="0072248A">
      <w:pPr>
        <w:pStyle w:val="af5"/>
      </w:pPr>
      <w:r>
        <w:rPr>
          <w:rStyle w:val="af4"/>
        </w:rPr>
        <w:annotationRef/>
      </w:r>
      <w:r>
        <w:t>You mean the server right? I think that is right. Extended Scan start is the only way to find out information required for Device Key Refresh.</w:t>
      </w:r>
      <w:r>
        <w:br/>
      </w:r>
      <w:r>
        <w:br/>
        <w:t>Then, it seems there is a missing requirement about “URI Hash”. See my next comment.</w:t>
      </w:r>
    </w:p>
  </w:comment>
  <w:comment w:id="1368" w:author="Victor  Zhodzishsky" w:date="2018-10-21T12:20:00Z" w:initials="VZ">
    <w:p w14:paraId="4DB40593" w14:textId="6B2C493A" w:rsidR="0072248A" w:rsidRDefault="0072248A">
      <w:pPr>
        <w:pStyle w:val="af5"/>
      </w:pPr>
      <w:r>
        <w:rPr>
          <w:rStyle w:val="af4"/>
        </w:rPr>
        <w:annotationRef/>
      </w:r>
      <w:r>
        <w:t>Sorry, I meant server.  There is no need to get Hash because client would request URI itself if interested.</w:t>
      </w:r>
    </w:p>
  </w:comment>
  <w:comment w:id="1369" w:author="Piotr Winiarczyk" w:date="2018-10-31T17:07:00Z" w:initials="PW">
    <w:p w14:paraId="5E7FA13A" w14:textId="5EA8FED7" w:rsidR="0072248A" w:rsidRDefault="0072248A">
      <w:pPr>
        <w:pStyle w:val="af5"/>
      </w:pPr>
      <w:r>
        <w:rPr>
          <w:rStyle w:val="af4"/>
        </w:rPr>
        <w:annotationRef/>
      </w:r>
      <w:r w:rsidRPr="003C0B53">
        <w:rPr>
          <w:highlight w:val="yellow"/>
        </w:rPr>
        <w:t>WG</w:t>
      </w:r>
      <w:r>
        <w:t>: The OOBInformation shall be Optional – TODO including behaviors</w:t>
      </w:r>
    </w:p>
  </w:comment>
  <w:comment w:id="1384" w:author="Kulkarni, Omkar" w:date="2018-10-18T15:33:00Z" w:initials="KO">
    <w:p w14:paraId="2C5E57CA" w14:textId="665571E9" w:rsidR="0072248A" w:rsidRDefault="0072248A">
      <w:pPr>
        <w:pStyle w:val="af5"/>
      </w:pPr>
      <w:r>
        <w:rPr>
          <w:rStyle w:val="af4"/>
        </w:rPr>
        <w:annotationRef/>
      </w:r>
      <w:r>
        <w:t xml:space="preserve">… and the `URI hash` if available and but not explicitly requested in ADTypeFilter field. </w:t>
      </w:r>
    </w:p>
  </w:comment>
  <w:comment w:id="1385" w:author="Victor  Zhodzishsky" w:date="2018-10-21T12:21:00Z" w:initials="VZ">
    <w:p w14:paraId="1D021AB4" w14:textId="183A9860" w:rsidR="0072248A" w:rsidRDefault="0072248A">
      <w:pPr>
        <w:pStyle w:val="af5"/>
      </w:pPr>
      <w:r>
        <w:rPr>
          <w:rStyle w:val="af4"/>
        </w:rPr>
        <w:annotationRef/>
      </w:r>
      <w:r>
        <w:t>Nope, see above.</w:t>
      </w:r>
    </w:p>
  </w:comment>
  <w:comment w:id="1386" w:author="Piotr Winiarczyk" w:date="2018-10-31T17:08:00Z" w:initials="PW">
    <w:p w14:paraId="4FF77A05" w14:textId="44978DA9" w:rsidR="0072248A" w:rsidRDefault="0072248A">
      <w:pPr>
        <w:pStyle w:val="af5"/>
      </w:pPr>
      <w:r>
        <w:rPr>
          <w:rStyle w:val="af4"/>
        </w:rPr>
        <w:annotationRef/>
      </w:r>
      <w:r>
        <w:t>The RPR will match the URI with URIHash fro the client automatically (whe URI hash is available). We do not need URIHash on the client.</w:t>
      </w:r>
    </w:p>
  </w:comment>
  <w:comment w:id="1387" w:author="Kulkarni, Omkar" w:date="2018-11-08T12:20:00Z" w:initials="KO">
    <w:p w14:paraId="594A6DC2" w14:textId="305C8870" w:rsidR="0072248A" w:rsidRDefault="0072248A">
      <w:pPr>
        <w:pStyle w:val="af5"/>
      </w:pPr>
      <w:r>
        <w:t xml:space="preserve">I did not get this. </w:t>
      </w:r>
      <w:r>
        <w:rPr>
          <w:rStyle w:val="af4"/>
        </w:rPr>
        <w:annotationRef/>
      </w:r>
      <w:r>
        <w:t>May be I am missing something here. How does remote RPR client fetches the URI hash for the RPR server (to do device key refresh) using extended scan messages?</w:t>
      </w:r>
    </w:p>
  </w:comment>
  <w:comment w:id="1388" w:author="Piotr Winiarczyk" w:date="2018-11-08T18:47:00Z" w:initials="PW">
    <w:p w14:paraId="12B96766" w14:textId="1C38535B" w:rsidR="0072248A" w:rsidRPr="00A402CE" w:rsidRDefault="0072248A">
      <w:pPr>
        <w:pStyle w:val="af5"/>
      </w:pPr>
      <w:r>
        <w:rPr>
          <w:rStyle w:val="af4"/>
        </w:rPr>
        <w:annotationRef/>
      </w:r>
      <w:r w:rsidRPr="00A402CE">
        <w:t>WG. Omkar is ok with</w:t>
      </w:r>
      <w:r>
        <w:t xml:space="preserve"> current behavior defined in 4.4.5.3</w:t>
      </w:r>
    </w:p>
  </w:comment>
  <w:comment w:id="1475" w:author="Kulkarni, Omkar" w:date="2018-10-15T14:30:00Z" w:initials="KO">
    <w:p w14:paraId="23F3E127" w14:textId="77777777" w:rsidR="0072248A" w:rsidRDefault="0072248A" w:rsidP="0072248A">
      <w:pPr>
        <w:pStyle w:val="af5"/>
      </w:pPr>
      <w:r>
        <w:t xml:space="preserve">Probably, a </w:t>
      </w:r>
      <w:r>
        <w:rPr>
          <w:rStyle w:val="af4"/>
        </w:rPr>
        <w:annotationRef/>
      </w:r>
      <w:r>
        <w:t>redundant field. Client already has this information from `Scan Report` message.</w:t>
      </w:r>
    </w:p>
  </w:comment>
  <w:comment w:id="1476" w:author="Victor  Zhodzishsky" w:date="2018-10-15T16:06:00Z" w:initials="VZ">
    <w:p w14:paraId="5E1154A1" w14:textId="77777777" w:rsidR="0072248A" w:rsidRDefault="0072248A" w:rsidP="0072248A">
      <w:pPr>
        <w:pStyle w:val="af5"/>
      </w:pPr>
      <w:r>
        <w:rPr>
          <w:rStyle w:val="af4"/>
        </w:rPr>
        <w:annotationRef/>
      </w:r>
      <w:r>
        <w:t>No, it is not a redundant field because there is no other way for the client to get OOB info for the Remote Provisioning Client</w:t>
      </w:r>
    </w:p>
  </w:comment>
  <w:comment w:id="1477" w:author="Kulkarni, Omkar" w:date="2018-10-18T15:30:00Z" w:initials="KO">
    <w:p w14:paraId="59E89EEB" w14:textId="77777777" w:rsidR="0072248A" w:rsidRDefault="0072248A" w:rsidP="0072248A">
      <w:pPr>
        <w:pStyle w:val="af5"/>
      </w:pPr>
      <w:r>
        <w:rPr>
          <w:rStyle w:val="af4"/>
        </w:rPr>
        <w:annotationRef/>
      </w:r>
      <w:r>
        <w:t>You mean the server right? I think that is right. Extended Scan start is the only way to find out information required for Device Key Refresh.</w:t>
      </w:r>
      <w:r>
        <w:br/>
      </w:r>
      <w:r>
        <w:br/>
        <w:t>Then, it seems there is a missing requirement about “URI Hash”. See my next comment.</w:t>
      </w:r>
    </w:p>
  </w:comment>
  <w:comment w:id="1478" w:author="Victor  Zhodzishsky" w:date="2018-10-21T12:20:00Z" w:initials="VZ">
    <w:p w14:paraId="4C2595EE" w14:textId="77777777" w:rsidR="0072248A" w:rsidRDefault="0072248A" w:rsidP="0072248A">
      <w:pPr>
        <w:pStyle w:val="af5"/>
      </w:pPr>
      <w:r>
        <w:rPr>
          <w:rStyle w:val="af4"/>
        </w:rPr>
        <w:annotationRef/>
      </w:r>
      <w:r>
        <w:t>Sorry, I meant server.  There is no need to get Hash because client would request URI itself if interested.</w:t>
      </w:r>
    </w:p>
  </w:comment>
  <w:comment w:id="1479" w:author="Piotr Winiarczyk" w:date="2018-10-31T17:07:00Z" w:initials="PW">
    <w:p w14:paraId="58F5AF44" w14:textId="77777777" w:rsidR="0072248A" w:rsidRDefault="0072248A" w:rsidP="0072248A">
      <w:pPr>
        <w:pStyle w:val="af5"/>
      </w:pPr>
      <w:r>
        <w:rPr>
          <w:rStyle w:val="af4"/>
        </w:rPr>
        <w:annotationRef/>
      </w:r>
      <w:r w:rsidRPr="003C0B53">
        <w:rPr>
          <w:highlight w:val="yellow"/>
        </w:rPr>
        <w:t>WG</w:t>
      </w:r>
      <w:r>
        <w:t>: The OOBInformation shall be Optional – TODO including behaviors</w:t>
      </w:r>
    </w:p>
  </w:comment>
  <w:comment w:id="1492" w:author="Kulkarni, Omkar" w:date="2018-10-18T15:33:00Z" w:initials="KO">
    <w:p w14:paraId="64519B71" w14:textId="77777777" w:rsidR="0072248A" w:rsidRDefault="0072248A" w:rsidP="0072248A">
      <w:pPr>
        <w:pStyle w:val="af5"/>
      </w:pPr>
      <w:r>
        <w:rPr>
          <w:rStyle w:val="af4"/>
        </w:rPr>
        <w:annotationRef/>
      </w:r>
      <w:r>
        <w:t xml:space="preserve">… and the `URI hash` if available and but not explicitly requested in ADTypeFilter field. </w:t>
      </w:r>
    </w:p>
  </w:comment>
  <w:comment w:id="1493" w:author="Victor  Zhodzishsky" w:date="2018-10-21T12:21:00Z" w:initials="VZ">
    <w:p w14:paraId="29C532CA" w14:textId="77777777" w:rsidR="0072248A" w:rsidRDefault="0072248A" w:rsidP="0072248A">
      <w:pPr>
        <w:pStyle w:val="af5"/>
      </w:pPr>
      <w:r>
        <w:rPr>
          <w:rStyle w:val="af4"/>
        </w:rPr>
        <w:annotationRef/>
      </w:r>
      <w:r>
        <w:t>Nope, see above.</w:t>
      </w:r>
    </w:p>
  </w:comment>
  <w:comment w:id="1494" w:author="Piotr Winiarczyk" w:date="2018-10-31T17:08:00Z" w:initials="PW">
    <w:p w14:paraId="0D3A4913" w14:textId="77777777" w:rsidR="0072248A" w:rsidRDefault="0072248A" w:rsidP="0072248A">
      <w:pPr>
        <w:pStyle w:val="af5"/>
      </w:pPr>
      <w:r>
        <w:rPr>
          <w:rStyle w:val="af4"/>
        </w:rPr>
        <w:annotationRef/>
      </w:r>
      <w:r>
        <w:t>The RPR will match the URI with URIHash fro the client automatically (whe URI hash is available). We do not need URIHash on the client.</w:t>
      </w:r>
    </w:p>
  </w:comment>
  <w:comment w:id="1495" w:author="Kulkarni, Omkar" w:date="2018-11-08T12:20:00Z" w:initials="KO">
    <w:p w14:paraId="101221A4" w14:textId="77777777" w:rsidR="0072248A" w:rsidRDefault="0072248A" w:rsidP="0072248A">
      <w:pPr>
        <w:pStyle w:val="af5"/>
      </w:pPr>
      <w:r>
        <w:t xml:space="preserve">I did not get this. </w:t>
      </w:r>
      <w:r>
        <w:rPr>
          <w:rStyle w:val="af4"/>
        </w:rPr>
        <w:annotationRef/>
      </w:r>
      <w:r>
        <w:t>May be I am missing something here. How does remote RPR client fetches the URI hash for the RPR server (to do device key refresh) using extended scan messages?</w:t>
      </w:r>
    </w:p>
  </w:comment>
  <w:comment w:id="1496" w:author="Piotr Winiarczyk" w:date="2018-11-08T18:47:00Z" w:initials="PW">
    <w:p w14:paraId="22A14BD9" w14:textId="77777777" w:rsidR="0072248A" w:rsidRPr="00A402CE" w:rsidRDefault="0072248A" w:rsidP="0072248A">
      <w:pPr>
        <w:pStyle w:val="af5"/>
      </w:pPr>
      <w:r>
        <w:rPr>
          <w:rStyle w:val="af4"/>
        </w:rPr>
        <w:annotationRef/>
      </w:r>
      <w:r w:rsidRPr="00A402CE">
        <w:t>WG. Omkar is ok with</w:t>
      </w:r>
      <w:r>
        <w:t xml:space="preserve"> current behavior defined in 4.4.5.3</w:t>
      </w:r>
    </w:p>
  </w:comment>
  <w:comment w:id="1593" w:author="Bogdan Alexandru" w:date="2018-10-18T19:00:00Z" w:initials="BA">
    <w:p w14:paraId="4657D039" w14:textId="6943CB93" w:rsidR="0072248A" w:rsidRDefault="0072248A">
      <w:pPr>
        <w:pStyle w:val="af5"/>
      </w:pPr>
      <w:r>
        <w:rPr>
          <w:rStyle w:val="af4"/>
        </w:rPr>
        <w:annotationRef/>
      </w:r>
      <w:r>
        <w:t>Shouldn’t this message be sent as Segmented now that it has no Status?</w:t>
      </w:r>
    </w:p>
  </w:comment>
  <w:comment w:id="1594" w:author="Piotr Winiarczyk" w:date="2018-10-31T17:49:00Z" w:initials="PW">
    <w:p w14:paraId="081014F9" w14:textId="77777777" w:rsidR="0072248A" w:rsidRDefault="0072248A">
      <w:pPr>
        <w:pStyle w:val="af5"/>
      </w:pPr>
      <w:r>
        <w:rPr>
          <w:rStyle w:val="af4"/>
        </w:rPr>
        <w:annotationRef/>
      </w:r>
      <w:r>
        <w:t xml:space="preserve">The Remote Provisioning PDU Send messages is idempotent. See behavior of </w:t>
      </w:r>
      <w:r w:rsidRPr="002757F6">
        <w:t xml:space="preserve">Remote Provisioning </w:t>
      </w:r>
      <w:r>
        <w:t>PDU</w:t>
      </w:r>
      <w:r w:rsidRPr="008460DD">
        <w:t xml:space="preserve"> </w:t>
      </w:r>
      <w:r>
        <w:t>Outbound Report messages.</w:t>
      </w:r>
    </w:p>
    <w:p w14:paraId="4A9CCB1A" w14:textId="4FF0DC86" w:rsidR="0072248A" w:rsidRDefault="0072248A">
      <w:pPr>
        <w:pStyle w:val="af5"/>
      </w:pPr>
      <w:r>
        <w:t>IMO there is no need to require to send this messages as Segmented.</w:t>
      </w:r>
    </w:p>
  </w:comment>
  <w:comment w:id="1595" w:author="Bogdan Alexandru" w:date="2018-11-05T13:45:00Z" w:initials="BA">
    <w:p w14:paraId="1C184CDC" w14:textId="6BAE3DEF" w:rsidR="0072248A" w:rsidRDefault="0072248A">
      <w:pPr>
        <w:pStyle w:val="af5"/>
      </w:pPr>
      <w:r>
        <w:rPr>
          <w:rStyle w:val="af4"/>
        </w:rPr>
        <w:annotationRef/>
      </w:r>
      <w:r>
        <w:t>But the Client has no clue whether or not this message has reached the Server. How should it behave? Send 3 times? Start a timer and repeat if no report arrives? The Transport ACK mechanism (linked to Segmentation in an unfortunate terminology selection) is there precisely to help such scenarios.</w:t>
      </w:r>
    </w:p>
  </w:comment>
  <w:comment w:id="1596" w:author="Piotr Winiarczyk" w:date="2018-11-08T19:01:00Z" w:initials="PW">
    <w:p w14:paraId="668DA0BE" w14:textId="3545A5FA" w:rsidR="0072248A" w:rsidRDefault="0072248A">
      <w:pPr>
        <w:pStyle w:val="af5"/>
      </w:pPr>
      <w:r>
        <w:rPr>
          <w:rStyle w:val="af4"/>
        </w:rPr>
        <w:annotationRef/>
      </w:r>
      <w:r>
        <w:t xml:space="preserve">WG: The protocol will work when </w:t>
      </w:r>
      <w:r w:rsidRPr="00F823B8">
        <w:t xml:space="preserve">Remote Provisioning </w:t>
      </w:r>
      <w:r w:rsidRPr="00415C18">
        <w:t>PDU Send</w:t>
      </w:r>
      <w:r>
        <w:t xml:space="preserve"> is sent as Unsegmented Access message, however it is not optimal for client to do so. Adding recommendation to send it as Segmented Access message.</w:t>
      </w:r>
    </w:p>
  </w:comment>
  <w:comment w:id="1599" w:author="Kulkarni, Omkar" w:date="2018-10-15T14:54:00Z" w:initials="KO">
    <w:p w14:paraId="280F6ACB" w14:textId="645DAEF8" w:rsidR="0072248A" w:rsidRDefault="0072248A">
      <w:pPr>
        <w:pStyle w:val="af5"/>
      </w:pPr>
      <w:r>
        <w:t xml:space="preserve">I think </w:t>
      </w:r>
      <w:r>
        <w:rPr>
          <w:rStyle w:val="af4"/>
        </w:rPr>
        <w:annotationRef/>
      </w:r>
      <w:r>
        <w:t>this should now be `unacknowledged` (since we removed Status Message).</w:t>
      </w:r>
    </w:p>
  </w:comment>
  <w:comment w:id="1600" w:author="Victor  Zhodzishsky" w:date="2018-10-15T16:37:00Z" w:initials="VZ">
    <w:p w14:paraId="4F0313BB" w14:textId="59B6362B" w:rsidR="0072248A" w:rsidRDefault="0072248A">
      <w:pPr>
        <w:pStyle w:val="af5"/>
      </w:pPr>
      <w:r>
        <w:rPr>
          <w:rStyle w:val="af4"/>
        </w:rPr>
        <w:annotationRef/>
      </w:r>
      <w:r>
        <w:t>It clearly states the reply in the next sentence.</w:t>
      </w:r>
    </w:p>
  </w:comment>
  <w:comment w:id="1601" w:author="Bogdan Alexandru" w:date="2018-10-18T19:01:00Z" w:initials="BA">
    <w:p w14:paraId="68E5B4C5" w14:textId="035F6E6D" w:rsidR="0072248A" w:rsidRDefault="0072248A">
      <w:pPr>
        <w:pStyle w:val="af5"/>
      </w:pPr>
      <w:r>
        <w:rPr>
          <w:rStyle w:val="af4"/>
        </w:rPr>
        <w:annotationRef/>
      </w:r>
      <w:r>
        <w:t>I agree with Omkar, this is unacknowledged based on the existing definitions.</w:t>
      </w:r>
    </w:p>
  </w:comment>
  <w:comment w:id="1602" w:author="Piotr Winiarczyk" w:date="2018-10-31T17:48:00Z" w:initials="PW">
    <w:p w14:paraId="341CF513" w14:textId="5ADD334D" w:rsidR="0072248A" w:rsidRDefault="0072248A">
      <w:pPr>
        <w:pStyle w:val="af5"/>
      </w:pPr>
      <w:r>
        <w:rPr>
          <w:rStyle w:val="af4"/>
        </w:rPr>
        <w:annotationRef/>
      </w:r>
      <w:r>
        <w:t>Agree</w:t>
      </w:r>
    </w:p>
  </w:comment>
  <w:comment w:id="1833" w:author="Kulkarni, Omkar" w:date="2018-10-15T15:18:00Z" w:initials="KO">
    <w:p w14:paraId="1481F0B9" w14:textId="595A2510" w:rsidR="0072248A" w:rsidRDefault="0072248A">
      <w:pPr>
        <w:pStyle w:val="af5"/>
      </w:pPr>
      <w:r>
        <w:rPr>
          <w:rStyle w:val="af4"/>
        </w:rPr>
        <w:annotationRef/>
      </w:r>
      <w:r>
        <w:t>This means, active scanning support is mandatory for this server implementation. I think there was a discussion on reflector where it was mentioned that active scanning is (or will be?) optional.</w:t>
      </w:r>
    </w:p>
  </w:comment>
  <w:comment w:id="1834" w:author="Victor  Zhodzishsky" w:date="2018-10-15T15:21:00Z" w:initials="VZ">
    <w:p w14:paraId="079BEC7E" w14:textId="48AA862E" w:rsidR="0072248A" w:rsidRDefault="0072248A">
      <w:pPr>
        <w:pStyle w:val="af5"/>
      </w:pPr>
      <w:r>
        <w:rPr>
          <w:rStyle w:val="af4"/>
        </w:rPr>
        <w:annotationRef/>
      </w:r>
      <w:r>
        <w:t xml:space="preserve">I am not sure how you decided that this field means that the active scan has to be supported.  The Extended Scan Start start can be used to retrieve information about Remote Provisioning Server itself as well as fields available in the advertising reports, for example URI. </w:t>
      </w:r>
    </w:p>
  </w:comment>
  <w:comment w:id="1835" w:author="Kulkarni, Omkar" w:date="2018-10-18T15:45:00Z" w:initials="KO">
    <w:p w14:paraId="49769927" w14:textId="43350910" w:rsidR="0072248A" w:rsidRDefault="0072248A">
      <w:pPr>
        <w:pStyle w:val="af5"/>
      </w:pPr>
      <w:r>
        <w:rPr>
          <w:rStyle w:val="af4"/>
        </w:rPr>
        <w:annotationRef/>
      </w:r>
      <w:r>
        <w:t>Yes, but that is just one the case. To satisfy behavior requirements for this message in other cases, as per current text, server must have support for active scanning.</w:t>
      </w:r>
      <w:r>
        <w:br/>
      </w:r>
      <w:r>
        <w:br/>
        <w:t>Probably we need a state to indicate support for active scanning.</w:t>
      </w:r>
    </w:p>
  </w:comment>
  <w:comment w:id="1836" w:author="Victor  Zhodzishsky" w:date="2018-10-21T12:55:00Z" w:initials="VZ">
    <w:p w14:paraId="4C7C45C6" w14:textId="156D5B9D" w:rsidR="0072248A" w:rsidRDefault="0072248A">
      <w:pPr>
        <w:pStyle w:val="af5"/>
      </w:pPr>
      <w:r>
        <w:rPr>
          <w:rStyle w:val="af4"/>
        </w:rPr>
        <w:annotationRef/>
      </w:r>
      <w:r>
        <w:t>I agree that it is useful for the client to know if active scanning is supported.  It has nothing to do with the fact that Extended Scan Start shall be supported.</w:t>
      </w:r>
    </w:p>
  </w:comment>
  <w:comment w:id="1837" w:author="Piotr Winiarczyk" w:date="2018-11-08T19:09:00Z" w:initials="PW">
    <w:p w14:paraId="2B179E2F" w14:textId="5B5BC1DC" w:rsidR="0072248A" w:rsidRDefault="0072248A">
      <w:pPr>
        <w:pStyle w:val="af5"/>
      </w:pPr>
      <w:r>
        <w:rPr>
          <w:rStyle w:val="af4"/>
        </w:rPr>
        <w:annotationRef/>
      </w:r>
      <w:r>
        <w:t>WG. 1. Both messages shall be mandatory-DONE</w:t>
      </w:r>
    </w:p>
    <w:p w14:paraId="10B18A13" w14:textId="6EC8C5C5" w:rsidR="0072248A" w:rsidRDefault="0072248A">
      <w:pPr>
        <w:pStyle w:val="af5"/>
      </w:pPr>
      <w:r>
        <w:t xml:space="preserve">2. </w:t>
      </w:r>
      <w:r w:rsidRPr="00E37668">
        <w:t>DONE</w:t>
      </w:r>
      <w:r>
        <w:t>. Add to t</w:t>
      </w:r>
      <w:r w:rsidRPr="00865F8E">
        <w:t>he Remote Provisioning Scan Capabilities Status message</w:t>
      </w:r>
      <w:r>
        <w:t xml:space="preserve"> a new field indicating that server supports active scanning.</w:t>
      </w:r>
    </w:p>
  </w:comment>
  <w:comment w:id="1854" w:author="Bogdan Alexandru" w:date="2018-10-18T19:32:00Z" w:initials="BA">
    <w:p w14:paraId="4673B7E5" w14:textId="4C186D26" w:rsidR="0072248A" w:rsidRDefault="0072248A">
      <w:pPr>
        <w:pStyle w:val="af5"/>
      </w:pPr>
      <w:r>
        <w:rPr>
          <w:rStyle w:val="af4"/>
        </w:rPr>
        <w:annotationRef/>
      </w:r>
      <w:r>
        <w:t>Undefined? LL state? The Server is almost always in LL Scanning.</w:t>
      </w:r>
    </w:p>
  </w:comment>
  <w:comment w:id="1855" w:author="Victor  Zhodzishsky" w:date="2018-10-21T12:57:00Z" w:initials="VZ">
    <w:p w14:paraId="1F60482A" w14:textId="1D7B8B06" w:rsidR="0072248A" w:rsidRDefault="0072248A">
      <w:pPr>
        <w:pStyle w:val="af5"/>
      </w:pPr>
      <w:r>
        <w:rPr>
          <w:rStyle w:val="af4"/>
        </w:rPr>
        <w:annotationRef/>
      </w:r>
      <w:r>
        <w:t>Updated text</w:t>
      </w:r>
    </w:p>
  </w:comment>
  <w:comment w:id="1891" w:author="Kulkarni, Omkar" w:date="2018-10-15T15:28:00Z" w:initials="KO">
    <w:p w14:paraId="53DEC2FC" w14:textId="05FD990B" w:rsidR="0072248A" w:rsidRDefault="0072248A">
      <w:pPr>
        <w:pStyle w:val="af5"/>
      </w:pPr>
      <w:r>
        <w:rPr>
          <w:rStyle w:val="af4"/>
        </w:rPr>
        <w:annotationRef/>
      </w:r>
      <w:r>
        <w:t>There is no state called as `Scanning`. It can only be `Idle`, `Limited`, or `Unlimited`.</w:t>
      </w:r>
      <w:r>
        <w:br/>
      </w:r>
      <w:r>
        <w:br/>
        <w:t>Probably something like following will solve the issue:</w:t>
      </w:r>
      <w:r>
        <w:br/>
        <w:t>“… the Server shall start scanning as described below.”</w:t>
      </w:r>
    </w:p>
  </w:comment>
  <w:comment w:id="1892" w:author="Victor  Zhodzishsky" w:date="2018-10-15T15:24:00Z" w:initials="VZ">
    <w:p w14:paraId="50EA6F2C" w14:textId="179F615C" w:rsidR="0072248A" w:rsidRDefault="0072248A">
      <w:pPr>
        <w:pStyle w:val="af5"/>
      </w:pPr>
      <w:r>
        <w:rPr>
          <w:rStyle w:val="af4"/>
        </w:rPr>
        <w:annotationRef/>
      </w:r>
      <w:r>
        <w:t>I think start scanning is more confusing than entering the Scanning state.  I think the way it is written now is perfectly understandable.</w:t>
      </w:r>
    </w:p>
  </w:comment>
  <w:comment w:id="1893" w:author="Kulkarni, Omkar" w:date="2018-10-18T15:48:00Z" w:initials="KO">
    <w:p w14:paraId="64A97849" w14:textId="1D1A64C9" w:rsidR="0072248A" w:rsidRDefault="0072248A">
      <w:pPr>
        <w:pStyle w:val="af5"/>
      </w:pPr>
      <w:r>
        <w:rPr>
          <w:rStyle w:val="af4"/>
        </w:rPr>
        <w:annotationRef/>
      </w:r>
      <w:r>
        <w:t xml:space="preserve">I was interpreting this as “setting the  Remote Provisioning Server Scanning state to `Scanning` state”. </w:t>
      </w:r>
      <w:r>
        <w:br/>
      </w:r>
      <w:r>
        <w:br/>
        <w:t>Then I think at capitalization of “Scanning” should be removed to indicate that spec is referring to a general operational state and not the model defined `state`.</w:t>
      </w:r>
    </w:p>
  </w:comment>
  <w:comment w:id="1894" w:author="Bogdan Alexandru" w:date="2018-10-18T18:41:00Z" w:initials="BA">
    <w:p w14:paraId="4873B663" w14:textId="4E72966F" w:rsidR="0072248A" w:rsidRDefault="0072248A">
      <w:pPr>
        <w:pStyle w:val="af5"/>
      </w:pPr>
      <w:r>
        <w:rPr>
          <w:rStyle w:val="af4"/>
        </w:rPr>
        <w:annotationRef/>
      </w:r>
      <w:r>
        <w:t>It is not perfectly understandable. It looks like you’re referring to the LL state, since this spec doesn’t contain this definition.</w:t>
      </w:r>
    </w:p>
  </w:comment>
  <w:comment w:id="1895" w:author="Victor  Zhodzishsky" w:date="2018-10-21T13:02:00Z" w:initials="VZ">
    <w:p w14:paraId="205ECA0D" w14:textId="221B3F33" w:rsidR="0072248A" w:rsidRDefault="0072248A">
      <w:pPr>
        <w:pStyle w:val="af5"/>
      </w:pPr>
      <w:r>
        <w:rPr>
          <w:rStyle w:val="af4"/>
        </w:rPr>
        <w:annotationRef/>
      </w:r>
      <w:r>
        <w:t>Updated the text</w:t>
      </w:r>
    </w:p>
  </w:comment>
  <w:comment w:id="1906" w:author="Kulkarni, Omkar" w:date="2018-10-15T15:31:00Z" w:initials="KO">
    <w:p w14:paraId="6CE4FC9F" w14:textId="2464D0B1" w:rsidR="0072248A" w:rsidRDefault="0072248A">
      <w:pPr>
        <w:pStyle w:val="af5"/>
      </w:pPr>
      <w:r>
        <w:t>“…</w:t>
      </w:r>
      <w:r>
        <w:rPr>
          <w:rStyle w:val="af4"/>
        </w:rPr>
        <w:annotationRef/>
      </w:r>
      <w:r>
        <w:t>the acceptable value”?</w:t>
      </w:r>
      <w:r>
        <w:br/>
      </w:r>
      <w:r>
        <w:br/>
        <w:t>This will cover the requirement for `Max Scanned Items`.</w:t>
      </w:r>
    </w:p>
  </w:comment>
  <w:comment w:id="1907" w:author="Victor  Zhodzishsky" w:date="2018-10-15T15:26:00Z" w:initials="VZ">
    <w:p w14:paraId="5866C955" w14:textId="045C9157" w:rsidR="0072248A" w:rsidRDefault="0072248A">
      <w:pPr>
        <w:pStyle w:val="af5"/>
      </w:pPr>
      <w:r>
        <w:rPr>
          <w:rStyle w:val="af4"/>
        </w:rPr>
        <w:annotationRef/>
      </w:r>
      <w:r>
        <w:t>If the ScannedItemsLimit is not crrect, the message will be rejected.</w:t>
      </w:r>
    </w:p>
  </w:comment>
  <w:comment w:id="1926" w:author="Kulkarni, Omkar" w:date="2018-10-15T15:38:00Z" w:initials="KO">
    <w:p w14:paraId="56711B0E" w14:textId="2CB78DBA" w:rsidR="0072248A" w:rsidRDefault="0072248A">
      <w:pPr>
        <w:pStyle w:val="af5"/>
      </w:pPr>
      <w:r>
        <w:rPr>
          <w:rStyle w:val="af4"/>
        </w:rPr>
        <w:annotationRef/>
      </w:r>
      <w:r>
        <w:t>This requirement for scan completion cannot always be fulfilled since URI Hash field is optional.</w:t>
      </w:r>
    </w:p>
  </w:comment>
  <w:comment w:id="1927" w:author="Victor  Zhodzishsky" w:date="2018-10-15T15:30:00Z" w:initials="VZ">
    <w:p w14:paraId="4F847E1E" w14:textId="55DCB849" w:rsidR="0072248A" w:rsidRDefault="0072248A">
      <w:pPr>
        <w:pStyle w:val="af5"/>
      </w:pPr>
      <w:r>
        <w:rPr>
          <w:rStyle w:val="af4"/>
        </w:rPr>
        <w:annotationRef/>
      </w:r>
      <w:r>
        <w:t>Correct. The scan will complete as defined in the Stopping the scan section.</w:t>
      </w:r>
    </w:p>
  </w:comment>
  <w:comment w:id="1928" w:author="Kulkarni, Omkar" w:date="2018-10-18T15:56:00Z" w:initials="KO">
    <w:p w14:paraId="55F31E9A" w14:textId="3D8C0D20" w:rsidR="0072248A" w:rsidRDefault="0072248A">
      <w:pPr>
        <w:pStyle w:val="af5"/>
      </w:pPr>
      <w:r>
        <w:t>But that talks only about explicitly stopping or stopping due to timeout, and then it says, refer above.</w:t>
      </w:r>
      <w:r>
        <w:br/>
      </w:r>
      <w:r>
        <w:br/>
      </w:r>
      <w:r>
        <w:rPr>
          <w:rStyle w:val="af4"/>
        </w:rPr>
        <w:annotationRef/>
      </w:r>
      <w:r>
        <w:t>Sending a scan report without URI hash field is also a valid way of completing the scan isn’t it? I think this should be stated here.</w:t>
      </w:r>
    </w:p>
  </w:comment>
  <w:comment w:id="1929" w:author="Victor  Zhodzishsky" w:date="2018-10-21T13:05:00Z" w:initials="VZ">
    <w:p w14:paraId="155CD22B" w14:textId="3783ADC6" w:rsidR="0072248A" w:rsidRDefault="0072248A">
      <w:pPr>
        <w:pStyle w:val="af5"/>
      </w:pPr>
      <w:r>
        <w:rPr>
          <w:rStyle w:val="af4"/>
        </w:rPr>
        <w:annotationRef/>
      </w:r>
      <w:r>
        <w:t>No, if servers sends report without URI Hash it stays in the scanning state.</w:t>
      </w:r>
    </w:p>
  </w:comment>
  <w:comment w:id="1930" w:author="Kulkarni, Omkar" w:date="2018-11-08T12:25:00Z" w:initials="KO">
    <w:p w14:paraId="490C58FA" w14:textId="10C64A9D" w:rsidR="0072248A" w:rsidRDefault="0072248A">
      <w:pPr>
        <w:pStyle w:val="af5"/>
      </w:pPr>
      <w:r>
        <w:rPr>
          <w:rStyle w:val="af4"/>
        </w:rPr>
        <w:annotationRef/>
      </w:r>
      <w:r>
        <w:t xml:space="preserve">And when does it complete the scan? After timeout? </w:t>
      </w:r>
      <w:r>
        <w:br/>
      </w:r>
      <w:r>
        <w:br/>
        <w:t>If yes, then for all the remote unprovisioned devices that do not supply URI has in their unprovisioned device beacons, will always cause RPR server to wait in the scanning state until scan timeout.</w:t>
      </w:r>
    </w:p>
  </w:comment>
  <w:comment w:id="1931" w:author="Piotr Winiarczyk" w:date="2018-11-08T19:31:00Z" w:initials="PW">
    <w:p w14:paraId="785E8A80" w14:textId="07308BA6" w:rsidR="0072248A" w:rsidRDefault="0072248A">
      <w:pPr>
        <w:pStyle w:val="af5"/>
      </w:pPr>
      <w:r>
        <w:rPr>
          <w:rStyle w:val="af4"/>
        </w:rPr>
        <w:annotationRef/>
      </w:r>
      <w:r>
        <w:t>WG. Agress to remove this requirement and to remove the URI hash field.</w:t>
      </w:r>
    </w:p>
  </w:comment>
  <w:comment w:id="1938" w:author="Kulkarni, Omkar" w:date="2018-10-15T15:39:00Z" w:initials="KO">
    <w:p w14:paraId="18C4EAB2" w14:textId="60EE02B7" w:rsidR="0072248A" w:rsidRDefault="0072248A">
      <w:pPr>
        <w:pStyle w:val="af5"/>
      </w:pPr>
      <w:r>
        <w:t>This text creates some kind of implicit state called as “Scanning state”, which is not defined. Can we instead say:</w:t>
      </w:r>
      <w:r>
        <w:br/>
      </w:r>
      <w:r>
        <w:br/>
        <w:t xml:space="preserve">… </w:t>
      </w:r>
      <w:r>
        <w:rPr>
          <w:rStyle w:val="af4"/>
        </w:rPr>
        <w:annotationRef/>
      </w:r>
      <w:r>
        <w:t>move to Idle state?</w:t>
      </w:r>
    </w:p>
  </w:comment>
  <w:comment w:id="1939" w:author="Victor  Zhodzishsky" w:date="2018-10-15T15:30:00Z" w:initials="VZ">
    <w:p w14:paraId="0F96A50F" w14:textId="2323F9CF" w:rsidR="0072248A" w:rsidRDefault="0072248A">
      <w:pPr>
        <w:pStyle w:val="af5"/>
      </w:pPr>
      <w:r>
        <w:rPr>
          <w:rStyle w:val="af4"/>
        </w:rPr>
        <w:annotationRef/>
      </w:r>
      <w:r>
        <w:t>The Scanning state is used throughout the document.  If you think that it is not clear, we can indeed a text somewhere.</w:t>
      </w:r>
    </w:p>
  </w:comment>
  <w:comment w:id="1940" w:author="Kulkarni, Omkar" w:date="2018-10-18T15:59:00Z" w:initials="KO">
    <w:p w14:paraId="40E056BF" w14:textId="20942938" w:rsidR="0072248A" w:rsidRDefault="0072248A">
      <w:pPr>
        <w:pStyle w:val="af5"/>
      </w:pPr>
      <w:r>
        <w:rPr>
          <w:rStyle w:val="af4"/>
        </w:rPr>
        <w:annotationRef/>
      </w:r>
      <w:r>
        <w:t>Yes, I get this now. The capitalization is causing confusion. See comment on previous page.</w:t>
      </w:r>
    </w:p>
  </w:comment>
  <w:comment w:id="1954" w:author="Bogdan Alexandru" w:date="2018-11-05T13:54:00Z" w:initials="BA">
    <w:p w14:paraId="0AEA26B8" w14:textId="61B96E9C" w:rsidR="0072248A" w:rsidRDefault="0072248A">
      <w:pPr>
        <w:pStyle w:val="af5"/>
      </w:pPr>
      <w:r>
        <w:rPr>
          <w:rStyle w:val="af4"/>
        </w:rPr>
        <w:annotationRef/>
      </w:r>
      <w:r>
        <w:t>…in parallel…</w:t>
      </w:r>
    </w:p>
  </w:comment>
  <w:comment w:id="1956" w:author="Bogdan Alexandru" w:date="2018-11-05T13:54:00Z" w:initials="BA">
    <w:p w14:paraId="1E41AE97" w14:textId="6CA2F91F" w:rsidR="0072248A" w:rsidRDefault="0072248A">
      <w:pPr>
        <w:pStyle w:val="af5"/>
      </w:pPr>
      <w:r>
        <w:rPr>
          <w:rStyle w:val="af4"/>
        </w:rPr>
        <w:annotationRef/>
      </w:r>
      <w:r>
        <w:t>…at the same time.</w:t>
      </w:r>
    </w:p>
  </w:comment>
  <w:comment w:id="1960" w:author="Bogdan Alexandru" w:date="2018-10-18T19:03:00Z" w:initials="BA">
    <w:p w14:paraId="63CC4B0E" w14:textId="5D86D518" w:rsidR="0072248A" w:rsidRDefault="0072248A">
      <w:pPr>
        <w:pStyle w:val="af5"/>
      </w:pPr>
      <w:r>
        <w:rPr>
          <w:rStyle w:val="af4"/>
        </w:rPr>
        <w:annotationRef/>
      </w:r>
      <w:r>
        <w:t>This needs a condition: “If the unprovisioned device send connectable Mesh Provisioning Service advertisements, then…”</w:t>
      </w:r>
    </w:p>
  </w:comment>
  <w:comment w:id="1961" w:author="Victor  Zhodzishsky" w:date="2018-10-21T13:08:00Z" w:initials="VZ">
    <w:p w14:paraId="12A69F2B" w14:textId="6ED7C838" w:rsidR="0072248A" w:rsidRDefault="0072248A">
      <w:pPr>
        <w:pStyle w:val="af5"/>
      </w:pPr>
      <w:r>
        <w:rPr>
          <w:rStyle w:val="af4"/>
        </w:rPr>
        <w:annotationRef/>
      </w:r>
      <w:r>
        <w:t>It already says “received in the scan response”</w:t>
      </w:r>
    </w:p>
  </w:comment>
  <w:comment w:id="1963" w:author="Kulkarni, Omkar" w:date="2018-10-15T15:48:00Z" w:initials="KO">
    <w:p w14:paraId="6BFC3221" w14:textId="2079C95A" w:rsidR="0072248A" w:rsidRDefault="0072248A">
      <w:pPr>
        <w:pStyle w:val="af5"/>
      </w:pPr>
      <w:r>
        <w:rPr>
          <w:rStyle w:val="af4"/>
        </w:rPr>
        <w:annotationRef/>
      </w:r>
      <w:r>
        <w:t>This will lead to retrieval of incomplete information. E.g. if URI and Short Name is requested, the extended scan will terminate as soon as either of them is obtained, I don’t think that is the intention here.</w:t>
      </w:r>
    </w:p>
  </w:comment>
  <w:comment w:id="1964" w:author="Victor  Zhodzishsky" w:date="2018-10-15T15:32:00Z" w:initials="VZ">
    <w:p w14:paraId="36333F5C" w14:textId="4CDD28A9" w:rsidR="0072248A" w:rsidRDefault="0072248A">
      <w:pPr>
        <w:pStyle w:val="af5"/>
      </w:pPr>
      <w:r>
        <w:rPr>
          <w:rStyle w:val="af4"/>
        </w:rPr>
        <w:annotationRef/>
      </w:r>
      <w:r>
        <w:t>Not true.  To exit you need to get all AD Types.  See sentence below.</w:t>
      </w:r>
    </w:p>
  </w:comment>
  <w:comment w:id="1965" w:author="Kulkarni, Omkar" w:date="2018-10-18T16:00:00Z" w:initials="KO">
    <w:p w14:paraId="6EFDFB52" w14:textId="410D86FF" w:rsidR="0072248A" w:rsidRDefault="0072248A">
      <w:pPr>
        <w:pStyle w:val="af5"/>
      </w:pPr>
      <w:r>
        <w:rPr>
          <w:rStyle w:val="af4"/>
        </w:rPr>
        <w:annotationRef/>
      </w:r>
      <w:r>
        <w:t>But text says – `One of the` conditions. Not all of the conditions.</w:t>
      </w:r>
    </w:p>
  </w:comment>
  <w:comment w:id="1966" w:author="Victor  Zhodzishsky" w:date="2018-10-21T13:09:00Z" w:initials="VZ">
    <w:p w14:paraId="67290EF1" w14:textId="78E58474" w:rsidR="0072248A" w:rsidRDefault="0072248A">
      <w:pPr>
        <w:pStyle w:val="af5"/>
      </w:pPr>
      <w:r>
        <w:rPr>
          <w:rStyle w:val="af4"/>
        </w:rPr>
        <w:annotationRef/>
      </w:r>
      <w:r>
        <w:t>Isn’t it clear that it is one of the bullet points?</w:t>
      </w:r>
    </w:p>
  </w:comment>
  <w:comment w:id="1967" w:author="Kulkarni, Omkar" w:date="2018-11-08T14:55:00Z" w:initials="KO">
    <w:p w14:paraId="12EC3C9C" w14:textId="74EAC81A" w:rsidR="0072248A" w:rsidRDefault="0072248A">
      <w:pPr>
        <w:pStyle w:val="af5"/>
      </w:pPr>
      <w:r>
        <w:rPr>
          <w:rStyle w:val="af4"/>
        </w:rPr>
        <w:annotationRef/>
      </w:r>
      <w:r>
        <w:t>The bullet point 4 will cause scan to terminate before retrieving all information about all requested ADTypes. I think that is not the intention here.</w:t>
      </w:r>
    </w:p>
  </w:comment>
  <w:comment w:id="1968" w:author="Piotr Winiarczyk" w:date="2018-11-08T19:34:00Z" w:initials="PW">
    <w:p w14:paraId="42CD27FC" w14:textId="51261680" w:rsidR="0072248A" w:rsidRDefault="0072248A">
      <w:pPr>
        <w:pStyle w:val="af5"/>
      </w:pPr>
      <w:r>
        <w:rPr>
          <w:rStyle w:val="af4"/>
        </w:rPr>
        <w:annotationRef/>
      </w:r>
      <w:r>
        <w:t>WG. Added another bullet to address the comment.</w:t>
      </w:r>
    </w:p>
  </w:comment>
  <w:comment w:id="1969" w:author="Kulkarni, Omkar" w:date="2018-10-15T15:45:00Z" w:initials="KO">
    <w:p w14:paraId="33D8ABD6" w14:textId="2F2B1758" w:rsidR="0072248A" w:rsidRDefault="0072248A">
      <w:pPr>
        <w:pStyle w:val="af5"/>
      </w:pPr>
      <w:r>
        <w:rPr>
          <w:rStyle w:val="af4"/>
        </w:rPr>
        <w:annotationRef/>
      </w:r>
      <w:r>
        <w:t>It may be possible that due to implementation differences, some implementations may not have some AD Types included. There is no way for client to know this beforehand.</w:t>
      </w:r>
    </w:p>
  </w:comment>
  <w:comment w:id="1970" w:author="Victor  Zhodzishsky" w:date="2018-10-15T15:32:00Z" w:initials="VZ">
    <w:p w14:paraId="5B6DC557" w14:textId="5F654904" w:rsidR="0072248A" w:rsidRDefault="0072248A">
      <w:pPr>
        <w:pStyle w:val="af5"/>
      </w:pPr>
      <w:r>
        <w:rPr>
          <w:rStyle w:val="af4"/>
        </w:rPr>
        <w:annotationRef/>
      </w:r>
      <w:r>
        <w:t>So?</w:t>
      </w:r>
    </w:p>
  </w:comment>
  <w:comment w:id="1971" w:author="Kulkarni, Omkar" w:date="2018-10-18T16:49:00Z" w:initials="KO">
    <w:p w14:paraId="663068A6" w14:textId="74F444BD" w:rsidR="0072248A" w:rsidRDefault="0072248A">
      <w:pPr>
        <w:pStyle w:val="af5"/>
      </w:pPr>
      <w:r>
        <w:rPr>
          <w:rStyle w:val="af4"/>
        </w:rPr>
        <w:annotationRef/>
      </w:r>
      <w:r>
        <w:t>If PBR-client requests ADType, say, TX power, but that is not available in the scan data then what happens? Scanning client does not know which ADtypes will be made available by unprovisioned device during active scan. How scanning server should handle such cases?</w:t>
      </w:r>
    </w:p>
  </w:comment>
  <w:comment w:id="1972" w:author="Victor  Zhodzishsky" w:date="2018-10-21T13:10:00Z" w:initials="VZ">
    <w:p w14:paraId="18173D65" w14:textId="29723164" w:rsidR="0072248A" w:rsidRDefault="0072248A">
      <w:pPr>
        <w:pStyle w:val="af5"/>
      </w:pPr>
      <w:r>
        <w:rPr>
          <w:rStyle w:val="af4"/>
        </w:rPr>
        <w:annotationRef/>
      </w:r>
      <w:r>
        <w:t>If client needs Tx power to perform provisioning, it will ask for Tx power.  If server cannot retrieve Tx power AD Type, the procedure will complete as indicated in the previous bullet point.</w:t>
      </w:r>
    </w:p>
  </w:comment>
  <w:comment w:id="1974" w:author="Bogdan Alexandru" w:date="2018-10-18T19:05:00Z" w:initials="BA">
    <w:p w14:paraId="18A9F4FA" w14:textId="5C129A7B" w:rsidR="0072248A" w:rsidRDefault="0072248A">
      <w:pPr>
        <w:pStyle w:val="af5"/>
      </w:pPr>
      <w:r>
        <w:rPr>
          <w:rStyle w:val="af4"/>
        </w:rPr>
        <w:annotationRef/>
      </w:r>
      <w:r>
        <w:t>This is not coherent. Once the scan response was processed, the procedure should end immediately since no data is clearly available anymore. It should not matter if the URI AD Type was requested or not.</w:t>
      </w:r>
    </w:p>
  </w:comment>
  <w:comment w:id="1975" w:author="Victor  Zhodzishsky" w:date="2018-10-21T18:49:00Z" w:initials="VZ">
    <w:p w14:paraId="5D6D21FD" w14:textId="5AD215BA" w:rsidR="0072248A" w:rsidRPr="000559F2" w:rsidRDefault="0072248A">
      <w:pPr>
        <w:pStyle w:val="af5"/>
      </w:pPr>
      <w:r>
        <w:rPr>
          <w:rStyle w:val="af4"/>
        </w:rPr>
        <w:annotationRef/>
      </w:r>
      <w:r>
        <w:t>I am not sure I agree.  The URI comes as a separate ADV report.</w:t>
      </w:r>
    </w:p>
  </w:comment>
  <w:comment w:id="1976" w:author="Bogdan Alexandru" w:date="2018-10-22T10:56:00Z" w:initials="BA">
    <w:p w14:paraId="0A739C3C" w14:textId="77777777" w:rsidR="0072248A" w:rsidRDefault="0072248A">
      <w:pPr>
        <w:pStyle w:val="af5"/>
      </w:pPr>
      <w:r>
        <w:rPr>
          <w:rStyle w:val="af4"/>
        </w:rPr>
        <w:annotationRef/>
      </w:r>
      <w:r>
        <w:t>See the CBP CR. The current assumption is this: if the device is advertising beacons (because it supports PB-ADV), then a separate URI advertisement is interleaved and is identified by the URI Hash.</w:t>
      </w:r>
    </w:p>
    <w:p w14:paraId="0F4BE351" w14:textId="177FF95B" w:rsidR="0072248A" w:rsidRDefault="0072248A">
      <w:pPr>
        <w:pStyle w:val="af5"/>
      </w:pPr>
      <w:r>
        <w:t>If the device is advertising Mesh Provisioning Service, then no URI Hash field is present, therefore only the Scan response can contain additional info (such as URI) and there is no way to send additional advertising (since there is no way to identify it).</w:t>
      </w:r>
    </w:p>
  </w:comment>
  <w:comment w:id="1977" w:author="Piotr Winiarczyk" w:date="2018-11-08T19:50:00Z" w:initials="PW">
    <w:p w14:paraId="673B8037" w14:textId="77777777" w:rsidR="0072248A" w:rsidRDefault="0072248A">
      <w:pPr>
        <w:pStyle w:val="af5"/>
      </w:pPr>
      <w:r>
        <w:rPr>
          <w:rStyle w:val="af4"/>
        </w:rPr>
        <w:annotationRef/>
      </w:r>
      <w:r>
        <w:t>WG. I do not agree on the original statement:</w:t>
      </w:r>
    </w:p>
    <w:p w14:paraId="470626B7" w14:textId="77777777" w:rsidR="0072248A" w:rsidRDefault="0072248A">
      <w:pPr>
        <w:pStyle w:val="af5"/>
      </w:pPr>
      <w:r>
        <w:t>“Once the scan response was processed, the procedure should end immediately since no data is clearly available anymore. It should not matter if the URI AD Type was requested or not.”</w:t>
      </w:r>
    </w:p>
    <w:p w14:paraId="0E9F3A94" w14:textId="26BB27DC" w:rsidR="0072248A" w:rsidRDefault="0072248A">
      <w:pPr>
        <w:pStyle w:val="af5"/>
      </w:pPr>
      <w:r>
        <w:t xml:space="preserve">The procedure shall stop when URI Hash AD Type is not present and the scan report is received. </w:t>
      </w:r>
    </w:p>
  </w:comment>
  <w:comment w:id="1987" w:author="Bogdan Alexandru" w:date="2018-10-18T19:08:00Z" w:initials="BA">
    <w:p w14:paraId="344252A3" w14:textId="77777777" w:rsidR="0072248A" w:rsidRDefault="0072248A">
      <w:pPr>
        <w:pStyle w:val="af5"/>
      </w:pPr>
      <w:r>
        <w:rPr>
          <w:rStyle w:val="af4"/>
        </w:rPr>
        <w:annotationRef/>
      </w:r>
      <w:r>
        <w:t>This is impossible, because the beacon is not scannable.</w:t>
      </w:r>
    </w:p>
    <w:p w14:paraId="291CC1A9" w14:textId="77777777" w:rsidR="0072248A" w:rsidRDefault="0072248A">
      <w:pPr>
        <w:pStyle w:val="af5"/>
      </w:pPr>
    </w:p>
    <w:p w14:paraId="50BD4516" w14:textId="46D6ACA3" w:rsidR="0072248A" w:rsidRDefault="0072248A">
      <w:pPr>
        <w:pStyle w:val="af5"/>
      </w:pPr>
      <w:r>
        <w:t>Also, previous comment applies here as well.</w:t>
      </w:r>
    </w:p>
  </w:comment>
  <w:comment w:id="1988" w:author="Victor  Zhodzishsky" w:date="2018-10-21T18:51:00Z" w:initials="VZ">
    <w:p w14:paraId="0DBAAEC4" w14:textId="4C53E77D" w:rsidR="0072248A" w:rsidRDefault="0072248A">
      <w:pPr>
        <w:pStyle w:val="af5"/>
      </w:pPr>
      <w:r>
        <w:rPr>
          <w:rStyle w:val="af4"/>
        </w:rPr>
        <w:annotationRef/>
      </w:r>
      <w:r>
        <w:t>The condition is that ADTypeFilter wants data from scan response and it wants URI that can be received in a separate ADV report.  Hope it sounds better now.</w:t>
      </w:r>
    </w:p>
  </w:comment>
  <w:comment w:id="1989" w:author="Bogdan Alexandru" w:date="2018-11-05T13:50:00Z" w:initials="BA">
    <w:p w14:paraId="168AE9FF" w14:textId="3F34FD5F" w:rsidR="0072248A" w:rsidRDefault="0072248A">
      <w:pPr>
        <w:pStyle w:val="af5"/>
      </w:pPr>
      <w:r>
        <w:rPr>
          <w:rStyle w:val="af4"/>
        </w:rPr>
        <w:annotationRef/>
      </w:r>
      <w:r>
        <w:t>Probably the last “and” should be an “or” since both are simply not possible at the same time.</w:t>
      </w:r>
    </w:p>
  </w:comment>
  <w:comment w:id="1990" w:author="Piotr Winiarczyk" w:date="2018-11-08T19:52:00Z" w:initials="PW">
    <w:p w14:paraId="74F4E096" w14:textId="79A1CC6D" w:rsidR="0072248A" w:rsidRDefault="0072248A">
      <w:pPr>
        <w:pStyle w:val="af5"/>
      </w:pPr>
      <w:r>
        <w:rPr>
          <w:rStyle w:val="af4"/>
        </w:rPr>
        <w:annotationRef/>
      </w:r>
      <w:r>
        <w:t>We added new bullet and expanded the condition for this one. Thus we address this comment.</w:t>
      </w:r>
    </w:p>
  </w:comment>
  <w:comment w:id="2010" w:author="Kulkarni, Omkar" w:date="2018-11-08T15:13:00Z" w:initials="KO">
    <w:p w14:paraId="74112309" w14:textId="56699DE8" w:rsidR="0072248A" w:rsidRDefault="0072248A">
      <w:pPr>
        <w:pStyle w:val="af5"/>
      </w:pPr>
      <w:r>
        <w:rPr>
          <w:rStyle w:val="af4"/>
        </w:rPr>
        <w:annotationRef/>
      </w:r>
      <w:r>
        <w:t>Regarding use of Block acks in higher layer protocols:</w:t>
      </w:r>
      <w:r>
        <w:br/>
      </w:r>
      <w:r>
        <w:br/>
        <w:t xml:space="preserve">Although it has been much discussed, debated, and analyzed on the reflector, use of Segment acknowledgements in higher layer protocol is a terrible idea. For small gain of few hundred milliseconds we are creating a pattern of use case that advocates blatant layer violations. </w:t>
      </w:r>
      <w:r>
        <w:br/>
      </w:r>
      <w:r>
        <w:br/>
        <w:t>It is going to make PBR spec sensitive to variations in the transport layer implementations, transport SAR timeout selections, replay protection implementations and any other hidden transport issues.</w:t>
      </w:r>
      <w:r>
        <w:br/>
      </w:r>
      <w:r>
        <w:br/>
        <w:t>Having model level request-response mechanism could have made this model immune to such issues since protocol can recover itself by observing statuses or by employing access level re-transmits.</w:t>
      </w:r>
      <w:r>
        <w:br/>
      </w:r>
      <w:r>
        <w:br/>
        <w:t>I don’t know if we could re-instate the status messages that we removed at this point, however if possible, we should do it rather than creating potential protocol problems.</w:t>
      </w:r>
      <w:r>
        <w:br/>
      </w:r>
    </w:p>
  </w:comment>
  <w:comment w:id="2011" w:author="Kulkarni, Omkar" w:date="2018-10-15T15:53:00Z" w:initials="KO">
    <w:p w14:paraId="42E558E3" w14:textId="14E645A3" w:rsidR="0072248A" w:rsidRDefault="0072248A">
      <w:pPr>
        <w:pStyle w:val="af5"/>
      </w:pPr>
      <w:r>
        <w:rPr>
          <w:rStyle w:val="af4"/>
        </w:rPr>
        <w:annotationRef/>
      </w:r>
      <w:r>
        <w:t>What is the “ACK” between `Client and Server`?  Is it a message or a transport layer Ack?</w:t>
      </w:r>
      <w:r>
        <w:br/>
      </w:r>
      <w:r>
        <w:br/>
        <w:t>I think we should not mix different layers in this MSC.</w:t>
      </w:r>
      <w:r>
        <w:br/>
      </w:r>
      <w:r>
        <w:br/>
        <w:t>Client&lt;-&gt;Server: Model messages</w:t>
      </w:r>
      <w:r>
        <w:br/>
        <w:t>Server&lt;-&gt;Unprovisioned Device: Provisioning protocol PDU exchange.</w:t>
      </w:r>
    </w:p>
  </w:comment>
  <w:comment w:id="2012" w:author="Victor  Zhodzishsky" w:date="2018-10-15T16:41:00Z" w:initials="VZ">
    <w:p w14:paraId="60A9B6F1" w14:textId="2CC426B1" w:rsidR="0072248A" w:rsidRDefault="0072248A">
      <w:pPr>
        <w:pStyle w:val="af5"/>
      </w:pPr>
      <w:r>
        <w:rPr>
          <w:rStyle w:val="af4"/>
        </w:rPr>
        <w:annotationRef/>
      </w:r>
      <w:r>
        <w:t>I think this is perfectly understandable here.  And I have no problem with mixing different layers when it helps understanding the flow. But if you think there may be a confusion, we should add a text here that PDU ACK states for Transaction Acknowledgement.</w:t>
      </w:r>
    </w:p>
  </w:comment>
  <w:comment w:id="2013" w:author="Kulkarni, Omkar" w:date="2018-10-18T16:52:00Z" w:initials="KO">
    <w:p w14:paraId="59FDFEEB" w14:textId="4EF6C288" w:rsidR="0072248A" w:rsidRDefault="0072248A">
      <w:pPr>
        <w:pStyle w:val="af5"/>
      </w:pPr>
      <w:r>
        <w:rPr>
          <w:rStyle w:val="af4"/>
        </w:rPr>
        <w:annotationRef/>
      </w:r>
      <w:r>
        <w:t xml:space="preserve">Do you mean the Block Acknowledgements? See that’s the confusion it creates. </w:t>
      </w:r>
      <w:r>
        <w:br/>
      </w:r>
      <w:r>
        <w:br/>
        <w:t>I would prefer to rename this client-&gt;server `ACK` to `Block Ack`. Since that is the intention here.</w:t>
      </w:r>
    </w:p>
  </w:comment>
  <w:comment w:id="2014" w:author="Piotr Winiarczyk" w:date="2018-10-31T18:03:00Z" w:initials="PW">
    <w:p w14:paraId="5076B65A" w14:textId="1A81FD95" w:rsidR="0072248A" w:rsidRDefault="0072248A">
      <w:pPr>
        <w:pStyle w:val="af5"/>
      </w:pPr>
      <w:r>
        <w:rPr>
          <w:rStyle w:val="af4"/>
        </w:rPr>
        <w:annotationRef/>
      </w:r>
      <w:r>
        <w:t xml:space="preserve">Let’s rename ACK to </w:t>
      </w:r>
      <w:r w:rsidRPr="00E953E6">
        <w:t>Segment Acknowledgment message</w:t>
      </w:r>
      <w:r>
        <w:t xml:space="preserve"> ( see Section </w:t>
      </w:r>
      <w:r w:rsidRPr="00E953E6">
        <w:t>3.5.2.3.1</w:t>
      </w:r>
      <w:r>
        <w:t>).</w:t>
      </w:r>
    </w:p>
    <w:p w14:paraId="58B51256" w14:textId="46EB6B0D" w:rsidR="0072248A" w:rsidRDefault="0072248A">
      <w:pPr>
        <w:pStyle w:val="af5"/>
      </w:pPr>
    </w:p>
  </w:comment>
  <w:comment w:id="2051" w:author="Kulkarni, Omkar" w:date="2018-10-18T15:53:00Z" w:initials="KO">
    <w:p w14:paraId="1899247A" w14:textId="693FF6FC" w:rsidR="0072248A" w:rsidRDefault="0072248A">
      <w:pPr>
        <w:pStyle w:val="af5"/>
      </w:pPr>
      <w:r>
        <w:rPr>
          <w:rStyle w:val="af4"/>
        </w:rPr>
        <w:annotationRef/>
      </w:r>
      <w:r>
        <w:t>ItemsLimit or ScannedItemsLimit? See the text in `Conditions` column.</w:t>
      </w:r>
    </w:p>
  </w:comment>
  <w:comment w:id="2052" w:author="Piotr Winiarczyk" w:date="2018-11-08T20:06:00Z" w:initials="PW">
    <w:p w14:paraId="211D07E6" w14:textId="17CC3C40" w:rsidR="0072248A" w:rsidRDefault="0072248A">
      <w:pPr>
        <w:pStyle w:val="af5"/>
      </w:pPr>
      <w:r>
        <w:rPr>
          <w:rStyle w:val="af4"/>
        </w:rPr>
        <w:annotationRef/>
      </w:r>
      <w:r>
        <w:t>Added space between words.</w:t>
      </w:r>
    </w:p>
  </w:comment>
  <w:comment w:id="2061" w:author="Kulkarni, Omkar" w:date="2018-10-15T16:04:00Z" w:initials="KO">
    <w:p w14:paraId="7CA8147C" w14:textId="626CD9F8" w:rsidR="0072248A" w:rsidRDefault="0072248A">
      <w:pPr>
        <w:pStyle w:val="af5"/>
      </w:pPr>
      <w:r>
        <w:rPr>
          <w:rStyle w:val="af4"/>
        </w:rPr>
        <w:annotationRef/>
      </w:r>
      <w:r>
        <w:t xml:space="preserve">Why? This will lock the scanning server upto `Timeout` amount of time. </w:t>
      </w:r>
      <w:r>
        <w:br/>
      </w:r>
      <w:r>
        <w:br/>
        <w:t>If scanning server receives a msg from a new Source, it can be reasonable to drop the current scanning and restart.</w:t>
      </w:r>
    </w:p>
  </w:comment>
  <w:comment w:id="2062" w:author="Victor  Zhodzishsky" w:date="2018-10-15T15:33:00Z" w:initials="VZ">
    <w:p w14:paraId="4BAEFE70" w14:textId="6C4E4F0F" w:rsidR="0072248A" w:rsidRDefault="0072248A">
      <w:pPr>
        <w:pStyle w:val="af5"/>
      </w:pPr>
      <w:r>
        <w:rPr>
          <w:rStyle w:val="af4"/>
        </w:rPr>
        <w:annotationRef/>
      </w:r>
      <w:r>
        <w:t xml:space="preserve">It is not a good idea. One client selected an RPR server to use, and another client silently kills the procedure started by the first client.  </w:t>
      </w:r>
    </w:p>
  </w:comment>
  <w:comment w:id="2063" w:author="Kulkarni, Omkar" w:date="2018-10-18T16:55:00Z" w:initials="KO">
    <w:p w14:paraId="6B91C9A0" w14:textId="0E32E268" w:rsidR="0072248A" w:rsidRDefault="0072248A">
      <w:pPr>
        <w:pStyle w:val="af5"/>
      </w:pPr>
      <w:r>
        <w:rPr>
          <w:rStyle w:val="af4"/>
        </w:rPr>
        <w:annotationRef/>
      </w:r>
      <w:r>
        <w:t>Client are supposed to synchronize between themselves OOB before starting remote provisioning. But that may be different discussion.</w:t>
      </w:r>
    </w:p>
  </w:comment>
  <w:comment w:id="2064" w:author="Piotr Winiarczyk" w:date="2018-11-08T20:08:00Z" w:initials="PW">
    <w:p w14:paraId="11301887" w14:textId="67584E96" w:rsidR="0072248A" w:rsidRDefault="0072248A">
      <w:pPr>
        <w:pStyle w:val="af5"/>
      </w:pPr>
      <w:r>
        <w:rPr>
          <w:rStyle w:val="af4"/>
        </w:rPr>
        <w:annotationRef/>
      </w:r>
      <w:r>
        <w:t xml:space="preserve">WG. It was a design choice. </w:t>
      </w:r>
    </w:p>
  </w:comment>
  <w:comment w:id="2089" w:author="Bogdan Alexandru" w:date="2018-10-18T18:58:00Z" w:initials="BA">
    <w:p w14:paraId="6132C62E" w14:textId="2EF584E8" w:rsidR="0072248A" w:rsidRDefault="0072248A">
      <w:pPr>
        <w:pStyle w:val="af5"/>
      </w:pPr>
      <w:r>
        <w:rPr>
          <w:rStyle w:val="af4"/>
        </w:rPr>
        <w:annotationRef/>
      </w:r>
      <w:r>
        <w:t>This makes the whole message completely untestable. We need at least a requirement that says the device shall support at least one instance of the procedure.</w:t>
      </w:r>
    </w:p>
  </w:comment>
  <w:comment w:id="2090" w:author="Victor  Zhodzishsky" w:date="2018-10-21T18:56:00Z" w:initials="VZ">
    <w:p w14:paraId="5DF398FD" w14:textId="3CF181AC" w:rsidR="0072248A" w:rsidRDefault="0072248A">
      <w:pPr>
        <w:pStyle w:val="af5"/>
      </w:pPr>
      <w:r>
        <w:rPr>
          <w:rStyle w:val="af4"/>
        </w:rPr>
        <w:annotationRef/>
      </w:r>
      <w:r>
        <w:t>See paragraph 2 in 4.4.5.3.</w:t>
      </w:r>
    </w:p>
  </w:comment>
  <w:comment w:id="2091" w:author="Bogdan Alexandru" w:date="2018-11-05T13:52:00Z" w:initials="BA">
    <w:p w14:paraId="3D49922C" w14:textId="6991B23A" w:rsidR="0072248A" w:rsidRDefault="0072248A">
      <w:pPr>
        <w:pStyle w:val="af5"/>
      </w:pPr>
      <w:r>
        <w:rPr>
          <w:rStyle w:val="af4"/>
        </w:rPr>
        <w:annotationRef/>
      </w:r>
      <w:r>
        <w:t>I would instead suggest to describe right here what is the condition, or to point to the exact condition.</w:t>
      </w:r>
    </w:p>
  </w:comment>
  <w:comment w:id="2092" w:author="Piotr Winiarczyk" w:date="2018-11-08T20:11:00Z" w:initials="PW">
    <w:p w14:paraId="49AFA82D" w14:textId="77777777" w:rsidR="0072248A" w:rsidRDefault="0072248A">
      <w:pPr>
        <w:pStyle w:val="af5"/>
      </w:pPr>
      <w:r>
        <w:rPr>
          <w:rStyle w:val="af4"/>
        </w:rPr>
        <w:annotationRef/>
      </w:r>
      <w:r>
        <w:t>The Extended Scan procedure is always started, however it may exit just after start (in case of non URI ADType and lack of support of active scanning).</w:t>
      </w:r>
    </w:p>
    <w:p w14:paraId="2F276FF5" w14:textId="16E70827" w:rsidR="0072248A" w:rsidRDefault="0072248A">
      <w:pPr>
        <w:pStyle w:val="af5"/>
      </w:pPr>
      <w:r>
        <w:t xml:space="preserve">Removing “if it can”. </w:t>
      </w:r>
    </w:p>
  </w:comment>
  <w:comment w:id="2101" w:author="Kulkarni, Omkar" w:date="2018-10-15T16:11:00Z" w:initials="KO">
    <w:p w14:paraId="5E5606B0" w14:textId="3DE8367B" w:rsidR="0072248A" w:rsidRDefault="0072248A">
      <w:pPr>
        <w:pStyle w:val="af5"/>
      </w:pPr>
      <w:r>
        <w:rPr>
          <w:rStyle w:val="af4"/>
        </w:rPr>
        <w:annotationRef/>
      </w:r>
      <w:r>
        <w:t>Insufficient resources?</w:t>
      </w:r>
    </w:p>
  </w:comment>
  <w:comment w:id="2102" w:author="Victor  Zhodzishsky" w:date="2018-10-15T15:38:00Z" w:initials="VZ">
    <w:p w14:paraId="133BEEC2" w14:textId="738309FB" w:rsidR="0072248A" w:rsidRDefault="0072248A">
      <w:pPr>
        <w:pStyle w:val="af5"/>
      </w:pPr>
      <w:r>
        <w:rPr>
          <w:rStyle w:val="af4"/>
        </w:rPr>
        <w:annotationRef/>
      </w:r>
      <w:r>
        <w:t>Why do you propose this change.  Seems to be called limited in 4.109.</w:t>
      </w:r>
    </w:p>
  </w:comment>
  <w:comment w:id="2095" w:author="Bogdan Alexandru" w:date="2018-10-18T18:58:00Z" w:initials="BA">
    <w:p w14:paraId="47DE1D12" w14:textId="73025CBE" w:rsidR="0072248A" w:rsidRDefault="0072248A">
      <w:pPr>
        <w:pStyle w:val="af5"/>
      </w:pPr>
      <w:r>
        <w:rPr>
          <w:rStyle w:val="af4"/>
        </w:rPr>
        <w:annotationRef/>
      </w:r>
      <w:r>
        <w:t>This is not testable, but it’s not a big deal. The previous comment is more important.</w:t>
      </w:r>
    </w:p>
  </w:comment>
  <w:comment w:id="2096" w:author="Victor  Zhodzishsky" w:date="2018-10-21T18:57:00Z" w:initials="VZ">
    <w:p w14:paraId="1808808C" w14:textId="33240E65" w:rsidR="0072248A" w:rsidRDefault="0072248A">
      <w:pPr>
        <w:pStyle w:val="af5"/>
      </w:pPr>
      <w:r>
        <w:rPr>
          <w:rStyle w:val="af4"/>
        </w:rPr>
        <w:annotationRef/>
      </w:r>
      <w:r>
        <w:t>Well, I think we should try</w:t>
      </w:r>
    </w:p>
    <w:p w14:paraId="094902F3" w14:textId="1279B626" w:rsidR="0072248A" w:rsidRDefault="0072248A" w:rsidP="00A256B3">
      <w:pPr>
        <w:pStyle w:val="af5"/>
        <w:numPr>
          <w:ilvl w:val="0"/>
          <w:numId w:val="69"/>
        </w:numPr>
      </w:pPr>
      <w:r>
        <w:t>Ext Scan for 2 UUIDs with the same Report address.</w:t>
      </w:r>
    </w:p>
    <w:p w14:paraId="3D81987C" w14:textId="12871696" w:rsidR="0072248A" w:rsidRDefault="0072248A" w:rsidP="00A256B3">
      <w:pPr>
        <w:pStyle w:val="af5"/>
        <w:numPr>
          <w:ilvl w:val="0"/>
          <w:numId w:val="69"/>
        </w:numPr>
      </w:pPr>
      <w:r w:rsidRPr="00A256B3">
        <w:t>Ext Scan for 2 UUIDs with the same Report address.</w:t>
      </w:r>
    </w:p>
    <w:p w14:paraId="637A3375" w14:textId="57F31334" w:rsidR="0072248A" w:rsidRDefault="0072248A" w:rsidP="00A256B3">
      <w:pPr>
        <w:pStyle w:val="af5"/>
      </w:pPr>
      <w:r>
        <w:t>The server shall execute first and execute the second or report limited resource.</w:t>
      </w:r>
    </w:p>
  </w:comment>
  <w:comment w:id="2097" w:author="Bogdan Alexandru" w:date="2018-11-05T13:51:00Z" w:initials="BA">
    <w:p w14:paraId="6EE9062B" w14:textId="04A8080D" w:rsidR="0072248A" w:rsidRDefault="0072248A">
      <w:pPr>
        <w:pStyle w:val="af5"/>
      </w:pPr>
      <w:r>
        <w:rPr>
          <w:rStyle w:val="af4"/>
        </w:rPr>
        <w:annotationRef/>
      </w:r>
      <w:r>
        <w:t>What you have described is not testing this statement. How many extended scan procedures do you start in the search for unlimited resources?</w:t>
      </w:r>
    </w:p>
  </w:comment>
  <w:comment w:id="2098" w:author="Piotr Winiarczyk" w:date="2018-11-08T20:15:00Z" w:initials="PW">
    <w:p w14:paraId="2D753EF5" w14:textId="314DA91E" w:rsidR="0072248A" w:rsidRDefault="0072248A">
      <w:pPr>
        <w:pStyle w:val="af5"/>
      </w:pPr>
      <w:r>
        <w:rPr>
          <w:rStyle w:val="af4"/>
        </w:rPr>
        <w:annotationRef/>
      </w:r>
      <w:r>
        <w:t>Does defining in specification the maximal limit of the concurrent extended scan will help in tests?</w:t>
      </w:r>
    </w:p>
  </w:comment>
  <w:comment w:id="2099" w:author="Piotr Winiarczyk" w:date="2018-11-14T14:26:00Z" w:initials="PW">
    <w:p w14:paraId="4170E4C7" w14:textId="2940B943" w:rsidR="0072248A" w:rsidRDefault="0072248A">
      <w:pPr>
        <w:pStyle w:val="af5"/>
      </w:pPr>
      <w:r>
        <w:rPr>
          <w:rStyle w:val="af4"/>
        </w:rPr>
        <w:annotationRef/>
      </w:r>
      <w:r w:rsidRPr="00C75979">
        <w:rPr>
          <w:highlight w:val="yellow"/>
        </w:rPr>
        <w:t>WG</w:t>
      </w:r>
      <w:r>
        <w:rPr>
          <w:highlight w:val="yellow"/>
        </w:rPr>
        <w:t xml:space="preserve"> TODO</w:t>
      </w:r>
      <w:r>
        <w:t>. Add that the server shall support at least one</w:t>
      </w:r>
      <w:r w:rsidRPr="00C75979">
        <w:t xml:space="preserve"> </w:t>
      </w:r>
      <w:r>
        <w:t xml:space="preserve">instance of </w:t>
      </w:r>
      <w:r w:rsidRPr="00C75979">
        <w:t>Remote Provisioning Extended Scan procedure</w:t>
      </w:r>
      <w:r>
        <w:t xml:space="preserve"> </w:t>
      </w:r>
    </w:p>
  </w:comment>
  <w:comment w:id="2108" w:author="Kulkarni, Omkar" w:date="2018-10-15T16:12:00Z" w:initials="KO">
    <w:p w14:paraId="1A5F4B94" w14:textId="288F59BD" w:rsidR="0072248A" w:rsidRDefault="0072248A">
      <w:pPr>
        <w:pStyle w:val="af5"/>
      </w:pPr>
      <w:r>
        <w:rPr>
          <w:rStyle w:val="af4"/>
        </w:rPr>
        <w:annotationRef/>
      </w:r>
      <w:r>
        <w:t>I think these statements can be deleted.</w:t>
      </w:r>
    </w:p>
  </w:comment>
  <w:comment w:id="2109" w:author="Victor  Zhodzishsky" w:date="2018-10-15T15:39:00Z" w:initials="VZ">
    <w:p w14:paraId="0522D235" w14:textId="2F8D821B" w:rsidR="0072248A" w:rsidRDefault="0072248A">
      <w:pPr>
        <w:pStyle w:val="af5"/>
      </w:pPr>
      <w:r>
        <w:rPr>
          <w:rStyle w:val="af4"/>
        </w:rPr>
        <w:annotationRef/>
      </w:r>
      <w:r>
        <w:t>Why?</w:t>
      </w:r>
    </w:p>
  </w:comment>
  <w:comment w:id="2110" w:author="Kulkarni, Omkar" w:date="2018-11-08T15:07:00Z" w:initials="KO">
    <w:p w14:paraId="40858EAC" w14:textId="59404D20" w:rsidR="0072248A" w:rsidRDefault="0072248A">
      <w:pPr>
        <w:pStyle w:val="af5"/>
      </w:pPr>
      <w:r>
        <w:rPr>
          <w:rStyle w:val="af4"/>
        </w:rPr>
        <w:annotationRef/>
      </w:r>
      <w:r>
        <w:t>Now after looking at it again. Yes, they should stay.</w:t>
      </w:r>
    </w:p>
  </w:comment>
  <w:comment w:id="2111" w:author="Dale_10.18_Review" w:date="2018-10-18T13:15:00Z" w:initials="dpc">
    <w:p w14:paraId="3CB5866A" w14:textId="3F20C7E5" w:rsidR="0072248A" w:rsidRDefault="0072248A">
      <w:pPr>
        <w:pStyle w:val="af5"/>
      </w:pPr>
      <w:r>
        <w:rPr>
          <w:rStyle w:val="af4"/>
        </w:rPr>
        <w:annotationRef/>
      </w:r>
      <w:r>
        <w:t>With no other subheadings in this section, the “Status” heading doesn’t fit in. Let’s remove.</w:t>
      </w:r>
    </w:p>
  </w:comment>
  <w:comment w:id="2113" w:author="Kulkarni, Omkar" w:date="2018-10-15T16:13:00Z" w:initials="KO">
    <w:p w14:paraId="1E727F7A" w14:textId="04A40FFC" w:rsidR="0072248A" w:rsidRDefault="0072248A">
      <w:pPr>
        <w:pStyle w:val="af5"/>
      </w:pPr>
      <w:r>
        <w:rPr>
          <w:rStyle w:val="af4"/>
        </w:rPr>
        <w:annotationRef/>
      </w:r>
      <w:r>
        <w:t>Report</w:t>
      </w:r>
    </w:p>
  </w:comment>
  <w:comment w:id="2114" w:author="Victor  Zhodzishsky" w:date="2018-10-15T15:39:00Z" w:initials="VZ">
    <w:p w14:paraId="62C51F59" w14:textId="544A73E6" w:rsidR="0072248A" w:rsidRDefault="0072248A">
      <w:pPr>
        <w:pStyle w:val="af5"/>
      </w:pPr>
      <w:r>
        <w:rPr>
          <w:rStyle w:val="af4"/>
        </w:rPr>
        <w:annotationRef/>
      </w:r>
      <w:r>
        <w:t>Thank you</w:t>
      </w:r>
    </w:p>
  </w:comment>
  <w:comment w:id="2117" w:author="Kulkarni, Omkar" w:date="2018-10-15T16:14:00Z" w:initials="KO">
    <w:p w14:paraId="2505F976" w14:textId="043B51B5" w:rsidR="0072248A" w:rsidRPr="001F1648" w:rsidRDefault="0072248A">
      <w:pPr>
        <w:pStyle w:val="af5"/>
      </w:pPr>
      <w:r>
        <w:t>“ …</w:t>
      </w:r>
      <w:r>
        <w:rPr>
          <w:rStyle w:val="af4"/>
        </w:rPr>
        <w:annotationRef/>
      </w:r>
      <w:r>
        <w:t xml:space="preserve">based on the </w:t>
      </w:r>
      <w:r>
        <w:rPr>
          <w:b/>
        </w:rPr>
        <w:t>available</w:t>
      </w:r>
      <w:r>
        <w:t xml:space="preserve"> local information and requested ADTypeFilter field.The ADTypes not present in the ADTypeFilter field shall not be provided.”</w:t>
      </w:r>
    </w:p>
  </w:comment>
  <w:comment w:id="2118" w:author="Victor  Zhodzishsky" w:date="2018-10-15T15:40:00Z" w:initials="VZ">
    <w:p w14:paraId="3CC6D5D4" w14:textId="4A9CFDA3" w:rsidR="0072248A" w:rsidRDefault="0072248A">
      <w:pPr>
        <w:pStyle w:val="af5"/>
      </w:pPr>
      <w:r>
        <w:rPr>
          <w:rStyle w:val="af4"/>
        </w:rPr>
        <w:annotationRef/>
      </w:r>
      <w:r>
        <w:t>I am not sure how local information can be optional.</w:t>
      </w:r>
    </w:p>
  </w:comment>
  <w:comment w:id="2119" w:author="Kulkarni, Omkar" w:date="2018-10-18T16:57:00Z" w:initials="KO">
    <w:p w14:paraId="512467AD" w14:textId="35D8E026" w:rsidR="0072248A" w:rsidRDefault="0072248A">
      <w:pPr>
        <w:pStyle w:val="af5"/>
      </w:pPr>
      <w:r>
        <w:t>Since, th</w:t>
      </w:r>
      <w:r>
        <w:rPr>
          <w:rStyle w:val="af4"/>
        </w:rPr>
        <w:annotationRef/>
      </w:r>
      <w:r>
        <w:t>e device may not provide all the ADTypes requested. The mesh spec does not mandate what all ADTypes a device should make available.</w:t>
      </w:r>
    </w:p>
  </w:comment>
  <w:comment w:id="2120" w:author="Victor  Zhodzishsky" w:date="2018-10-21T19:01:00Z" w:initials="VZ">
    <w:p w14:paraId="368452AD" w14:textId="0A468187" w:rsidR="0072248A" w:rsidRDefault="0072248A">
      <w:pPr>
        <w:pStyle w:val="af5"/>
      </w:pPr>
      <w:r>
        <w:rPr>
          <w:rStyle w:val="af4"/>
        </w:rPr>
        <w:annotationRef/>
      </w:r>
      <w:r>
        <w:t>Ok.  Added available.</w:t>
      </w:r>
    </w:p>
  </w:comment>
  <w:comment w:id="2136" w:author="Piotr Winiarczyk" w:date="2018-11-14T16:06:00Z" w:initials="PW">
    <w:p w14:paraId="50CD2C23" w14:textId="0D306147" w:rsidR="0072248A" w:rsidRDefault="0072248A">
      <w:pPr>
        <w:pStyle w:val="af5"/>
      </w:pPr>
      <w:r>
        <w:rPr>
          <w:rStyle w:val="af4"/>
        </w:rPr>
        <w:annotationRef/>
      </w:r>
      <w:r w:rsidRPr="00CB7660">
        <w:rPr>
          <w:highlight w:val="yellow"/>
        </w:rPr>
        <w:t>WG: TODO</w:t>
      </w:r>
      <w:r>
        <w:t>: Add timeout for scanning here</w:t>
      </w:r>
    </w:p>
  </w:comment>
  <w:comment w:id="2157" w:author="Dale_10.18_Review" w:date="2018-10-18T12:28:00Z" w:initials="dpc">
    <w:p w14:paraId="55259AAB" w14:textId="05E731F9" w:rsidR="0072248A" w:rsidRPr="0089732D" w:rsidRDefault="0072248A" w:rsidP="0089732D">
      <w:pPr>
        <w:pStyle w:val="af5"/>
      </w:pPr>
      <w:r>
        <w:rPr>
          <w:rStyle w:val="af4"/>
        </w:rPr>
        <w:annotationRef/>
      </w:r>
      <w:r w:rsidRPr="0089732D">
        <w:rPr>
          <w:b/>
        </w:rPr>
        <w:t>STRUCTURAL CHANGE (10/18 review):</w:t>
      </w:r>
      <w:r w:rsidRPr="0089732D">
        <w:t xml:space="preserve"> To get rid of a good bit of redundant information that tends to obscure the key difference between these behavior sequences (the Remote Provisioning state when the message is received), </w:t>
      </w:r>
      <w:r>
        <w:t>c</w:t>
      </w:r>
      <w:r w:rsidRPr="0089732D">
        <w:t xml:space="preserve">onvert this series to a bulleted list similar to the one </w:t>
      </w:r>
      <w:r>
        <w:t>incorporated in</w:t>
      </w:r>
      <w:r w:rsidRPr="0089732D">
        <w:t xml:space="preserve"> Section </w:t>
      </w:r>
      <w:r w:rsidRPr="0089732D">
        <w:rPr>
          <w:color w:val="0082FC" w:themeColor="accent1"/>
        </w:rPr>
        <w:fldChar w:fldCharType="begin"/>
      </w:r>
      <w:r w:rsidRPr="0089732D">
        <w:rPr>
          <w:color w:val="0082FC" w:themeColor="accent1"/>
        </w:rPr>
        <w:instrText xml:space="preserve"> REF _Ref526637309 \r \h  \* MERGEFORMAT </w:instrText>
      </w:r>
      <w:r w:rsidRPr="0089732D">
        <w:rPr>
          <w:color w:val="0082FC" w:themeColor="accent1"/>
        </w:rPr>
      </w:r>
      <w:r w:rsidRPr="0089732D">
        <w:rPr>
          <w:color w:val="0082FC" w:themeColor="accent1"/>
        </w:rPr>
        <w:fldChar w:fldCharType="separate"/>
      </w:r>
      <w:r w:rsidRPr="0089732D">
        <w:rPr>
          <w:color w:val="0082FC" w:themeColor="accent1"/>
        </w:rPr>
        <w:t>4.4.5.5.3.2</w:t>
      </w:r>
      <w:r w:rsidRPr="0089732D">
        <w:rPr>
          <w:color w:val="0082FC" w:themeColor="accent1"/>
        </w:rPr>
        <w:fldChar w:fldCharType="end"/>
      </w:r>
      <w:r>
        <w:rPr>
          <w:color w:val="0082FC" w:themeColor="accent1"/>
        </w:rPr>
        <w:t>.</w:t>
      </w:r>
    </w:p>
  </w:comment>
  <w:comment w:id="2203" w:author="Kulkarni, Omkar" w:date="2018-10-18T14:33:00Z" w:initials="KO">
    <w:p w14:paraId="536F3837" w14:textId="4871E0E6" w:rsidR="0072248A" w:rsidRDefault="0072248A">
      <w:pPr>
        <w:pStyle w:val="af5"/>
      </w:pPr>
      <w:r>
        <w:rPr>
          <w:rStyle w:val="af4"/>
        </w:rPr>
        <w:annotationRef/>
      </w:r>
      <w:r>
        <w:t>The `Reason` field in this message is mandatory. So it is always available.</w:t>
      </w:r>
      <w:r>
        <w:br/>
        <w:t>(same comment applies to other similar sentences in this section)</w:t>
      </w:r>
    </w:p>
  </w:comment>
  <w:comment w:id="2204" w:author="Piotr Winiarczyk" w:date="2018-11-08T20:22:00Z" w:initials="PW">
    <w:p w14:paraId="2C49643B" w14:textId="5E169532" w:rsidR="0072248A" w:rsidRDefault="0072248A">
      <w:pPr>
        <w:pStyle w:val="af5"/>
      </w:pPr>
      <w:r>
        <w:rPr>
          <w:rStyle w:val="af4"/>
        </w:rPr>
        <w:annotationRef/>
      </w:r>
      <w:r w:rsidRPr="00741DD4">
        <w:t>DONE</w:t>
      </w:r>
      <w:r>
        <w:t xml:space="preserve">: check other sentences here and in other sections. </w:t>
      </w:r>
    </w:p>
  </w:comment>
  <w:comment w:id="2235" w:author="Dale_10.18_Review" w:date="2018-10-18T12:37:00Z" w:initials="dpc">
    <w:p w14:paraId="442D4796" w14:textId="1B18E211" w:rsidR="0072248A" w:rsidRDefault="0072248A">
      <w:pPr>
        <w:pStyle w:val="af5"/>
      </w:pPr>
      <w:r>
        <w:rPr>
          <w:rStyle w:val="af4"/>
        </w:rPr>
        <w:annotationRef/>
      </w:r>
      <w:r>
        <w:t>Isn’t this normally covered in the message definition?</w:t>
      </w:r>
    </w:p>
  </w:comment>
  <w:comment w:id="2236" w:author="Piotr Winiarczyk" w:date="2018-11-08T20:23:00Z" w:initials="PW">
    <w:p w14:paraId="0789FDD4" w14:textId="1D50161D" w:rsidR="0072248A" w:rsidRDefault="0072248A">
      <w:pPr>
        <w:pStyle w:val="af5"/>
      </w:pPr>
      <w:r>
        <w:rPr>
          <w:rStyle w:val="af4"/>
        </w:rPr>
        <w:annotationRef/>
      </w:r>
      <w:r>
        <w:t>This is the right place for this requirement</w:t>
      </w:r>
    </w:p>
  </w:comment>
  <w:comment w:id="2248" w:author="Dale_10.18_Review" w:date="2018-10-18T12:49:00Z" w:initials="dpc">
    <w:p w14:paraId="6C209EB7" w14:textId="5EDF1340" w:rsidR="0072248A" w:rsidRDefault="0072248A">
      <w:pPr>
        <w:pStyle w:val="af5"/>
      </w:pPr>
      <w:r>
        <w:rPr>
          <w:rStyle w:val="af4"/>
        </w:rPr>
        <w:annotationRef/>
      </w:r>
      <w:r>
        <w:t>This can be simplified because it’s clearly contrasting failure with success of the same procedure. However, the Link Active or Outbound Packet state is not that clearly mapped, and this technique will not work.</w:t>
      </w:r>
    </w:p>
  </w:comment>
  <w:comment w:id="2302" w:author="Dale_10.18_Review" w:date="2018-10-18T13:05:00Z" w:initials="dpc">
    <w:p w14:paraId="00CFD379" w14:textId="5C659772" w:rsidR="0072248A" w:rsidRDefault="0072248A">
      <w:pPr>
        <w:pStyle w:val="af5"/>
      </w:pPr>
      <w:r>
        <w:rPr>
          <w:rStyle w:val="af4"/>
        </w:rPr>
        <w:annotationRef/>
      </w:r>
      <w:r>
        <w:t>This statement seems contradictory. If the state is Link Idle, the server still responds with a Remote Provisioning Outbound PDU Report.</w:t>
      </w:r>
    </w:p>
  </w:comment>
  <w:comment w:id="2303" w:author="Piotr Winiarczyk" w:date="2018-11-08T20:26:00Z" w:initials="PW">
    <w:p w14:paraId="4CF7D38B" w14:textId="42E236B8" w:rsidR="0072248A" w:rsidRDefault="0072248A">
      <w:pPr>
        <w:pStyle w:val="af5"/>
      </w:pPr>
      <w:r>
        <w:rPr>
          <w:rStyle w:val="af4"/>
        </w:rPr>
        <w:annotationRef/>
      </w:r>
      <w:r>
        <w:t>There is no Link Idle state anymore, and reference to Link Idle was an error (that is now fixed). So the statement is no contradictory anymore.</w:t>
      </w:r>
    </w:p>
  </w:comment>
  <w:comment w:id="2622" w:author="Kulkarni, Omkar" w:date="2018-10-15T16:30:00Z" w:initials="KO">
    <w:p w14:paraId="1C49665A" w14:textId="5A9CA201" w:rsidR="0072248A" w:rsidRDefault="0072248A">
      <w:pPr>
        <w:pStyle w:val="af5"/>
      </w:pPr>
      <w:r>
        <w:rPr>
          <w:rStyle w:val="af4"/>
        </w:rPr>
        <w:annotationRef/>
      </w:r>
      <w:r>
        <w:t>This diagram is bit confusing. It mixes the protocols, layers, and models together. Probably we need to update it sometime later.</w:t>
      </w:r>
    </w:p>
  </w:comment>
  <w:comment w:id="2643" w:author="Bogdan Alexandru" w:date="2018-10-18T19:26:00Z" w:initials="BA">
    <w:p w14:paraId="23EAC31D" w14:textId="0C0309C2" w:rsidR="0072248A" w:rsidRDefault="0072248A">
      <w:pPr>
        <w:pStyle w:val="af5"/>
      </w:pPr>
      <w:r>
        <w:rPr>
          <w:rStyle w:val="af4"/>
        </w:rPr>
        <w:annotationRef/>
      </w:r>
      <w:r>
        <w:t>“Support PB-Remote” is incomplete terminology. A device should be able to support only the Client side or the Server side of PB-Remote, and then we can illustrate that clearly in the ICS.</w:t>
      </w:r>
    </w:p>
  </w:comment>
  <w:comment w:id="2644" w:author="Piotr Winiarczyk" w:date="2018-11-14T14:38:00Z" w:initials="PW">
    <w:p w14:paraId="23E00812" w14:textId="736875BF" w:rsidR="0072248A" w:rsidRDefault="0072248A">
      <w:pPr>
        <w:pStyle w:val="af5"/>
      </w:pPr>
      <w:r>
        <w:rPr>
          <w:rStyle w:val="af4"/>
        </w:rPr>
        <w:annotationRef/>
      </w:r>
      <w:r>
        <w:t>WG: Restructure the whole 5 section using the concepts:</w:t>
      </w:r>
    </w:p>
    <w:p w14:paraId="4C3F9C1D" w14:textId="097A070B" w:rsidR="0072248A" w:rsidRDefault="0072248A">
      <w:pPr>
        <w:pStyle w:val="af5"/>
      </w:pPr>
      <w:r>
        <w:t>-The provisioner uses Provisioning Protocol Client, that is using Provisioning Bearer Client that is using Provisioning Bearer.</w:t>
      </w:r>
    </w:p>
    <w:p w14:paraId="25E2D758" w14:textId="5A0B026A" w:rsidR="0072248A" w:rsidRDefault="0072248A" w:rsidP="00547BB3">
      <w:pPr>
        <w:pStyle w:val="af5"/>
        <w:numPr>
          <w:ilvl w:val="0"/>
          <w:numId w:val="70"/>
        </w:numPr>
      </w:pPr>
      <w:r>
        <w:t>Make sure that each Provisioning Bearer has Client and Server roles defined.</w:t>
      </w:r>
    </w:p>
    <w:p w14:paraId="3204259D" w14:textId="2B0E93C0" w:rsidR="0072248A" w:rsidRDefault="0072248A" w:rsidP="00547BB3">
      <w:pPr>
        <w:pStyle w:val="af5"/>
        <w:numPr>
          <w:ilvl w:val="0"/>
          <w:numId w:val="70"/>
        </w:numPr>
      </w:pPr>
      <w:r>
        <w:t xml:space="preserve"> PB Remote server is using PB-ADV/PB-GATT client</w:t>
      </w:r>
    </w:p>
  </w:comment>
  <w:comment w:id="2683" w:author="Bogdan Alexandru" w:date="2018-10-18T19:13:00Z" w:initials="BA">
    <w:p w14:paraId="5FFDC2C5" w14:textId="32329602" w:rsidR="0072248A" w:rsidRDefault="0072248A">
      <w:pPr>
        <w:pStyle w:val="af5"/>
      </w:pPr>
      <w:r>
        <w:rPr>
          <w:rStyle w:val="af4"/>
        </w:rPr>
        <w:annotationRef/>
      </w:r>
      <w:r>
        <w:t>The PB-ADV section needs some updates, because currently the Link Open is a message sent by the Provisioner, but now it’s no longer true.</w:t>
      </w:r>
    </w:p>
  </w:comment>
  <w:comment w:id="2684" w:author="Piotr Winiarczyk" w:date="2018-11-14T14:46:00Z" w:initials="PW">
    <w:p w14:paraId="296CDEC7" w14:textId="5AB5D310" w:rsidR="0072248A" w:rsidRDefault="0072248A">
      <w:pPr>
        <w:pStyle w:val="af5"/>
      </w:pPr>
      <w:r>
        <w:rPr>
          <w:rStyle w:val="af4"/>
        </w:rPr>
        <w:annotationRef/>
      </w:r>
      <w:r w:rsidRPr="00547BB3">
        <w:rPr>
          <w:highlight w:val="yellow"/>
        </w:rPr>
        <w:t>WG</w:t>
      </w:r>
      <w:r>
        <w:t>. Agree. TODO</w:t>
      </w:r>
    </w:p>
  </w:comment>
  <w:comment w:id="2694" w:author="Kulkarni, Omkar" w:date="2018-10-15T16:28:00Z" w:initials="KO">
    <w:p w14:paraId="5AC61518" w14:textId="3B9F67EF" w:rsidR="0072248A" w:rsidRDefault="0072248A">
      <w:pPr>
        <w:pStyle w:val="af5"/>
      </w:pPr>
      <w:r>
        <w:rPr>
          <w:rStyle w:val="af4"/>
        </w:rPr>
        <w:annotationRef/>
      </w:r>
      <w:r>
        <w:t>This diagram is bit confusing. It mixes the protocols, layers, and models together. Probably we need to update it sometime later.</w:t>
      </w:r>
    </w:p>
  </w:comment>
  <w:comment w:id="2695" w:author="Piotr Winiarczyk" w:date="2018-11-14T14:54:00Z" w:initials="PW">
    <w:p w14:paraId="5603EF5C" w14:textId="6ADBB136" w:rsidR="0072248A" w:rsidRDefault="0072248A">
      <w:pPr>
        <w:pStyle w:val="af5"/>
      </w:pPr>
      <w:r>
        <w:rPr>
          <w:rStyle w:val="af4"/>
        </w:rPr>
        <w:annotationRef/>
      </w:r>
      <w:r>
        <w:t>This needs to be updated using new terminology of provisioning process</w:t>
      </w:r>
    </w:p>
  </w:comment>
  <w:comment w:id="2697" w:author="Bogdan Alexandru" w:date="2018-10-18T19:19:00Z" w:initials="BA">
    <w:p w14:paraId="6A5DE7FB" w14:textId="29AF397E" w:rsidR="0072248A" w:rsidRDefault="0072248A">
      <w:pPr>
        <w:pStyle w:val="af5"/>
      </w:pPr>
      <w:r>
        <w:rPr>
          <w:rStyle w:val="af4"/>
        </w:rPr>
        <w:annotationRef/>
      </w:r>
      <w:r>
        <w:t>Should we also define a PB-ADV client? It would be useful since the PB-Remote Server has to be a PB-ADV Client.</w:t>
      </w:r>
    </w:p>
  </w:comment>
  <w:comment w:id="2698" w:author="Piotr Winiarczyk" w:date="2018-11-14T14:55:00Z" w:initials="PW">
    <w:p w14:paraId="092A4E32" w14:textId="5AF77AD3" w:rsidR="0072248A" w:rsidRDefault="0072248A">
      <w:pPr>
        <w:pStyle w:val="af5"/>
      </w:pPr>
      <w:r>
        <w:rPr>
          <w:rStyle w:val="af4"/>
        </w:rPr>
        <w:annotationRef/>
      </w:r>
      <w:r w:rsidRPr="00BB3283">
        <w:rPr>
          <w:highlight w:val="yellow"/>
        </w:rPr>
        <w:t>WG</w:t>
      </w:r>
      <w:r>
        <w:t>: Agree. TODO</w:t>
      </w:r>
    </w:p>
  </w:comment>
  <w:comment w:id="2700" w:author="Bogdan Alexandru" w:date="2018-10-18T19:18:00Z" w:initials="BA">
    <w:p w14:paraId="3110CA30" w14:textId="56A09AC2" w:rsidR="0072248A" w:rsidRDefault="0072248A">
      <w:pPr>
        <w:pStyle w:val="af5"/>
      </w:pPr>
      <w:r>
        <w:rPr>
          <w:rStyle w:val="af4"/>
        </w:rPr>
        <w:annotationRef/>
      </w:r>
      <w:r>
        <w:t>This is superfluous, ALL mesh nodes use BLE scanning for normal operation.</w:t>
      </w:r>
    </w:p>
  </w:comment>
  <w:comment w:id="2701" w:author="Piotr Winiarczyk" w:date="2018-11-14T14:56:00Z" w:initials="PW">
    <w:p w14:paraId="632FDE1F" w14:textId="6E589AF1" w:rsidR="0072248A" w:rsidRDefault="0072248A">
      <w:pPr>
        <w:pStyle w:val="af5"/>
      </w:pPr>
      <w:r>
        <w:rPr>
          <w:rStyle w:val="af4"/>
        </w:rPr>
        <w:annotationRef/>
      </w:r>
      <w:r w:rsidRPr="00BB3283">
        <w:rPr>
          <w:highlight w:val="yellow"/>
        </w:rPr>
        <w:t>WG</w:t>
      </w:r>
      <w:r>
        <w:t>. TODO: Change to named procedures from section 4.4.5</w:t>
      </w:r>
    </w:p>
  </w:comment>
  <w:comment w:id="2703" w:author="Bogdan Alexandru" w:date="2018-10-18T19:22:00Z" w:initials="BA">
    <w:p w14:paraId="5B13F28A" w14:textId="3B0B627E" w:rsidR="0072248A" w:rsidRDefault="0072248A">
      <w:pPr>
        <w:pStyle w:val="af5"/>
      </w:pPr>
      <w:r>
        <w:rPr>
          <w:rStyle w:val="af4"/>
        </w:rPr>
        <w:annotationRef/>
      </w:r>
      <w:r>
        <w:t>It is still not clear at the end of this paragraph what these procedures are. Each procedure should state clearly who initiates it. For some it may be obvious, but it should be stated.</w:t>
      </w:r>
    </w:p>
  </w:comment>
  <w:comment w:id="2704" w:author="Piotr Winiarczyk" w:date="2018-11-14T15:09:00Z" w:initials="PW">
    <w:p w14:paraId="193376E3" w14:textId="4255F706" w:rsidR="0072248A" w:rsidRDefault="0072248A">
      <w:pPr>
        <w:pStyle w:val="af5"/>
      </w:pPr>
      <w:r>
        <w:rPr>
          <w:rStyle w:val="af4"/>
        </w:rPr>
        <w:annotationRef/>
      </w:r>
      <w:r w:rsidRPr="009E1F9A">
        <w:rPr>
          <w:highlight w:val="yellow"/>
        </w:rPr>
        <w:t>WG: TODO</w:t>
      </w:r>
      <w:r>
        <w:t>: rework this section so the servers uses client procedures to complete server’s behavior</w:t>
      </w:r>
    </w:p>
  </w:comment>
  <w:comment w:id="2706" w:author="Bogdan Alexandru" w:date="2018-10-18T19:20:00Z" w:initials="BA">
    <w:p w14:paraId="229E47B0" w14:textId="349F3729" w:rsidR="0072248A" w:rsidRDefault="0072248A">
      <w:pPr>
        <w:pStyle w:val="af5"/>
      </w:pPr>
      <w:r>
        <w:rPr>
          <w:rStyle w:val="af4"/>
        </w:rPr>
        <w:annotationRef/>
      </w:r>
      <w:r>
        <w:t>This is inconsistent mixing.</w:t>
      </w:r>
    </w:p>
  </w:comment>
  <w:comment w:id="2707" w:author="Piotr Winiarczyk" w:date="2018-11-14T14:59:00Z" w:initials="PW">
    <w:p w14:paraId="583D0C4E" w14:textId="2A3BEAD5" w:rsidR="0072248A" w:rsidRDefault="0072248A">
      <w:pPr>
        <w:pStyle w:val="af5"/>
      </w:pPr>
      <w:r>
        <w:rPr>
          <w:rStyle w:val="af4"/>
        </w:rPr>
        <w:annotationRef/>
      </w:r>
      <w:r w:rsidRPr="00BB3283">
        <w:rPr>
          <w:highlight w:val="yellow"/>
        </w:rPr>
        <w:t>TODO</w:t>
      </w:r>
      <w:r>
        <w:t>: check if this is needed, and when not needed the comment above will be resolved.</w:t>
      </w:r>
    </w:p>
  </w:comment>
  <w:comment w:id="2712" w:author="Bogdan Alexandru" w:date="2018-10-18T19:23:00Z" w:initials="BA">
    <w:p w14:paraId="500F144F" w14:textId="0C409041" w:rsidR="0072248A" w:rsidRDefault="0072248A">
      <w:pPr>
        <w:pStyle w:val="af5"/>
      </w:pPr>
      <w:r>
        <w:rPr>
          <w:rStyle w:val="af4"/>
        </w:rPr>
        <w:annotationRef/>
      </w:r>
      <w:r>
        <w:t>The Server is the active part of this procedure, it should somehow be stated.</w:t>
      </w:r>
    </w:p>
  </w:comment>
  <w:comment w:id="2713" w:author="Piotr Winiarczyk" w:date="2018-11-14T15:10:00Z" w:initials="PW">
    <w:p w14:paraId="76F27984" w14:textId="3865988E" w:rsidR="0072248A" w:rsidRDefault="0072248A">
      <w:pPr>
        <w:pStyle w:val="af5"/>
      </w:pPr>
      <w:r>
        <w:rPr>
          <w:rStyle w:val="af4"/>
        </w:rPr>
        <w:annotationRef/>
      </w:r>
      <w:r w:rsidRPr="009E1F9A">
        <w:rPr>
          <w:highlight w:val="yellow"/>
        </w:rPr>
        <w:t>TODO</w:t>
      </w:r>
      <w:r>
        <w:t>: Will be fixed when restructuring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042B59" w15:done="0"/>
  <w15:commentEx w15:paraId="1D01EFD3" w15:done="1"/>
  <w15:commentEx w15:paraId="6D3F8604" w15:paraIdParent="1D01EFD3" w15:done="1"/>
  <w15:commentEx w15:paraId="3BCDEB85" w15:paraIdParent="1D01EFD3" w15:done="1"/>
  <w15:commentEx w15:paraId="4C13B318" w15:paraIdParent="1D01EFD3" w15:done="1"/>
  <w15:commentEx w15:paraId="61BAD8A0" w15:done="1"/>
  <w15:commentEx w15:paraId="0D0F2BAF" w15:paraIdParent="61BAD8A0" w15:done="1"/>
  <w15:commentEx w15:paraId="2E13A4EB" w15:done="1"/>
  <w15:commentEx w15:paraId="0ABA9323" w15:paraIdParent="2E13A4EB" w15:done="1"/>
  <w15:commentEx w15:paraId="6EE5981B" w15:paraIdParent="2E13A4EB" w15:done="1"/>
  <w15:commentEx w15:paraId="2CF179DA" w15:paraIdParent="2E13A4EB" w15:done="1"/>
  <w15:commentEx w15:paraId="072325F9" w15:done="1"/>
  <w15:commentEx w15:paraId="081F07C8" w15:paraIdParent="072325F9" w15:done="1"/>
  <w15:commentEx w15:paraId="1F51CBC3" w15:done="0"/>
  <w15:commentEx w15:paraId="0EAC44D6" w15:paraIdParent="1F51CBC3" w15:done="0"/>
  <w15:commentEx w15:paraId="1EFE95EE" w15:done="1"/>
  <w15:commentEx w15:paraId="14008E7D" w15:done="1"/>
  <w15:commentEx w15:paraId="3A29E901" w15:done="1"/>
  <w15:commentEx w15:paraId="195E82E7" w15:paraIdParent="3A29E901" w15:done="1"/>
  <w15:commentEx w15:paraId="174D290A" w15:done="1"/>
  <w15:commentEx w15:paraId="0CB10E20" w15:paraIdParent="174D290A" w15:done="1"/>
  <w15:commentEx w15:paraId="522E8DF6" w15:done="1"/>
  <w15:commentEx w15:paraId="7D788346" w15:paraIdParent="522E8DF6" w15:done="1"/>
  <w15:commentEx w15:paraId="1609D6A2" w15:paraIdParent="522E8DF6" w15:done="1"/>
  <w15:commentEx w15:paraId="6FC7B978" w15:done="1"/>
  <w15:commentEx w15:paraId="311F237B" w15:done="1"/>
  <w15:commentEx w15:paraId="38930D25" w15:paraIdParent="311F237B" w15:done="1"/>
  <w15:commentEx w15:paraId="20A1FA7D" w15:paraIdParent="311F237B" w15:done="1"/>
  <w15:commentEx w15:paraId="58FA1738" w15:done="1"/>
  <w15:commentEx w15:paraId="7F8AEFE2" w15:paraIdParent="58FA1738" w15:done="1"/>
  <w15:commentEx w15:paraId="1EE6770C" w15:done="1"/>
  <w15:commentEx w15:paraId="7E8917A9" w15:paraIdParent="1EE6770C" w15:done="1"/>
  <w15:commentEx w15:paraId="2E274D66" w15:done="0"/>
  <w15:commentEx w15:paraId="1F49204B" w15:paraIdParent="2E274D66" w15:done="0"/>
  <w15:commentEx w15:paraId="71A65462" w15:done="0"/>
  <w15:commentEx w15:paraId="444F6328" w15:paraIdParent="71A65462" w15:done="0"/>
  <w15:commentEx w15:paraId="33881111" w15:done="1"/>
  <w15:commentEx w15:paraId="5D00008E" w15:paraIdParent="33881111" w15:done="1"/>
  <w15:commentEx w15:paraId="491F4F95" w15:paraIdParent="33881111" w15:done="1"/>
  <w15:commentEx w15:paraId="586531B2" w15:paraIdParent="33881111" w15:done="1"/>
  <w15:commentEx w15:paraId="21FC70E1" w15:done="1"/>
  <w15:commentEx w15:paraId="0A45D4E2" w15:paraIdParent="21FC70E1" w15:done="1"/>
  <w15:commentEx w15:paraId="36D9A2D5" w15:paraIdParent="21FC70E1" w15:done="1"/>
  <w15:commentEx w15:paraId="724D8AA5" w15:paraIdParent="21FC70E1" w15:done="1"/>
  <w15:commentEx w15:paraId="1B977724" w15:paraIdParent="21FC70E1" w15:done="1"/>
  <w15:commentEx w15:paraId="2DA1B06A" w15:paraIdParent="21FC70E1" w15:done="1"/>
  <w15:commentEx w15:paraId="53C4F975" w15:paraIdParent="21FC70E1" w15:done="1"/>
  <w15:commentEx w15:paraId="3FCFA886" w15:paraIdParent="21FC70E1" w15:done="1"/>
  <w15:commentEx w15:paraId="02F60352" w15:done="1"/>
  <w15:commentEx w15:paraId="26787488" w15:paraIdParent="02F60352" w15:done="1"/>
  <w15:commentEx w15:paraId="6FA484E9" w15:paraIdParent="02F60352" w15:done="1"/>
  <w15:commentEx w15:paraId="4DB40593" w15:paraIdParent="02F60352" w15:done="1"/>
  <w15:commentEx w15:paraId="5E7FA13A" w15:paraIdParent="02F60352" w15:done="1"/>
  <w15:commentEx w15:paraId="2C5E57CA" w15:done="1"/>
  <w15:commentEx w15:paraId="1D021AB4" w15:paraIdParent="2C5E57CA" w15:done="1"/>
  <w15:commentEx w15:paraId="4FF77A05" w15:paraIdParent="2C5E57CA" w15:done="1"/>
  <w15:commentEx w15:paraId="594A6DC2" w15:paraIdParent="2C5E57CA" w15:done="1"/>
  <w15:commentEx w15:paraId="12B96766" w15:paraIdParent="2C5E57CA" w15:done="1"/>
  <w15:commentEx w15:paraId="23F3E127" w15:done="1"/>
  <w15:commentEx w15:paraId="5E1154A1" w15:paraIdParent="23F3E127" w15:done="1"/>
  <w15:commentEx w15:paraId="59E89EEB" w15:paraIdParent="23F3E127" w15:done="1"/>
  <w15:commentEx w15:paraId="4C2595EE" w15:paraIdParent="23F3E127" w15:done="1"/>
  <w15:commentEx w15:paraId="58F5AF44" w15:paraIdParent="23F3E127" w15:done="1"/>
  <w15:commentEx w15:paraId="64519B71" w15:done="1"/>
  <w15:commentEx w15:paraId="29C532CA" w15:paraIdParent="64519B71" w15:done="1"/>
  <w15:commentEx w15:paraId="0D3A4913" w15:paraIdParent="64519B71" w15:done="1"/>
  <w15:commentEx w15:paraId="101221A4" w15:paraIdParent="64519B71" w15:done="1"/>
  <w15:commentEx w15:paraId="22A14BD9" w15:paraIdParent="64519B71" w15:done="1"/>
  <w15:commentEx w15:paraId="4657D039" w15:done="1"/>
  <w15:commentEx w15:paraId="4A9CCB1A" w15:paraIdParent="4657D039" w15:done="1"/>
  <w15:commentEx w15:paraId="1C184CDC" w15:paraIdParent="4657D039" w15:done="1"/>
  <w15:commentEx w15:paraId="668DA0BE" w15:paraIdParent="4657D039" w15:done="1"/>
  <w15:commentEx w15:paraId="280F6ACB" w15:done="1"/>
  <w15:commentEx w15:paraId="4F0313BB" w15:paraIdParent="280F6ACB" w15:done="1"/>
  <w15:commentEx w15:paraId="68E5B4C5" w15:paraIdParent="280F6ACB" w15:done="1"/>
  <w15:commentEx w15:paraId="341CF513" w15:paraIdParent="280F6ACB" w15:done="1"/>
  <w15:commentEx w15:paraId="1481F0B9" w15:done="1"/>
  <w15:commentEx w15:paraId="079BEC7E" w15:paraIdParent="1481F0B9" w15:done="1"/>
  <w15:commentEx w15:paraId="49769927" w15:paraIdParent="1481F0B9" w15:done="1"/>
  <w15:commentEx w15:paraId="4C7C45C6" w15:paraIdParent="1481F0B9" w15:done="1"/>
  <w15:commentEx w15:paraId="10B18A13" w15:paraIdParent="1481F0B9" w15:done="1"/>
  <w15:commentEx w15:paraId="4673B7E5" w15:done="1"/>
  <w15:commentEx w15:paraId="1F60482A" w15:paraIdParent="4673B7E5" w15:done="1"/>
  <w15:commentEx w15:paraId="53DEC2FC" w15:done="1"/>
  <w15:commentEx w15:paraId="50EA6F2C" w15:paraIdParent="53DEC2FC" w15:done="1"/>
  <w15:commentEx w15:paraId="64A97849" w15:paraIdParent="53DEC2FC" w15:done="1"/>
  <w15:commentEx w15:paraId="4873B663" w15:paraIdParent="53DEC2FC" w15:done="1"/>
  <w15:commentEx w15:paraId="205ECA0D" w15:paraIdParent="53DEC2FC" w15:done="1"/>
  <w15:commentEx w15:paraId="6CE4FC9F" w15:done="1"/>
  <w15:commentEx w15:paraId="5866C955" w15:paraIdParent="6CE4FC9F" w15:done="1"/>
  <w15:commentEx w15:paraId="56711B0E" w15:done="1"/>
  <w15:commentEx w15:paraId="4F847E1E" w15:paraIdParent="56711B0E" w15:done="1"/>
  <w15:commentEx w15:paraId="55F31E9A" w15:paraIdParent="56711B0E" w15:done="1"/>
  <w15:commentEx w15:paraId="155CD22B" w15:paraIdParent="56711B0E" w15:done="1"/>
  <w15:commentEx w15:paraId="490C58FA" w15:paraIdParent="56711B0E" w15:done="1"/>
  <w15:commentEx w15:paraId="785E8A80" w15:paraIdParent="56711B0E" w15:done="1"/>
  <w15:commentEx w15:paraId="18C4EAB2" w15:done="1"/>
  <w15:commentEx w15:paraId="0F96A50F" w15:paraIdParent="18C4EAB2" w15:done="1"/>
  <w15:commentEx w15:paraId="40E056BF" w15:paraIdParent="18C4EAB2" w15:done="1"/>
  <w15:commentEx w15:paraId="0AEA26B8" w15:done="1"/>
  <w15:commentEx w15:paraId="1E41AE97" w15:done="1"/>
  <w15:commentEx w15:paraId="63CC4B0E" w15:done="1"/>
  <w15:commentEx w15:paraId="12A69F2B" w15:paraIdParent="63CC4B0E" w15:done="1"/>
  <w15:commentEx w15:paraId="6BFC3221" w15:done="1"/>
  <w15:commentEx w15:paraId="36333F5C" w15:paraIdParent="6BFC3221" w15:done="1"/>
  <w15:commentEx w15:paraId="6EFDFB52" w15:paraIdParent="6BFC3221" w15:done="1"/>
  <w15:commentEx w15:paraId="67290EF1" w15:paraIdParent="6BFC3221" w15:done="1"/>
  <w15:commentEx w15:paraId="12EC3C9C" w15:paraIdParent="6BFC3221" w15:done="1"/>
  <w15:commentEx w15:paraId="42CD27FC" w15:paraIdParent="6BFC3221" w15:done="1"/>
  <w15:commentEx w15:paraId="33D8ABD6" w15:done="1"/>
  <w15:commentEx w15:paraId="5B6DC557" w15:paraIdParent="33D8ABD6" w15:done="1"/>
  <w15:commentEx w15:paraId="663068A6" w15:paraIdParent="33D8ABD6" w15:done="1"/>
  <w15:commentEx w15:paraId="18173D65" w15:paraIdParent="33D8ABD6" w15:done="1"/>
  <w15:commentEx w15:paraId="18A9F4FA" w15:done="1"/>
  <w15:commentEx w15:paraId="5D6D21FD" w15:paraIdParent="18A9F4FA" w15:done="1"/>
  <w15:commentEx w15:paraId="0F4BE351" w15:paraIdParent="18A9F4FA" w15:done="1"/>
  <w15:commentEx w15:paraId="0E9F3A94" w15:paraIdParent="18A9F4FA" w15:done="1"/>
  <w15:commentEx w15:paraId="50BD4516" w15:done="1"/>
  <w15:commentEx w15:paraId="0DBAAEC4" w15:paraIdParent="50BD4516" w15:done="1"/>
  <w15:commentEx w15:paraId="168AE9FF" w15:paraIdParent="50BD4516" w15:done="1"/>
  <w15:commentEx w15:paraId="74F4E096" w15:paraIdParent="50BD4516" w15:done="1"/>
  <w15:commentEx w15:paraId="74112309" w15:done="0"/>
  <w15:commentEx w15:paraId="42E558E3" w15:done="1"/>
  <w15:commentEx w15:paraId="60A9B6F1" w15:paraIdParent="42E558E3" w15:done="1"/>
  <w15:commentEx w15:paraId="59FDFEEB" w15:paraIdParent="42E558E3" w15:done="1"/>
  <w15:commentEx w15:paraId="58B51256" w15:paraIdParent="42E558E3" w15:done="1"/>
  <w15:commentEx w15:paraId="1899247A" w15:done="1"/>
  <w15:commentEx w15:paraId="211D07E6" w15:paraIdParent="1899247A" w15:done="1"/>
  <w15:commentEx w15:paraId="7CA8147C" w15:done="1"/>
  <w15:commentEx w15:paraId="4BAEFE70" w15:paraIdParent="7CA8147C" w15:done="1"/>
  <w15:commentEx w15:paraId="6B91C9A0" w15:paraIdParent="7CA8147C" w15:done="1"/>
  <w15:commentEx w15:paraId="11301887" w15:paraIdParent="7CA8147C" w15:done="1"/>
  <w15:commentEx w15:paraId="6132C62E" w15:done="1"/>
  <w15:commentEx w15:paraId="5DF398FD" w15:paraIdParent="6132C62E" w15:done="1"/>
  <w15:commentEx w15:paraId="3D49922C" w15:paraIdParent="6132C62E" w15:done="1"/>
  <w15:commentEx w15:paraId="2F276FF5" w15:paraIdParent="6132C62E" w15:done="1"/>
  <w15:commentEx w15:paraId="5E5606B0" w15:done="1"/>
  <w15:commentEx w15:paraId="133BEEC2" w15:paraIdParent="5E5606B0" w15:done="1"/>
  <w15:commentEx w15:paraId="47DE1D12" w15:done="0"/>
  <w15:commentEx w15:paraId="637A3375" w15:paraIdParent="47DE1D12" w15:done="0"/>
  <w15:commentEx w15:paraId="6EE9062B" w15:paraIdParent="47DE1D12" w15:done="0"/>
  <w15:commentEx w15:paraId="2D753EF5" w15:paraIdParent="47DE1D12" w15:done="0"/>
  <w15:commentEx w15:paraId="4170E4C7" w15:paraIdParent="47DE1D12" w15:done="0"/>
  <w15:commentEx w15:paraId="1A5F4B94" w15:done="1"/>
  <w15:commentEx w15:paraId="0522D235" w15:paraIdParent="1A5F4B94" w15:done="1"/>
  <w15:commentEx w15:paraId="40858EAC" w15:paraIdParent="1A5F4B94" w15:done="1"/>
  <w15:commentEx w15:paraId="3CB5866A" w15:done="1"/>
  <w15:commentEx w15:paraId="1E727F7A" w15:done="0"/>
  <w15:commentEx w15:paraId="62C51F59" w15:paraIdParent="1E727F7A" w15:done="0"/>
  <w15:commentEx w15:paraId="2505F976" w15:done="1"/>
  <w15:commentEx w15:paraId="3CC6D5D4" w15:paraIdParent="2505F976" w15:done="1"/>
  <w15:commentEx w15:paraId="512467AD" w15:paraIdParent="2505F976" w15:done="1"/>
  <w15:commentEx w15:paraId="368452AD" w15:paraIdParent="2505F976" w15:done="1"/>
  <w15:commentEx w15:paraId="50CD2C23" w15:done="0"/>
  <w15:commentEx w15:paraId="55259AAB" w15:done="0"/>
  <w15:commentEx w15:paraId="536F3837" w15:done="1"/>
  <w15:commentEx w15:paraId="2C49643B" w15:paraIdParent="536F3837" w15:done="1"/>
  <w15:commentEx w15:paraId="442D4796" w15:done="1"/>
  <w15:commentEx w15:paraId="0789FDD4" w15:paraIdParent="442D4796" w15:done="1"/>
  <w15:commentEx w15:paraId="6C209EB7" w15:done="0"/>
  <w15:commentEx w15:paraId="00CFD379" w15:done="1"/>
  <w15:commentEx w15:paraId="4CF7D38B" w15:paraIdParent="00CFD379" w15:done="1"/>
  <w15:commentEx w15:paraId="1C49665A" w15:done="0"/>
  <w15:commentEx w15:paraId="23EAC31D" w15:done="0"/>
  <w15:commentEx w15:paraId="3204259D" w15:paraIdParent="23EAC31D" w15:done="0"/>
  <w15:commentEx w15:paraId="5FFDC2C5" w15:done="0"/>
  <w15:commentEx w15:paraId="296CDEC7" w15:paraIdParent="5FFDC2C5" w15:done="0"/>
  <w15:commentEx w15:paraId="5AC61518" w15:done="0"/>
  <w15:commentEx w15:paraId="5603EF5C" w15:paraIdParent="5AC61518" w15:done="0"/>
  <w15:commentEx w15:paraId="6A5DE7FB" w15:done="0"/>
  <w15:commentEx w15:paraId="092A4E32" w15:paraIdParent="6A5DE7FB" w15:done="0"/>
  <w15:commentEx w15:paraId="3110CA30" w15:done="0"/>
  <w15:commentEx w15:paraId="632FDE1F" w15:paraIdParent="3110CA30" w15:done="0"/>
  <w15:commentEx w15:paraId="5B13F28A" w15:done="0"/>
  <w15:commentEx w15:paraId="193376E3" w15:paraIdParent="5B13F28A" w15:done="0"/>
  <w15:commentEx w15:paraId="229E47B0" w15:done="0"/>
  <w15:commentEx w15:paraId="583D0C4E" w15:done="0"/>
  <w15:commentEx w15:paraId="500F144F" w15:done="0"/>
  <w15:commentEx w15:paraId="76F27984" w15:paraIdParent="500F14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042B59" w16cid:durableId="1F96C82C"/>
  <w16cid:commentId w16cid:paraId="1D01EFD3" w16cid:durableId="1F73527E"/>
  <w16cid:commentId w16cid:paraId="6D3F8604" w16cid:durableId="1F76F26A"/>
  <w16cid:commentId w16cid:paraId="3BCDEB85" w16cid:durableId="1F8AC6AA"/>
  <w16cid:commentId w16cid:paraId="4C13B318" w16cid:durableId="1F8EFA4B"/>
  <w16cid:commentId w16cid:paraId="61BAD8A0" w16cid:durableId="1F7352BA"/>
  <w16cid:commentId w16cid:paraId="0D0F2BAF" w16cid:durableId="1F76F271"/>
  <w16cid:commentId w16cid:paraId="2E13A4EB" w16cid:durableId="1F7352EC"/>
  <w16cid:commentId w16cid:paraId="0ABA9323" w16cid:durableId="1F84485B"/>
  <w16cid:commentId w16cid:paraId="6EE5981B" w16cid:durableId="1F8AC651"/>
  <w16cid:commentId w16cid:paraId="2CF179DA" w16cid:durableId="1F8EFAE5"/>
  <w16cid:commentId w16cid:paraId="072325F9" w16cid:durableId="1F735336"/>
  <w16cid:commentId w16cid:paraId="081F07C8" w16cid:durableId="1F76F383"/>
  <w16cid:commentId w16cid:paraId="1F51CBC3" w16cid:durableId="1F735373"/>
  <w16cid:commentId w16cid:paraId="0EAC44D6" w16cid:durableId="1F76F2D1"/>
  <w16cid:commentId w16cid:paraId="1EFE95EE" w16cid:durableId="1F8449A5"/>
  <w16cid:commentId w16cid:paraId="14008E7D" w16cid:durableId="1F844F7E"/>
  <w16cid:commentId w16cid:paraId="3A29E901" w16cid:durableId="1F7353DF"/>
  <w16cid:commentId w16cid:paraId="195E82E7" w16cid:durableId="1F844994"/>
  <w16cid:commentId w16cid:paraId="174D290A" w16cid:durableId="1F735578"/>
  <w16cid:commentId w16cid:paraId="0CB10E20" w16cid:durableId="1F84522E"/>
  <w16cid:commentId w16cid:paraId="522E8DF6" w16cid:durableId="1F6F20FC"/>
  <w16cid:commentId w16cid:paraId="7D788346" w16cid:durableId="1F6F3587"/>
  <w16cid:commentId w16cid:paraId="1609D6A2" w16cid:durableId="1F7318E1"/>
  <w16cid:commentId w16cid:paraId="6FC7B978" w16cid:durableId="1F903333"/>
  <w16cid:commentId w16cid:paraId="311F237B" w16cid:durableId="1F73561A"/>
  <w16cid:commentId w16cid:paraId="38930D25" w16cid:durableId="1F76F499"/>
  <w16cid:commentId w16cid:paraId="20A1FA7D" w16cid:durableId="1F8457B3"/>
  <w16cid:commentId w16cid:paraId="58FA1738" w16cid:durableId="1F7355BD"/>
  <w16cid:commentId w16cid:paraId="7F8AEFE2" w16cid:durableId="1F845849"/>
  <w16cid:commentId w16cid:paraId="1EE6770C" w16cid:durableId="1F735603"/>
  <w16cid:commentId w16cid:paraId="7E8917A9" w16cid:durableId="1F845887"/>
  <w16cid:commentId w16cid:paraId="2E274D66" w16cid:durableId="1F8EFF3B"/>
  <w16cid:commentId w16cid:paraId="1F49204B" w16cid:durableId="1F958023"/>
  <w16cid:commentId w16cid:paraId="71A65462" w16cid:durableId="1F6F2175"/>
  <w16cid:commentId w16cid:paraId="444F6328" w16cid:durableId="1F6F3841"/>
  <w16cid:commentId w16cid:paraId="33881111" w16cid:durableId="1F6F26E6"/>
  <w16cid:commentId w16cid:paraId="5D00008E" w16cid:durableId="1F6F3848"/>
  <w16cid:commentId w16cid:paraId="491F4F95" w16cid:durableId="1F7319BA"/>
  <w16cid:commentId w16cid:paraId="586531B2" w16cid:durableId="1F8459FD"/>
  <w16cid:commentId w16cid:paraId="21FC70E1" w16cid:durableId="1F6F2638"/>
  <w16cid:commentId w16cid:paraId="0A45D4E2" w16cid:durableId="1F6F3929"/>
  <w16cid:commentId w16cid:paraId="36D9A2D5" w16cid:durableId="1F732077"/>
  <w16cid:commentId w16cid:paraId="724D8AA5" w16cid:durableId="1F76F56B"/>
  <w16cid:commentId w16cid:paraId="1B977724" w16cid:durableId="1F845EDE"/>
  <w16cid:commentId w16cid:paraId="2DA1B06A" w16cid:durableId="1F8AC732"/>
  <w16cid:commentId w16cid:paraId="53C4F975" w16cid:durableId="1F8F025D"/>
  <w16cid:commentId w16cid:paraId="3FCFA886" w16cid:durableId="1F958433"/>
  <w16cid:commentId w16cid:paraId="02F60352" w16cid:durableId="1F6F22F6"/>
  <w16cid:commentId w16cid:paraId="26787488" w16cid:durableId="1F6F39A0"/>
  <w16cid:commentId w16cid:paraId="6FA484E9" w16cid:durableId="1F7325A6"/>
  <w16cid:commentId w16cid:paraId="4DB40593" w16cid:durableId="1F76ED85"/>
  <w16cid:commentId w16cid:paraId="5E7FA13A" w16cid:durableId="1F845FD5"/>
  <w16cid:commentId w16cid:paraId="2C5E57CA" w16cid:durableId="1F73265B"/>
  <w16cid:commentId w16cid:paraId="1D021AB4" w16cid:durableId="1F76EDBA"/>
  <w16cid:commentId w16cid:paraId="4FF77A05" w16cid:durableId="1F84601A"/>
  <w16cid:commentId w16cid:paraId="594A6DC2" w16cid:durableId="1F8EA8A7"/>
  <w16cid:commentId w16cid:paraId="12B96766" w16cid:durableId="1F8F035F"/>
  <w16cid:commentId w16cid:paraId="4657D039" w16cid:durableId="1F7356CE"/>
  <w16cid:commentId w16cid:paraId="4A9CCB1A" w16cid:durableId="1F846993"/>
  <w16cid:commentId w16cid:paraId="1C184CDC" w16cid:durableId="1F8AC7FA"/>
  <w16cid:commentId w16cid:paraId="668DA0BE" w16cid:durableId="1F8F06A6"/>
  <w16cid:commentId w16cid:paraId="280F6ACB" w16cid:durableId="1F6F28B1"/>
  <w16cid:commentId w16cid:paraId="4F0313BB" w16cid:durableId="1F6F40BC"/>
  <w16cid:commentId w16cid:paraId="68E5B4C5" w16cid:durableId="1F735700"/>
  <w16cid:commentId w16cid:paraId="341CF513" w16cid:durableId="1F84696E"/>
  <w16cid:commentId w16cid:paraId="1481F0B9" w16cid:durableId="1F6F2E44"/>
  <w16cid:commentId w16cid:paraId="079BEC7E" w16cid:durableId="1F6F2EDD"/>
  <w16cid:commentId w16cid:paraId="49769927" w16cid:durableId="1F732903"/>
  <w16cid:commentId w16cid:paraId="4C7C45C6" w16cid:durableId="1F76F5C6"/>
  <w16cid:commentId w16cid:paraId="10B18A13" w16cid:durableId="1F8F0883"/>
  <w16cid:commentId w16cid:paraId="4673B7E5" w16cid:durableId="1F735E4C"/>
  <w16cid:commentId w16cid:paraId="1F60482A" w16cid:durableId="1F76F620"/>
  <w16cid:commentId w16cid:paraId="53DEC2FC" w16cid:durableId="1F6F30A8"/>
  <w16cid:commentId w16cid:paraId="50EA6F2C" w16cid:durableId="1F6F2F92"/>
  <w16cid:commentId w16cid:paraId="64A97849" w16cid:durableId="1F7329CB"/>
  <w16cid:commentId w16cid:paraId="4873B663" w16cid:durableId="1F735250"/>
  <w16cid:commentId w16cid:paraId="205ECA0D" w16cid:durableId="1F76F764"/>
  <w16cid:commentId w16cid:paraId="6CE4FC9F" w16cid:durableId="1F6F316A"/>
  <w16cid:commentId w16cid:paraId="5866C955" w16cid:durableId="1F6F300D"/>
  <w16cid:commentId w16cid:paraId="56711B0E" w16cid:durableId="1F6F3301"/>
  <w16cid:commentId w16cid:paraId="4F847E1E" w16cid:durableId="1F6F30F9"/>
  <w16cid:commentId w16cid:paraId="55F31E9A" w16cid:durableId="1F732B9E"/>
  <w16cid:commentId w16cid:paraId="155CD22B" w16cid:durableId="1F76F824"/>
  <w16cid:commentId w16cid:paraId="490C58FA" w16cid:durableId="1F8EA9C6"/>
  <w16cid:commentId w16cid:paraId="785E8A80" w16cid:durableId="1F8F0D74"/>
  <w16cid:commentId w16cid:paraId="18C4EAB2" w16cid:durableId="1F6F332D"/>
  <w16cid:commentId w16cid:paraId="0F96A50F" w16cid:durableId="1F6F3122"/>
  <w16cid:commentId w16cid:paraId="40E056BF" w16cid:durableId="1F732C4D"/>
  <w16cid:commentId w16cid:paraId="0AEA26B8" w16cid:durableId="1F8ACA18"/>
  <w16cid:commentId w16cid:paraId="1E41AE97" w16cid:durableId="1F8ACA07"/>
  <w16cid:commentId w16cid:paraId="63CC4B0E" w16cid:durableId="1F735776"/>
  <w16cid:commentId w16cid:paraId="12A69F2B" w16cid:durableId="1F76F8D6"/>
  <w16cid:commentId w16cid:paraId="6BFC3221" w16cid:durableId="1F6F3562"/>
  <w16cid:commentId w16cid:paraId="36333F5C" w16cid:durableId="1F6F3189"/>
  <w16cid:commentId w16cid:paraId="6EFDFB52" w16cid:durableId="1F732C9D"/>
  <w16cid:commentId w16cid:paraId="67290EF1" w16cid:durableId="1F76F91D"/>
  <w16cid:commentId w16cid:paraId="12EC3C9C" w16cid:durableId="1F8ECCD1"/>
  <w16cid:commentId w16cid:paraId="42CD27FC" w16cid:durableId="1F8F0E33"/>
  <w16cid:commentId w16cid:paraId="33D8ABD6" w16cid:durableId="1F6F349C"/>
  <w16cid:commentId w16cid:paraId="5B6DC557" w16cid:durableId="1F6F31AA"/>
  <w16cid:commentId w16cid:paraId="663068A6" w16cid:durableId="1F73381C"/>
  <w16cid:commentId w16cid:paraId="18173D65" w16cid:durableId="1F76F941"/>
  <w16cid:commentId w16cid:paraId="18A9F4FA" w16cid:durableId="1F7357EB"/>
  <w16cid:commentId w16cid:paraId="5D6D21FD" w16cid:durableId="1F7748A4"/>
  <w16cid:commentId w16cid:paraId="0F4BE351" w16cid:durableId="1F782B4B"/>
  <w16cid:commentId w16cid:paraId="0E9F3A94" w16cid:durableId="1F8F120F"/>
  <w16cid:commentId w16cid:paraId="50BD4516" w16cid:durableId="1F7358B7"/>
  <w16cid:commentId w16cid:paraId="0DBAAEC4" w16cid:durableId="1F77493F"/>
  <w16cid:commentId w16cid:paraId="168AE9FF" w16cid:durableId="1F8AC90F"/>
  <w16cid:commentId w16cid:paraId="74F4E096" w16cid:durableId="1F8F1289"/>
  <w16cid:commentId w16cid:paraId="74112309" w16cid:durableId="1F8ED111"/>
  <w16cid:commentId w16cid:paraId="42E558E3" w16cid:durableId="1F6F3686"/>
  <w16cid:commentId w16cid:paraId="60A9B6F1" w16cid:durableId="1F6F41AD"/>
  <w16cid:commentId w16cid:paraId="59FDFEEB" w16cid:durableId="1F7338C6"/>
  <w16cid:commentId w16cid:paraId="58B51256" w16cid:durableId="1F846CE4"/>
  <w16cid:commentId w16cid:paraId="1899247A" w16cid:durableId="1F732AFC"/>
  <w16cid:commentId w16cid:paraId="211D07E6" w16cid:durableId="1F8F15C4"/>
  <w16cid:commentId w16cid:paraId="7CA8147C" w16cid:durableId="1F6F3922"/>
  <w16cid:commentId w16cid:paraId="4BAEFE70" w16cid:durableId="1F6F31E2"/>
  <w16cid:commentId w16cid:paraId="6B91C9A0" w16cid:durableId="1F73398F"/>
  <w16cid:commentId w16cid:paraId="11301887" w16cid:durableId="1F8F165A"/>
  <w16cid:commentId w16cid:paraId="6132C62E" w16cid:durableId="1F735670"/>
  <w16cid:commentId w16cid:paraId="5DF398FD" w16cid:durableId="1F774A66"/>
  <w16cid:commentId w16cid:paraId="3D49922C" w16cid:durableId="1F8AC9AF"/>
  <w16cid:commentId w16cid:paraId="2F276FF5" w16cid:durableId="1F8F1701"/>
  <w16cid:commentId w16cid:paraId="5E5606B0" w16cid:durableId="1F6F3AA5"/>
  <w16cid:commentId w16cid:paraId="133BEEC2" w16cid:durableId="1F6F32E3"/>
  <w16cid:commentId w16cid:paraId="47DE1D12" w16cid:durableId="1F735660"/>
  <w16cid:commentId w16cid:paraId="637A3375" w16cid:durableId="1F774A92"/>
  <w16cid:commentId w16cid:paraId="6EE9062B" w16cid:durableId="1F8AC94E"/>
  <w16cid:commentId w16cid:paraId="2D753EF5" w16cid:durableId="1F8F17E8"/>
  <w16cid:commentId w16cid:paraId="4170E4C7" w16cid:durableId="1F96AF21"/>
  <w16cid:commentId w16cid:paraId="1A5F4B94" w16cid:durableId="1F6F3AFE"/>
  <w16cid:commentId w16cid:paraId="0522D235" w16cid:durableId="1F6F3315"/>
  <w16cid:commentId w16cid:paraId="40858EAC" w16cid:durableId="1F8ECF9C"/>
  <w16cid:commentId w16cid:paraId="3CB5866A" w16cid:durableId="1F7305F9"/>
  <w16cid:commentId w16cid:paraId="1E727F7A" w16cid:durableId="1F6F3B27"/>
  <w16cid:commentId w16cid:paraId="62C51F59" w16cid:durableId="1F6F3329"/>
  <w16cid:commentId w16cid:paraId="2505F976" w16cid:durableId="1F6F3B51"/>
  <w16cid:commentId w16cid:paraId="3CC6D5D4" w16cid:durableId="1F6F3378"/>
  <w16cid:commentId w16cid:paraId="512467AD" w16cid:durableId="1F7339E4"/>
  <w16cid:commentId w16cid:paraId="368452AD" w16cid:durableId="1F774B7C"/>
  <w16cid:commentId w16cid:paraId="50CD2C23" w16cid:durableId="1F96C668"/>
  <w16cid:commentId w16cid:paraId="55259AAB" w16cid:durableId="1F72FB5D"/>
  <w16cid:commentId w16cid:paraId="536F3837" w16cid:durableId="1F731847"/>
  <w16cid:commentId w16cid:paraId="2C49643B" w16cid:durableId="1F8F1990"/>
  <w16cid:commentId w16cid:paraId="442D4796" w16cid:durableId="1F72FD00"/>
  <w16cid:commentId w16cid:paraId="0789FDD4" w16cid:durableId="1F8F19C6"/>
  <w16cid:commentId w16cid:paraId="6C209EB7" w16cid:durableId="1F72FFCE"/>
  <w16cid:commentId w16cid:paraId="00CFD379" w16cid:durableId="1F7303B0"/>
  <w16cid:commentId w16cid:paraId="4CF7D38B" w16cid:durableId="1F8F1A63"/>
  <w16cid:commentId w16cid:paraId="1C49665A" w16cid:durableId="1F6F3F0B"/>
  <w16cid:commentId w16cid:paraId="23EAC31D" w16cid:durableId="1F735CE2"/>
  <w16cid:commentId w16cid:paraId="3204259D" w16cid:durableId="1F96B1CC"/>
  <w16cid:commentId w16cid:paraId="5FFDC2C5" w16cid:durableId="1F7359F2"/>
  <w16cid:commentId w16cid:paraId="296CDEC7" w16cid:durableId="1F96B3C4"/>
  <w16cid:commentId w16cid:paraId="5AC61518" w16cid:durableId="1F6F3EBF"/>
  <w16cid:commentId w16cid:paraId="5603EF5C" w16cid:durableId="1F96B58D"/>
  <w16cid:commentId w16cid:paraId="6A5DE7FB" w16cid:durableId="1F735B37"/>
  <w16cid:commentId w16cid:paraId="092A4E32" w16cid:durableId="1F96B5F4"/>
  <w16cid:commentId w16cid:paraId="3110CA30" w16cid:durableId="1F735B0C"/>
  <w16cid:commentId w16cid:paraId="632FDE1F" w16cid:durableId="1F96B621"/>
  <w16cid:commentId w16cid:paraId="5B13F28A" w16cid:durableId="1F735C0B"/>
  <w16cid:commentId w16cid:paraId="193376E3" w16cid:durableId="1F96B928"/>
  <w16cid:commentId w16cid:paraId="229E47B0" w16cid:durableId="1F735B98"/>
  <w16cid:commentId w16cid:paraId="583D0C4E" w16cid:durableId="1F96B6EB"/>
  <w16cid:commentId w16cid:paraId="500F144F" w16cid:durableId="1F735C47"/>
  <w16cid:commentId w16cid:paraId="76F27984" w16cid:durableId="1F96B97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97F96" w14:textId="77777777" w:rsidR="00374044" w:rsidRDefault="00374044" w:rsidP="00621C32">
      <w:pPr>
        <w:spacing w:after="0" w:line="240" w:lineRule="auto"/>
      </w:pPr>
      <w:r>
        <w:separator/>
      </w:r>
    </w:p>
  </w:endnote>
  <w:endnote w:type="continuationSeparator" w:id="0">
    <w:p w14:paraId="309762BF" w14:textId="77777777" w:rsidR="00374044" w:rsidRDefault="00374044" w:rsidP="00621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BCCB7" w14:textId="77777777" w:rsidR="0072248A" w:rsidRDefault="0072248A" w:rsidP="000B6B2D">
    <w:pPr>
      <w:pStyle w:val="ad"/>
      <w:tabs>
        <w:tab w:val="clear" w:pos="4680"/>
        <w:tab w:val="left" w:pos="900"/>
      </w:tabs>
    </w:pPr>
    <w:r w:rsidRPr="004D54EA">
      <w:rPr>
        <w:noProof/>
        <w:color w:val="5C5E61" w:themeColor="background2" w:themeShade="80"/>
        <w:lang w:eastAsia="zh-CN"/>
      </w:rPr>
      <w:drawing>
        <wp:anchor distT="0" distB="0" distL="114300" distR="114300" simplePos="0" relativeHeight="251661824" behindDoc="0" locked="0" layoutInCell="1" allowOverlap="1" wp14:anchorId="3BEE659B" wp14:editId="43BCB94F">
          <wp:simplePos x="0" y="0"/>
          <wp:positionH relativeFrom="margin">
            <wp:posOffset>161925</wp:posOffset>
          </wp:positionH>
          <wp:positionV relativeFrom="paragraph">
            <wp:posOffset>40640</wp:posOffset>
          </wp:positionV>
          <wp:extent cx="254000" cy="276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_logo_ColorBlack.jpg"/>
                  <pic:cNvPicPr/>
                </pic:nvPicPr>
                <pic:blipFill>
                  <a:blip r:embed="rId1">
                    <a:extLst>
                      <a:ext uri="{28A0092B-C50C-407E-A947-70E740481C1C}">
                        <a14:useLocalDpi xmlns:a14="http://schemas.microsoft.com/office/drawing/2010/main" val="0"/>
                      </a:ext>
                    </a:extLst>
                  </a:blip>
                  <a:stretch>
                    <a:fillRect/>
                  </a:stretch>
                </pic:blipFill>
                <pic:spPr>
                  <a:xfrm>
                    <a:off x="0" y="0"/>
                    <a:ext cx="254000" cy="276225"/>
                  </a:xfrm>
                  <a:prstGeom prst="rect">
                    <a:avLst/>
                  </a:prstGeom>
                </pic:spPr>
              </pic:pic>
            </a:graphicData>
          </a:graphic>
          <wp14:sizeRelH relativeFrom="margin">
            <wp14:pctWidth>0</wp14:pctWidth>
          </wp14:sizeRelH>
          <wp14:sizeRelV relativeFrom="margin">
            <wp14:pctHeight>0</wp14:pctHeight>
          </wp14:sizeRelV>
        </wp:anchor>
      </w:drawing>
    </w:r>
    <w:r>
      <w:tab/>
    </w:r>
    <w:sdt>
      <w:sdtPr>
        <w:id w:val="-373929724"/>
        <w:lock w:val="contentLocked"/>
        <w:group/>
      </w:sdtPr>
      <w:sdtContent>
        <w:r>
          <w:t>Bluetooth SIG Proprietary and Confidential</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EE351" w14:textId="4E6721E8" w:rsidR="0072248A" w:rsidRPr="002003D1" w:rsidRDefault="0072248A" w:rsidP="002003D1">
    <w:pPr>
      <w:pStyle w:val="ad"/>
      <w:tabs>
        <w:tab w:val="clear" w:pos="4680"/>
        <w:tab w:val="left" w:pos="900"/>
      </w:tabs>
    </w:pPr>
    <w:r w:rsidRPr="004D54EA">
      <w:rPr>
        <w:noProof/>
        <w:color w:val="5C5E61" w:themeColor="background2" w:themeShade="80"/>
        <w:lang w:eastAsia="zh-CN"/>
      </w:rPr>
      <w:drawing>
        <wp:anchor distT="0" distB="0" distL="114300" distR="114300" simplePos="0" relativeHeight="251655680" behindDoc="0" locked="0" layoutInCell="1" allowOverlap="1" wp14:anchorId="601B454E" wp14:editId="113EA06C">
          <wp:simplePos x="0" y="0"/>
          <wp:positionH relativeFrom="margin">
            <wp:posOffset>161925</wp:posOffset>
          </wp:positionH>
          <wp:positionV relativeFrom="paragraph">
            <wp:posOffset>40640</wp:posOffset>
          </wp:positionV>
          <wp:extent cx="254000" cy="276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_logo_ColorBlack.jpg"/>
                  <pic:cNvPicPr/>
                </pic:nvPicPr>
                <pic:blipFill>
                  <a:blip r:embed="rId1">
                    <a:extLst>
                      <a:ext uri="{28A0092B-C50C-407E-A947-70E740481C1C}">
                        <a14:useLocalDpi xmlns:a14="http://schemas.microsoft.com/office/drawing/2010/main" val="0"/>
                      </a:ext>
                    </a:extLst>
                  </a:blip>
                  <a:stretch>
                    <a:fillRect/>
                  </a:stretch>
                </pic:blipFill>
                <pic:spPr>
                  <a:xfrm>
                    <a:off x="0" y="0"/>
                    <a:ext cx="254000" cy="276225"/>
                  </a:xfrm>
                  <a:prstGeom prst="rect">
                    <a:avLst/>
                  </a:prstGeom>
                </pic:spPr>
              </pic:pic>
            </a:graphicData>
          </a:graphic>
          <wp14:sizeRelH relativeFrom="margin">
            <wp14:pctWidth>0</wp14:pctWidth>
          </wp14:sizeRelH>
          <wp14:sizeRelV relativeFrom="margin">
            <wp14:pctHeight>0</wp14:pctHeight>
          </wp14:sizeRelV>
        </wp:anchor>
      </w:drawing>
    </w:r>
    <w:r>
      <w:tab/>
    </w:r>
    <w:sdt>
      <w:sdtPr>
        <w:id w:val="3563986"/>
        <w:lock w:val="contentLocked"/>
        <w:group/>
      </w:sdtPr>
      <w:sdtContent>
        <w:r>
          <w:t>Bluetooth SIG Proprietary and Confidential</w:t>
        </w:r>
      </w:sdtContent>
    </w:sdt>
    <w:r w:rsidRPr="002003D1">
      <w:rPr>
        <w:rFonts w:cs="Arial"/>
        <w:szCs w:val="16"/>
      </w:rPr>
      <w:t xml:space="preserve"> </w:t>
    </w:r>
    <w:r>
      <w:rPr>
        <w:rFonts w:cs="Arial"/>
        <w:szCs w:val="16"/>
      </w:rPr>
      <w:tab/>
      <w:t>Page</w:t>
    </w:r>
    <w:r>
      <w:rPr>
        <w:rFonts w:cs="Arial"/>
        <w:b/>
        <w:szCs w:val="16"/>
      </w:rPr>
      <w:t xml:space="preserve"> </w:t>
    </w:r>
    <w:r w:rsidRPr="00604C3E">
      <w:rPr>
        <w:rFonts w:cs="Arial"/>
        <w:b/>
        <w:szCs w:val="16"/>
      </w:rPr>
      <w:fldChar w:fldCharType="begin"/>
    </w:r>
    <w:r w:rsidRPr="00604C3E">
      <w:rPr>
        <w:rFonts w:cs="Arial"/>
        <w:b/>
        <w:szCs w:val="16"/>
      </w:rPr>
      <w:instrText xml:space="preserve"> PAGE  \* Arabic  \* MERGEFORMAT </w:instrText>
    </w:r>
    <w:r w:rsidRPr="00604C3E">
      <w:rPr>
        <w:rFonts w:cs="Arial"/>
        <w:b/>
        <w:szCs w:val="16"/>
      </w:rPr>
      <w:fldChar w:fldCharType="separate"/>
    </w:r>
    <w:r w:rsidR="0088077D">
      <w:rPr>
        <w:rFonts w:cs="Arial"/>
        <w:b/>
        <w:noProof/>
        <w:szCs w:val="16"/>
      </w:rPr>
      <w:t>54</w:t>
    </w:r>
    <w:r w:rsidRPr="00604C3E">
      <w:rPr>
        <w:rFonts w:cs="Arial"/>
        <w:b/>
        <w:szCs w:val="16"/>
      </w:rPr>
      <w:fldChar w:fldCharType="end"/>
    </w:r>
    <w:r w:rsidRPr="00604C3E">
      <w:rPr>
        <w:rFonts w:cs="Arial"/>
        <w:b/>
        <w:szCs w:val="16"/>
      </w:rPr>
      <w:t xml:space="preserve"> of </w:t>
    </w:r>
    <w:r w:rsidRPr="00604C3E">
      <w:rPr>
        <w:rFonts w:cs="Arial"/>
        <w:b/>
        <w:szCs w:val="16"/>
      </w:rPr>
      <w:fldChar w:fldCharType="begin"/>
    </w:r>
    <w:r w:rsidRPr="00604C3E">
      <w:rPr>
        <w:rFonts w:cs="Arial"/>
        <w:b/>
        <w:szCs w:val="16"/>
      </w:rPr>
      <w:instrText xml:space="preserve"> NUMPAGES  \* Arabic  \* MERGEFORMAT </w:instrText>
    </w:r>
    <w:r w:rsidRPr="00604C3E">
      <w:rPr>
        <w:rFonts w:cs="Arial"/>
        <w:b/>
        <w:szCs w:val="16"/>
      </w:rPr>
      <w:fldChar w:fldCharType="separate"/>
    </w:r>
    <w:r w:rsidR="0088077D">
      <w:rPr>
        <w:rFonts w:cs="Arial"/>
        <w:b/>
        <w:noProof/>
        <w:szCs w:val="16"/>
      </w:rPr>
      <w:t>56</w:t>
    </w:r>
    <w:r w:rsidRPr="00604C3E">
      <w:rPr>
        <w:rFonts w:cs="Arial"/>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53C4C" w14:textId="77777777" w:rsidR="00374044" w:rsidRDefault="00374044" w:rsidP="00621C32">
      <w:pPr>
        <w:spacing w:after="0" w:line="240" w:lineRule="auto"/>
      </w:pPr>
      <w:r>
        <w:separator/>
      </w:r>
    </w:p>
  </w:footnote>
  <w:footnote w:type="continuationSeparator" w:id="0">
    <w:p w14:paraId="33813EBC" w14:textId="77777777" w:rsidR="00374044" w:rsidRDefault="00374044" w:rsidP="00621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022A" w14:textId="77777777" w:rsidR="0072248A" w:rsidRDefault="0072248A" w:rsidP="000B1913">
    <w:pPr>
      <w:pStyle w:val="ae"/>
      <w:tabs>
        <w:tab w:val="left" w:pos="3360"/>
        <w:tab w:val="left" w:pos="6915"/>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2A7F5" w14:textId="77777777" w:rsidR="0072248A" w:rsidRDefault="0072248A">
    <w:pPr>
      <w:pStyle w:val="a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44A13" w14:textId="64F8E28D" w:rsidR="0072248A" w:rsidRPr="000B7E45" w:rsidRDefault="0072248A" w:rsidP="000B7E45">
    <w:pPr>
      <w:pStyle w:val="ae"/>
      <w:tabs>
        <w:tab w:val="clear" w:pos="4680"/>
        <w:tab w:val="clear" w:pos="9360"/>
        <w:tab w:val="left" w:pos="5820"/>
        <w:tab w:val="left" w:pos="5850"/>
        <w:tab w:val="left" w:pos="8145"/>
      </w:tabs>
      <w:spacing w:before="120"/>
      <w:rPr>
        <w:rFonts w:asciiTheme="majorHAnsi" w:hAnsiTheme="majorHAnsi" w:cstheme="majorHAnsi"/>
        <w:b/>
        <w:color w:val="3E434A" w:themeColor="text2"/>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4155" w14:textId="77777777" w:rsidR="0072248A" w:rsidRDefault="0072248A">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F02F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AFC20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6001B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60B5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7FABE64"/>
    <w:lvl w:ilvl="0">
      <w:start w:val="1"/>
      <w:numFmt w:val="bullet"/>
      <w:pStyle w:val="5"/>
      <w:lvlText w:val="-"/>
      <w:lvlJc w:val="left"/>
      <w:pPr>
        <w:ind w:left="1800" w:hanging="360"/>
      </w:pPr>
      <w:rPr>
        <w:rFonts w:ascii="Arial" w:hAnsi="Arial" w:hint="default"/>
        <w:color w:val="3E434A" w:themeColor="text2"/>
      </w:rPr>
    </w:lvl>
  </w:abstractNum>
  <w:abstractNum w:abstractNumId="5" w15:restartNumberingAfterBreak="0">
    <w:nsid w:val="FFFFFF81"/>
    <w:multiLevelType w:val="singleLevel"/>
    <w:tmpl w:val="183E72E8"/>
    <w:lvl w:ilvl="0">
      <w:start w:val="1"/>
      <w:numFmt w:val="bullet"/>
      <w:pStyle w:val="4"/>
      <w:lvlText w:val=""/>
      <w:lvlJc w:val="left"/>
      <w:pPr>
        <w:ind w:left="1440" w:hanging="360"/>
      </w:pPr>
      <w:rPr>
        <w:rFonts w:ascii="Symbol" w:hAnsi="Symbol" w:hint="default"/>
        <w:color w:val="3E434A" w:themeColor="text2"/>
        <w:sz w:val="24"/>
      </w:rPr>
    </w:lvl>
  </w:abstractNum>
  <w:abstractNum w:abstractNumId="6" w15:restartNumberingAfterBreak="0">
    <w:nsid w:val="FFFFFF83"/>
    <w:multiLevelType w:val="singleLevel"/>
    <w:tmpl w:val="B49ECA58"/>
    <w:lvl w:ilvl="0">
      <w:start w:val="1"/>
      <w:numFmt w:val="bullet"/>
      <w:pStyle w:val="2"/>
      <w:lvlText w:val="-"/>
      <w:lvlJc w:val="left"/>
      <w:pPr>
        <w:ind w:left="720" w:hanging="360"/>
      </w:pPr>
      <w:rPr>
        <w:rFonts w:ascii="Arial" w:hAnsi="Arial" w:hint="default"/>
        <w:color w:val="3E434A" w:themeColor="text2"/>
      </w:rPr>
    </w:lvl>
  </w:abstractNum>
  <w:abstractNum w:abstractNumId="7" w15:restartNumberingAfterBreak="0">
    <w:nsid w:val="FFFFFF88"/>
    <w:multiLevelType w:val="singleLevel"/>
    <w:tmpl w:val="D3643732"/>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328A3ED4"/>
    <w:lvl w:ilvl="0">
      <w:start w:val="1"/>
      <w:numFmt w:val="bullet"/>
      <w:pStyle w:val="a"/>
      <w:lvlText w:val="•"/>
      <w:lvlJc w:val="left"/>
      <w:pPr>
        <w:ind w:left="360" w:hanging="360"/>
      </w:pPr>
      <w:rPr>
        <w:rFonts w:ascii="Arial" w:hAnsi="Arial" w:hint="default"/>
        <w:color w:val="3E434A" w:themeColor="text2"/>
        <w:sz w:val="24"/>
      </w:rPr>
    </w:lvl>
  </w:abstractNum>
  <w:abstractNum w:abstractNumId="9" w15:restartNumberingAfterBreak="0">
    <w:nsid w:val="01E26C38"/>
    <w:multiLevelType w:val="hybridMultilevel"/>
    <w:tmpl w:val="E60E5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8D456C"/>
    <w:multiLevelType w:val="hybridMultilevel"/>
    <w:tmpl w:val="F4AE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B72BF"/>
    <w:multiLevelType w:val="hybridMultilevel"/>
    <w:tmpl w:val="CF38578E"/>
    <w:lvl w:ilvl="0" w:tplc="0415000F">
      <w:start w:val="1"/>
      <w:numFmt w:val="decimal"/>
      <w:lvlText w:val="%1."/>
      <w:lvlJc w:val="left"/>
      <w:pPr>
        <w:ind w:left="810" w:hanging="360"/>
      </w:p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12" w15:restartNumberingAfterBreak="0">
    <w:nsid w:val="10511D59"/>
    <w:multiLevelType w:val="hybridMultilevel"/>
    <w:tmpl w:val="B542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BE2C6F"/>
    <w:multiLevelType w:val="hybridMultilevel"/>
    <w:tmpl w:val="98848806"/>
    <w:lvl w:ilvl="0" w:tplc="04A230E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1007D7"/>
    <w:multiLevelType w:val="hybridMultilevel"/>
    <w:tmpl w:val="EE4C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8A79E5"/>
    <w:multiLevelType w:val="multilevel"/>
    <w:tmpl w:val="9F785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360"/>
      </w:pPr>
      <w:rPr>
        <w:rFonts w:hint="default"/>
      </w:rPr>
    </w:lvl>
    <w:lvl w:ilvl="4">
      <w:start w:val="1"/>
      <w:numFmt w:val="decimal"/>
      <w:lvlText w:val="%1.%2.%3.%4.%5"/>
      <w:lvlJc w:val="left"/>
      <w:pPr>
        <w:ind w:left="1440" w:hanging="360"/>
      </w:pPr>
      <w:rPr>
        <w:rFonts w:hint="default"/>
      </w:rPr>
    </w:lvl>
    <w:lvl w:ilvl="5">
      <w:start w:val="1"/>
      <w:numFmt w:val="decimal"/>
      <w:lvlText w:val="%1.%2.%3.%4.%5.%6"/>
      <w:lvlJc w:val="left"/>
      <w:pPr>
        <w:ind w:left="1440" w:hanging="360"/>
      </w:pPr>
      <w:rPr>
        <w:rFonts w:hint="default"/>
      </w:rPr>
    </w:lvl>
    <w:lvl w:ilvl="6">
      <w:start w:val="1"/>
      <w:numFmt w:val="decimal"/>
      <w:lvlText w:val="%1.%2.%3.%4.%5.%6.%7"/>
      <w:lvlJc w:val="left"/>
      <w:pPr>
        <w:ind w:left="1440" w:hanging="360"/>
      </w:pPr>
      <w:rPr>
        <w:rFonts w:hint="default"/>
      </w:rPr>
    </w:lvl>
    <w:lvl w:ilvl="7">
      <w:start w:val="1"/>
      <w:numFmt w:val="decimal"/>
      <w:lvlText w:val="%1.%2.%3.%4.%5.%6.%7.%8"/>
      <w:lvlJc w:val="left"/>
      <w:pPr>
        <w:ind w:left="1440" w:hanging="360"/>
      </w:pPr>
      <w:rPr>
        <w:rFonts w:hint="default"/>
      </w:rPr>
    </w:lvl>
    <w:lvl w:ilvl="8">
      <w:start w:val="1"/>
      <w:numFmt w:val="decimal"/>
      <w:lvlText w:val="%1.%2.%3.%4.%5.%6.%7.%8.%9"/>
      <w:lvlJc w:val="left"/>
      <w:pPr>
        <w:ind w:left="1440" w:hanging="360"/>
      </w:pPr>
      <w:rPr>
        <w:rFonts w:hint="default"/>
      </w:rPr>
    </w:lvl>
  </w:abstractNum>
  <w:abstractNum w:abstractNumId="16" w15:restartNumberingAfterBreak="0">
    <w:nsid w:val="18E37525"/>
    <w:multiLevelType w:val="hybridMultilevel"/>
    <w:tmpl w:val="9B76AE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7" w15:restartNumberingAfterBreak="0">
    <w:nsid w:val="1CAE041B"/>
    <w:multiLevelType w:val="hybridMultilevel"/>
    <w:tmpl w:val="E43458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1F9A0B20"/>
    <w:multiLevelType w:val="multilevel"/>
    <w:tmpl w:val="DA9889A2"/>
    <w:styleLink w:val="BluetoothList"/>
    <w:lvl w:ilvl="0">
      <w:start w:val="1"/>
      <w:numFmt w:val="decimal"/>
      <w:pStyle w:val="1"/>
      <w:lvlText w:val="%1"/>
      <w:lvlJc w:val="left"/>
      <w:pPr>
        <w:ind w:left="360" w:hanging="360"/>
      </w:pPr>
      <w:rPr>
        <w:rFonts w:hint="default"/>
      </w:rPr>
    </w:lvl>
    <w:lvl w:ilvl="1">
      <w:start w:val="1"/>
      <w:numFmt w:val="decimal"/>
      <w:pStyle w:val="20"/>
      <w:lvlText w:val="%1.%2"/>
      <w:lvlJc w:val="left"/>
      <w:pPr>
        <w:ind w:left="792" w:hanging="792"/>
      </w:pPr>
      <w:rPr>
        <w:rFonts w:hint="default"/>
      </w:rPr>
    </w:lvl>
    <w:lvl w:ilvl="2">
      <w:start w:val="1"/>
      <w:numFmt w:val="decimal"/>
      <w:pStyle w:val="3"/>
      <w:lvlText w:val="%1.%2.%3"/>
      <w:lvlJc w:val="left"/>
      <w:pPr>
        <w:ind w:left="1224" w:hanging="1224"/>
      </w:pPr>
      <w:rPr>
        <w:rFonts w:hint="default"/>
      </w:rPr>
    </w:lvl>
    <w:lvl w:ilvl="3">
      <w:start w:val="1"/>
      <w:numFmt w:val="decimal"/>
      <w:pStyle w:val="40"/>
      <w:lvlText w:val="%1.%2.%3.%4"/>
      <w:lvlJc w:val="left"/>
      <w:pPr>
        <w:ind w:left="1728" w:hanging="1728"/>
      </w:pPr>
      <w:rPr>
        <w:rFonts w:hint="default"/>
      </w:rPr>
    </w:lvl>
    <w:lvl w:ilvl="4">
      <w:start w:val="1"/>
      <w:numFmt w:val="decimal"/>
      <w:pStyle w:val="50"/>
      <w:lvlText w:val="%1.%2.%3.%4.%5"/>
      <w:lvlJc w:val="left"/>
      <w:pPr>
        <w:ind w:left="2942" w:hanging="2232"/>
      </w:pPr>
      <w:rPr>
        <w:rFonts w:hint="default"/>
      </w:rPr>
    </w:lvl>
    <w:lvl w:ilvl="5">
      <w:start w:val="1"/>
      <w:numFmt w:val="decimal"/>
      <w:pStyle w:val="6"/>
      <w:lvlText w:val="%1.%2.%3.%4.%5.%6"/>
      <w:lvlJc w:val="left"/>
      <w:pPr>
        <w:ind w:left="429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9" w15:restartNumberingAfterBreak="0">
    <w:nsid w:val="21E75A6B"/>
    <w:multiLevelType w:val="hybridMultilevel"/>
    <w:tmpl w:val="1E1C631E"/>
    <w:lvl w:ilvl="0" w:tplc="E06290CC">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8C12AE"/>
    <w:multiLevelType w:val="hybridMultilevel"/>
    <w:tmpl w:val="0E0C674E"/>
    <w:lvl w:ilvl="0" w:tplc="80F259B6">
      <w:start w:val="3"/>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231B0BE7"/>
    <w:multiLevelType w:val="hybridMultilevel"/>
    <w:tmpl w:val="9CC2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0B7C97"/>
    <w:multiLevelType w:val="hybridMultilevel"/>
    <w:tmpl w:val="6B40D45E"/>
    <w:lvl w:ilvl="0" w:tplc="FB90699E">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2CDF2229"/>
    <w:multiLevelType w:val="hybridMultilevel"/>
    <w:tmpl w:val="D2CC63A6"/>
    <w:lvl w:ilvl="0" w:tplc="A3BE371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934100"/>
    <w:multiLevelType w:val="hybridMultilevel"/>
    <w:tmpl w:val="D6E6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B34A80"/>
    <w:multiLevelType w:val="hybridMultilevel"/>
    <w:tmpl w:val="99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CB6575"/>
    <w:multiLevelType w:val="hybridMultilevel"/>
    <w:tmpl w:val="F446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226077"/>
    <w:multiLevelType w:val="hybridMultilevel"/>
    <w:tmpl w:val="1D304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DC31A1"/>
    <w:multiLevelType w:val="multilevel"/>
    <w:tmpl w:val="929AC39E"/>
    <w:lvl w:ilvl="0">
      <w:start w:val="2"/>
      <w:numFmt w:val="decimal"/>
      <w:lvlText w:val="%1"/>
      <w:lvlJc w:val="left"/>
      <w:pPr>
        <w:ind w:left="432" w:hanging="432"/>
      </w:pPr>
      <w:rPr>
        <w:rFonts w:hint="default"/>
      </w:rPr>
    </w:lvl>
    <w:lvl w:ilvl="1">
      <w:start w:val="15"/>
      <w:numFmt w:val="decimal"/>
      <w:lvlText w:val="%1.%2"/>
      <w:lvlJc w:val="left"/>
      <w:pPr>
        <w:ind w:left="29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2772" w:hanging="1152"/>
      </w:pPr>
      <w:rPr>
        <w:rFonts w:hint="default"/>
        <w:b w:val="0"/>
        <w:bCs w:val="0"/>
        <w:i w:val="0"/>
        <w:iCs w:val="0"/>
        <w:caps w:val="0"/>
        <w:smallCaps w:val="0"/>
        <w:strike w:val="0"/>
        <w:dstrike w:val="0"/>
        <w:noProof w:val="0"/>
        <w:vanish w:val="0"/>
        <w:color w:val="0060BC" w:themeColor="accent1" w:themeShade="BF"/>
        <w:spacing w:val="0"/>
        <w:kern w:val="0"/>
        <w:position w:val="0"/>
        <w:u w:val="none"/>
        <w:effect w:val="none"/>
        <w:vertAlign w:val="baseline"/>
        <w:em w:val="none"/>
        <w:specVanish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35135992"/>
    <w:multiLevelType w:val="hybridMultilevel"/>
    <w:tmpl w:val="FA94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970638"/>
    <w:multiLevelType w:val="hybridMultilevel"/>
    <w:tmpl w:val="EDDCCC88"/>
    <w:lvl w:ilvl="0" w:tplc="18C23CD4">
      <w:start w:val="3"/>
      <w:numFmt w:val="bullet"/>
      <w:lvlText w:val="-"/>
      <w:lvlJc w:val="left"/>
      <w:pPr>
        <w:ind w:left="720" w:hanging="360"/>
      </w:pPr>
      <w:rPr>
        <w:rFonts w:ascii="Arial" w:eastAsiaTheme="minorEastAsia" w:hAnsi="Arial" w:cs="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38136BE4"/>
    <w:multiLevelType w:val="hybridMultilevel"/>
    <w:tmpl w:val="544EBE6E"/>
    <w:lvl w:ilvl="0" w:tplc="2336105E">
      <w:start w:val="1"/>
      <w:numFmt w:val="decimal"/>
      <w:lvlText w:val="%1.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4C05A4"/>
    <w:multiLevelType w:val="hybridMultilevel"/>
    <w:tmpl w:val="04C4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4D0F69"/>
    <w:multiLevelType w:val="hybridMultilevel"/>
    <w:tmpl w:val="E6585E44"/>
    <w:lvl w:ilvl="0" w:tplc="FA58C6C0">
      <w:start w:val="1"/>
      <w:numFmt w:val="decimal"/>
      <w:pStyle w:val="a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711079"/>
    <w:multiLevelType w:val="hybridMultilevel"/>
    <w:tmpl w:val="541A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3B7174"/>
    <w:multiLevelType w:val="hybridMultilevel"/>
    <w:tmpl w:val="3670E022"/>
    <w:lvl w:ilvl="0" w:tplc="4388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156B7F"/>
    <w:multiLevelType w:val="hybridMultilevel"/>
    <w:tmpl w:val="E806CC5A"/>
    <w:lvl w:ilvl="0" w:tplc="54FCCDDC">
      <w:start w:val="1"/>
      <w:numFmt w:val="bullet"/>
      <w:pStyle w:val="30"/>
      <w:lvlText w:val="▪"/>
      <w:lvlJc w:val="left"/>
      <w:pPr>
        <w:ind w:left="1440" w:hanging="360"/>
      </w:pPr>
      <w:rPr>
        <w:rFonts w:ascii="Arial" w:hAnsi="Arial" w:hint="default"/>
        <w:color w:val="3E434A" w:themeColor="tex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10F10BA"/>
    <w:multiLevelType w:val="hybridMultilevel"/>
    <w:tmpl w:val="B4FA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FA58EB"/>
    <w:multiLevelType w:val="hybridMultilevel"/>
    <w:tmpl w:val="E35A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B54A51"/>
    <w:multiLevelType w:val="hybridMultilevel"/>
    <w:tmpl w:val="7576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521DB5"/>
    <w:multiLevelType w:val="hybridMultilevel"/>
    <w:tmpl w:val="468E0F02"/>
    <w:lvl w:ilvl="0" w:tplc="0634739E">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937C8B"/>
    <w:multiLevelType w:val="hybridMultilevel"/>
    <w:tmpl w:val="4802F6B4"/>
    <w:lvl w:ilvl="0" w:tplc="B6D0DBF0">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E54C27"/>
    <w:multiLevelType w:val="hybridMultilevel"/>
    <w:tmpl w:val="3D1CC6D4"/>
    <w:lvl w:ilvl="0" w:tplc="2CFC1D06">
      <w:start w:val="1"/>
      <w:numFmt w:val="bullet"/>
      <w:lvlText w:val="▪"/>
      <w:lvlJc w:val="left"/>
      <w:pPr>
        <w:ind w:left="720" w:hanging="360"/>
      </w:pPr>
      <w:rPr>
        <w:rFonts w:ascii="Arial" w:hAnsi="Arial" w:hint="default"/>
        <w:color w:val="3E434A"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C53AEC"/>
    <w:multiLevelType w:val="hybridMultilevel"/>
    <w:tmpl w:val="4FE45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DBD21C4"/>
    <w:multiLevelType w:val="hybridMultilevel"/>
    <w:tmpl w:val="ED2C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F38616C"/>
    <w:multiLevelType w:val="hybridMultilevel"/>
    <w:tmpl w:val="6D4A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30425D"/>
    <w:multiLevelType w:val="hybridMultilevel"/>
    <w:tmpl w:val="AD6A45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57925414"/>
    <w:multiLevelType w:val="hybridMultilevel"/>
    <w:tmpl w:val="99A0347A"/>
    <w:lvl w:ilvl="0" w:tplc="E12E63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4776BF"/>
    <w:multiLevelType w:val="hybridMultilevel"/>
    <w:tmpl w:val="F9444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A814A60"/>
    <w:multiLevelType w:val="hybridMultilevel"/>
    <w:tmpl w:val="271E09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15:restartNumberingAfterBreak="0">
    <w:nsid w:val="5EA22738"/>
    <w:multiLevelType w:val="hybridMultilevel"/>
    <w:tmpl w:val="71E6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5E2DEB"/>
    <w:multiLevelType w:val="hybridMultilevel"/>
    <w:tmpl w:val="BB70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35206E"/>
    <w:multiLevelType w:val="hybridMultilevel"/>
    <w:tmpl w:val="89CE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E8595A"/>
    <w:multiLevelType w:val="hybridMultilevel"/>
    <w:tmpl w:val="3662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E823DE"/>
    <w:multiLevelType w:val="hybridMultilevel"/>
    <w:tmpl w:val="15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5D5C5F"/>
    <w:multiLevelType w:val="hybridMultilevel"/>
    <w:tmpl w:val="6802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B4E523B"/>
    <w:multiLevelType w:val="hybridMultilevel"/>
    <w:tmpl w:val="13C82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6E0444"/>
    <w:multiLevelType w:val="hybridMultilevel"/>
    <w:tmpl w:val="DF2C23C0"/>
    <w:lvl w:ilvl="0" w:tplc="4E068A0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F672CF"/>
    <w:multiLevelType w:val="hybridMultilevel"/>
    <w:tmpl w:val="BEAEB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D2271AA"/>
    <w:multiLevelType w:val="hybridMultilevel"/>
    <w:tmpl w:val="EAD6B908"/>
    <w:lvl w:ilvl="0" w:tplc="982EC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26972BE"/>
    <w:multiLevelType w:val="hybridMultilevel"/>
    <w:tmpl w:val="6B70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287A9D"/>
    <w:multiLevelType w:val="hybridMultilevel"/>
    <w:tmpl w:val="9F76EBA0"/>
    <w:lvl w:ilvl="0" w:tplc="E618C950">
      <w:start w:val="1"/>
      <w:numFmt w:val="bullet"/>
      <w:lvlRestart w:val="0"/>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7641221"/>
    <w:multiLevelType w:val="hybridMultilevel"/>
    <w:tmpl w:val="00F410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3" w15:restartNumberingAfterBreak="0">
    <w:nsid w:val="7BD43997"/>
    <w:multiLevelType w:val="hybridMultilevel"/>
    <w:tmpl w:val="0EEE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DC24A5"/>
    <w:multiLevelType w:val="hybridMultilevel"/>
    <w:tmpl w:val="37B46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19"/>
  </w:num>
  <w:num w:numId="6">
    <w:abstractNumId w:val="42"/>
  </w:num>
  <w:num w:numId="7">
    <w:abstractNumId w:val="18"/>
    <w:lvlOverride w:ilvl="0">
      <w:lvl w:ilvl="0">
        <w:start w:val="1"/>
        <w:numFmt w:val="decimal"/>
        <w:pStyle w:val="1"/>
        <w:lvlText w:val="%1"/>
        <w:lvlJc w:val="left"/>
        <w:pPr>
          <w:ind w:left="360" w:hanging="360"/>
        </w:pPr>
        <w:rPr>
          <w:rFonts w:hint="default"/>
        </w:rPr>
      </w:lvl>
    </w:lvlOverride>
    <w:lvlOverride w:ilvl="1">
      <w:lvl w:ilvl="1">
        <w:start w:val="1"/>
        <w:numFmt w:val="decimal"/>
        <w:pStyle w:val="20"/>
        <w:lvlText w:val="%1.%2"/>
        <w:lvlJc w:val="left"/>
        <w:pPr>
          <w:ind w:left="792" w:hanging="792"/>
        </w:pPr>
        <w:rPr>
          <w:rFonts w:hint="default"/>
        </w:rPr>
      </w:lvl>
    </w:lvlOverride>
    <w:lvlOverride w:ilvl="2">
      <w:lvl w:ilvl="2">
        <w:start w:val="1"/>
        <w:numFmt w:val="decimal"/>
        <w:pStyle w:val="3"/>
        <w:lvlText w:val="%1.%2.%3"/>
        <w:lvlJc w:val="left"/>
        <w:pPr>
          <w:ind w:left="1224" w:hanging="122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40"/>
        <w:lvlText w:val="%1.%2.%3.%4"/>
        <w:lvlJc w:val="left"/>
        <w:pPr>
          <w:ind w:left="1728" w:hanging="1728"/>
        </w:pPr>
        <w:rPr>
          <w:rFonts w:hint="default"/>
        </w:rPr>
      </w:lvl>
    </w:lvlOverride>
    <w:lvlOverride w:ilvl="4">
      <w:lvl w:ilvl="4">
        <w:start w:val="1"/>
        <w:numFmt w:val="decimal"/>
        <w:pStyle w:val="50"/>
        <w:lvlText w:val="%1.%2.%3.%4.%5"/>
        <w:lvlJc w:val="left"/>
        <w:pPr>
          <w:ind w:left="2942" w:hanging="2232"/>
        </w:pPr>
        <w:rPr>
          <w:rFonts w:hint="default"/>
        </w:rPr>
      </w:lvl>
    </w:lvlOverride>
    <w:lvlOverride w:ilvl="5">
      <w:lvl w:ilvl="5">
        <w:start w:val="1"/>
        <w:numFmt w:val="decimal"/>
        <w:pStyle w:val="6"/>
        <w:lvlText w:val="%1.%2.%3.%4.%5.%6"/>
        <w:lvlJc w:val="left"/>
        <w:pPr>
          <w:ind w:left="4296" w:hanging="2736"/>
        </w:pPr>
        <w:rPr>
          <w:rFonts w:hint="default"/>
        </w:rPr>
      </w:lvl>
    </w:lvlOverride>
    <w:lvlOverride w:ilvl="6">
      <w:lvl w:ilvl="6">
        <w:start w:val="1"/>
        <w:numFmt w:val="decimal"/>
        <w:lvlText w:val="%1.%2.%3.%4.%5.%6.%7."/>
        <w:lvlJc w:val="left"/>
        <w:pPr>
          <w:ind w:left="3240" w:hanging="3240"/>
        </w:pPr>
        <w:rPr>
          <w:rFonts w:hint="default"/>
        </w:rPr>
      </w:lvl>
    </w:lvlOverride>
    <w:lvlOverride w:ilvl="7">
      <w:lvl w:ilvl="7">
        <w:start w:val="1"/>
        <w:numFmt w:val="decimal"/>
        <w:lvlText w:val="%1.%2.%3.%4.%5.%6.%7.%8."/>
        <w:lvlJc w:val="left"/>
        <w:pPr>
          <w:ind w:left="3744" w:hanging="3744"/>
        </w:pPr>
        <w:rPr>
          <w:rFonts w:hint="default"/>
        </w:rPr>
      </w:lvl>
    </w:lvlOverride>
    <w:lvlOverride w:ilvl="8">
      <w:lvl w:ilvl="8">
        <w:start w:val="1"/>
        <w:numFmt w:val="decimal"/>
        <w:lvlText w:val="%1.%2.%3.%4.%5.%6.%7.%8.%9."/>
        <w:lvlJc w:val="left"/>
        <w:pPr>
          <w:ind w:left="4320" w:hanging="4320"/>
        </w:pPr>
        <w:rPr>
          <w:rFonts w:hint="default"/>
        </w:rPr>
      </w:lvl>
    </w:lvlOverride>
  </w:num>
  <w:num w:numId="8">
    <w:abstractNumId w:val="15"/>
  </w:num>
  <w:num w:numId="9">
    <w:abstractNumId w:val="31"/>
  </w:num>
  <w:num w:numId="10">
    <w:abstractNumId w:val="7"/>
  </w:num>
  <w:num w:numId="11">
    <w:abstractNumId w:val="3"/>
  </w:num>
  <w:num w:numId="12">
    <w:abstractNumId w:val="2"/>
  </w:num>
  <w:num w:numId="13">
    <w:abstractNumId w:val="1"/>
  </w:num>
  <w:num w:numId="14">
    <w:abstractNumId w:val="0"/>
  </w:num>
  <w:num w:numId="15">
    <w:abstractNumId w:val="36"/>
  </w:num>
  <w:num w:numId="16">
    <w:abstractNumId w:val="28"/>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4"/>
    </w:lvlOverride>
    <w:lvlOverride w:ilvl="1">
      <w:startOverride w:val="1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30"/>
  </w:num>
  <w:num w:numId="21">
    <w:abstractNumId w:val="20"/>
  </w:num>
  <w:num w:numId="22">
    <w:abstractNumId w:val="47"/>
  </w:num>
  <w:num w:numId="23">
    <w:abstractNumId w:val="13"/>
  </w:num>
  <w:num w:numId="24">
    <w:abstractNumId w:val="44"/>
  </w:num>
  <w:num w:numId="25">
    <w:abstractNumId w:val="46"/>
  </w:num>
  <w:num w:numId="26">
    <w:abstractNumId w:val="48"/>
  </w:num>
  <w:num w:numId="27">
    <w:abstractNumId w:val="49"/>
  </w:num>
  <w:num w:numId="28">
    <w:abstractNumId w:val="17"/>
  </w:num>
  <w:num w:numId="29">
    <w:abstractNumId w:val="22"/>
  </w:num>
  <w:num w:numId="30">
    <w:abstractNumId w:val="62"/>
  </w:num>
  <w:num w:numId="31">
    <w:abstractNumId w:val="25"/>
  </w:num>
  <w:num w:numId="32">
    <w:abstractNumId w:val="34"/>
  </w:num>
  <w:num w:numId="33">
    <w:abstractNumId w:val="45"/>
  </w:num>
  <w:num w:numId="34">
    <w:abstractNumId w:val="56"/>
  </w:num>
  <w:num w:numId="35">
    <w:abstractNumId w:val="9"/>
  </w:num>
  <w:num w:numId="36">
    <w:abstractNumId w:val="26"/>
  </w:num>
  <w:num w:numId="37">
    <w:abstractNumId w:val="38"/>
  </w:num>
  <w:num w:numId="38">
    <w:abstractNumId w:val="29"/>
  </w:num>
  <w:num w:numId="39">
    <w:abstractNumId w:val="39"/>
  </w:num>
  <w:num w:numId="40">
    <w:abstractNumId w:val="51"/>
  </w:num>
  <w:num w:numId="41">
    <w:abstractNumId w:val="32"/>
  </w:num>
  <w:num w:numId="42">
    <w:abstractNumId w:val="12"/>
  </w:num>
  <w:num w:numId="43">
    <w:abstractNumId w:val="24"/>
  </w:num>
  <w:num w:numId="44">
    <w:abstractNumId w:val="27"/>
  </w:num>
  <w:num w:numId="45">
    <w:abstractNumId w:val="50"/>
  </w:num>
  <w:num w:numId="46">
    <w:abstractNumId w:val="55"/>
  </w:num>
  <w:num w:numId="47">
    <w:abstractNumId w:val="52"/>
  </w:num>
  <w:num w:numId="48">
    <w:abstractNumId w:val="43"/>
  </w:num>
  <w:num w:numId="49">
    <w:abstractNumId w:val="37"/>
  </w:num>
  <w:num w:numId="50">
    <w:abstractNumId w:val="60"/>
  </w:num>
  <w:num w:numId="51">
    <w:abstractNumId w:val="21"/>
  </w:num>
  <w:num w:numId="52">
    <w:abstractNumId w:val="54"/>
  </w:num>
  <w:num w:numId="53">
    <w:abstractNumId w:val="16"/>
  </w:num>
  <w:num w:numId="54">
    <w:abstractNumId w:val="10"/>
  </w:num>
  <w:num w:numId="55">
    <w:abstractNumId w:val="41"/>
  </w:num>
  <w:num w:numId="56">
    <w:abstractNumId w:val="11"/>
  </w:num>
  <w:num w:numId="57">
    <w:abstractNumId w:val="59"/>
  </w:num>
  <w:num w:numId="58">
    <w:abstractNumId w:val="40"/>
  </w:num>
  <w:num w:numId="59">
    <w:abstractNumId w:val="35"/>
  </w:num>
  <w:num w:numId="60">
    <w:abstractNumId w:val="64"/>
  </w:num>
  <w:num w:numId="61">
    <w:abstractNumId w:val="61"/>
  </w:num>
  <w:num w:numId="62">
    <w:abstractNumId w:val="57"/>
  </w:num>
  <w:num w:numId="63">
    <w:abstractNumId w:val="33"/>
  </w:num>
  <w:num w:numId="64">
    <w:abstractNumId w:val="33"/>
    <w:lvlOverride w:ilvl="0">
      <w:startOverride w:val="1"/>
    </w:lvlOverride>
  </w:num>
  <w:num w:numId="65">
    <w:abstractNumId w:val="33"/>
    <w:lvlOverride w:ilvl="0">
      <w:startOverride w:val="1"/>
    </w:lvlOverride>
  </w:num>
  <w:num w:numId="66">
    <w:abstractNumId w:val="14"/>
  </w:num>
  <w:num w:numId="67">
    <w:abstractNumId w:val="63"/>
  </w:num>
  <w:num w:numId="68">
    <w:abstractNumId w:val="53"/>
  </w:num>
  <w:num w:numId="69">
    <w:abstractNumId w:val="58"/>
  </w:num>
  <w:num w:numId="70">
    <w:abstractNumId w:val="23"/>
  </w:num>
  <w:numIdMacAtCleanup w:val="6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otr Winiarczyk">
    <w15:presenceInfo w15:providerId="Windows Live" w15:userId="cc16f7dce8c93f10"/>
  </w15:person>
  <w15:person w15:author="Bogdan Alexandru">
    <w15:presenceInfo w15:providerId="None" w15:userId="Bogdan Alexandru"/>
  </w15:person>
  <w15:person w15:author="Victor  Zhodzishsky">
    <w15:presenceInfo w15:providerId="None" w15:userId="Victor  Zhodzishsky"/>
  </w15:person>
  <w15:person w15:author="Kulkarni, Omkar">
    <w15:presenceInfo w15:providerId="None" w15:userId="Kulkarni, Omkar"/>
  </w15:person>
  <w15:person w15:author="Windows 用户">
    <w15:presenceInfo w15:providerId="None" w15:userId="Windows 用户"/>
  </w15:person>
  <w15:person w15:author="Dale_10.18_Review">
    <w15:presenceInfo w15:providerId="None" w15:userId="Dale_10.18_Revi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59"/>
    <w:rsid w:val="0000139E"/>
    <w:rsid w:val="00001E70"/>
    <w:rsid w:val="00002185"/>
    <w:rsid w:val="000025F4"/>
    <w:rsid w:val="000030CB"/>
    <w:rsid w:val="0000329A"/>
    <w:rsid w:val="00003379"/>
    <w:rsid w:val="000040EB"/>
    <w:rsid w:val="00004F78"/>
    <w:rsid w:val="0000603D"/>
    <w:rsid w:val="0000670B"/>
    <w:rsid w:val="00006B29"/>
    <w:rsid w:val="00006B6B"/>
    <w:rsid w:val="00006CAE"/>
    <w:rsid w:val="00007225"/>
    <w:rsid w:val="000079EC"/>
    <w:rsid w:val="00007D38"/>
    <w:rsid w:val="00011C38"/>
    <w:rsid w:val="00012CCA"/>
    <w:rsid w:val="00012FC2"/>
    <w:rsid w:val="000140BC"/>
    <w:rsid w:val="00014607"/>
    <w:rsid w:val="000148B9"/>
    <w:rsid w:val="00014902"/>
    <w:rsid w:val="0001503C"/>
    <w:rsid w:val="000157B3"/>
    <w:rsid w:val="000173D9"/>
    <w:rsid w:val="00017E02"/>
    <w:rsid w:val="00020058"/>
    <w:rsid w:val="00021482"/>
    <w:rsid w:val="0002157A"/>
    <w:rsid w:val="00021756"/>
    <w:rsid w:val="000218FE"/>
    <w:rsid w:val="000220BC"/>
    <w:rsid w:val="0002254A"/>
    <w:rsid w:val="00024045"/>
    <w:rsid w:val="0002441F"/>
    <w:rsid w:val="00024920"/>
    <w:rsid w:val="00026C78"/>
    <w:rsid w:val="00026CAA"/>
    <w:rsid w:val="00027706"/>
    <w:rsid w:val="00027756"/>
    <w:rsid w:val="000277FD"/>
    <w:rsid w:val="00027A1A"/>
    <w:rsid w:val="00030F7D"/>
    <w:rsid w:val="00032F45"/>
    <w:rsid w:val="00035458"/>
    <w:rsid w:val="00036292"/>
    <w:rsid w:val="00036B7E"/>
    <w:rsid w:val="00036DA8"/>
    <w:rsid w:val="0003732D"/>
    <w:rsid w:val="00041439"/>
    <w:rsid w:val="0004378E"/>
    <w:rsid w:val="0004415B"/>
    <w:rsid w:val="00044926"/>
    <w:rsid w:val="00045F7E"/>
    <w:rsid w:val="000469FA"/>
    <w:rsid w:val="00047319"/>
    <w:rsid w:val="00050B09"/>
    <w:rsid w:val="00053E74"/>
    <w:rsid w:val="00054844"/>
    <w:rsid w:val="0005514C"/>
    <w:rsid w:val="000559F2"/>
    <w:rsid w:val="0005792D"/>
    <w:rsid w:val="00057A96"/>
    <w:rsid w:val="00057C2C"/>
    <w:rsid w:val="00060C30"/>
    <w:rsid w:val="00061BCF"/>
    <w:rsid w:val="00062BF2"/>
    <w:rsid w:val="0006353A"/>
    <w:rsid w:val="00064A01"/>
    <w:rsid w:val="000653D1"/>
    <w:rsid w:val="00065A3C"/>
    <w:rsid w:val="00066981"/>
    <w:rsid w:val="00066F25"/>
    <w:rsid w:val="000670A1"/>
    <w:rsid w:val="000671DD"/>
    <w:rsid w:val="000678D5"/>
    <w:rsid w:val="000726E5"/>
    <w:rsid w:val="00073286"/>
    <w:rsid w:val="00073A57"/>
    <w:rsid w:val="000750A4"/>
    <w:rsid w:val="00075491"/>
    <w:rsid w:val="00075701"/>
    <w:rsid w:val="00075E5C"/>
    <w:rsid w:val="00076398"/>
    <w:rsid w:val="00077265"/>
    <w:rsid w:val="00077374"/>
    <w:rsid w:val="00077BF4"/>
    <w:rsid w:val="0008010C"/>
    <w:rsid w:val="00080C87"/>
    <w:rsid w:val="0008121C"/>
    <w:rsid w:val="000812AA"/>
    <w:rsid w:val="00082429"/>
    <w:rsid w:val="000827A9"/>
    <w:rsid w:val="000829D2"/>
    <w:rsid w:val="00082D10"/>
    <w:rsid w:val="0008306A"/>
    <w:rsid w:val="000832E5"/>
    <w:rsid w:val="000847F6"/>
    <w:rsid w:val="000860DB"/>
    <w:rsid w:val="00087071"/>
    <w:rsid w:val="00087B03"/>
    <w:rsid w:val="00087D09"/>
    <w:rsid w:val="00090472"/>
    <w:rsid w:val="000925FF"/>
    <w:rsid w:val="00093100"/>
    <w:rsid w:val="00093E39"/>
    <w:rsid w:val="0009565D"/>
    <w:rsid w:val="00095B70"/>
    <w:rsid w:val="00095D59"/>
    <w:rsid w:val="00095D96"/>
    <w:rsid w:val="00096A69"/>
    <w:rsid w:val="00096B12"/>
    <w:rsid w:val="00096B5A"/>
    <w:rsid w:val="00096CCD"/>
    <w:rsid w:val="000A0F87"/>
    <w:rsid w:val="000A12A2"/>
    <w:rsid w:val="000A1F2F"/>
    <w:rsid w:val="000A24D6"/>
    <w:rsid w:val="000A2BF8"/>
    <w:rsid w:val="000A326C"/>
    <w:rsid w:val="000A36FE"/>
    <w:rsid w:val="000A3A9A"/>
    <w:rsid w:val="000A3AED"/>
    <w:rsid w:val="000A3EA7"/>
    <w:rsid w:val="000A3F63"/>
    <w:rsid w:val="000A4D65"/>
    <w:rsid w:val="000A5136"/>
    <w:rsid w:val="000A5E43"/>
    <w:rsid w:val="000A7B78"/>
    <w:rsid w:val="000A7BC8"/>
    <w:rsid w:val="000B0473"/>
    <w:rsid w:val="000B1663"/>
    <w:rsid w:val="000B1913"/>
    <w:rsid w:val="000B1DE5"/>
    <w:rsid w:val="000B2025"/>
    <w:rsid w:val="000B27A2"/>
    <w:rsid w:val="000B2D1C"/>
    <w:rsid w:val="000B3622"/>
    <w:rsid w:val="000B3D99"/>
    <w:rsid w:val="000B45DB"/>
    <w:rsid w:val="000B5447"/>
    <w:rsid w:val="000B5465"/>
    <w:rsid w:val="000B5606"/>
    <w:rsid w:val="000B5B71"/>
    <w:rsid w:val="000B6B2D"/>
    <w:rsid w:val="000B6C01"/>
    <w:rsid w:val="000B752C"/>
    <w:rsid w:val="000B7E45"/>
    <w:rsid w:val="000C1073"/>
    <w:rsid w:val="000C1448"/>
    <w:rsid w:val="000C242B"/>
    <w:rsid w:val="000C25A5"/>
    <w:rsid w:val="000C46BE"/>
    <w:rsid w:val="000C4E1D"/>
    <w:rsid w:val="000C5426"/>
    <w:rsid w:val="000C5A73"/>
    <w:rsid w:val="000C60C8"/>
    <w:rsid w:val="000C7BB0"/>
    <w:rsid w:val="000D16B8"/>
    <w:rsid w:val="000D35B2"/>
    <w:rsid w:val="000D60F0"/>
    <w:rsid w:val="000D61DA"/>
    <w:rsid w:val="000D684D"/>
    <w:rsid w:val="000D6956"/>
    <w:rsid w:val="000E0D1E"/>
    <w:rsid w:val="000E313D"/>
    <w:rsid w:val="000E35FB"/>
    <w:rsid w:val="000E5089"/>
    <w:rsid w:val="000E50FB"/>
    <w:rsid w:val="000E520A"/>
    <w:rsid w:val="000E5EDD"/>
    <w:rsid w:val="000E6E0E"/>
    <w:rsid w:val="000E7C67"/>
    <w:rsid w:val="000F00E8"/>
    <w:rsid w:val="000F15DB"/>
    <w:rsid w:val="000F1935"/>
    <w:rsid w:val="000F2808"/>
    <w:rsid w:val="000F2B9C"/>
    <w:rsid w:val="000F35B1"/>
    <w:rsid w:val="000F4624"/>
    <w:rsid w:val="000F4A71"/>
    <w:rsid w:val="000F4CCA"/>
    <w:rsid w:val="000F50A0"/>
    <w:rsid w:val="000F58BF"/>
    <w:rsid w:val="000F6869"/>
    <w:rsid w:val="000F7BA3"/>
    <w:rsid w:val="00100DB1"/>
    <w:rsid w:val="0010115C"/>
    <w:rsid w:val="00102200"/>
    <w:rsid w:val="00102652"/>
    <w:rsid w:val="0010286C"/>
    <w:rsid w:val="0010297F"/>
    <w:rsid w:val="001047C1"/>
    <w:rsid w:val="00105153"/>
    <w:rsid w:val="001053E3"/>
    <w:rsid w:val="00105D9F"/>
    <w:rsid w:val="00106175"/>
    <w:rsid w:val="00107CE3"/>
    <w:rsid w:val="0011037F"/>
    <w:rsid w:val="001109C2"/>
    <w:rsid w:val="001112C2"/>
    <w:rsid w:val="00112024"/>
    <w:rsid w:val="00113036"/>
    <w:rsid w:val="00113428"/>
    <w:rsid w:val="0011403D"/>
    <w:rsid w:val="00114674"/>
    <w:rsid w:val="001155E3"/>
    <w:rsid w:val="0011588D"/>
    <w:rsid w:val="001158AC"/>
    <w:rsid w:val="0011687F"/>
    <w:rsid w:val="00117521"/>
    <w:rsid w:val="0012102F"/>
    <w:rsid w:val="0012141A"/>
    <w:rsid w:val="00121476"/>
    <w:rsid w:val="00121B46"/>
    <w:rsid w:val="00121E74"/>
    <w:rsid w:val="00122FA3"/>
    <w:rsid w:val="0012417A"/>
    <w:rsid w:val="0012476D"/>
    <w:rsid w:val="00124E7B"/>
    <w:rsid w:val="0012552A"/>
    <w:rsid w:val="001303D3"/>
    <w:rsid w:val="00130D30"/>
    <w:rsid w:val="00130DEB"/>
    <w:rsid w:val="00131150"/>
    <w:rsid w:val="001323FE"/>
    <w:rsid w:val="00132AA6"/>
    <w:rsid w:val="00132CFC"/>
    <w:rsid w:val="00133386"/>
    <w:rsid w:val="001340B3"/>
    <w:rsid w:val="00134183"/>
    <w:rsid w:val="00134AC3"/>
    <w:rsid w:val="00135EBF"/>
    <w:rsid w:val="00136879"/>
    <w:rsid w:val="001368C1"/>
    <w:rsid w:val="00137973"/>
    <w:rsid w:val="00137E47"/>
    <w:rsid w:val="001405C0"/>
    <w:rsid w:val="00141D4F"/>
    <w:rsid w:val="00143C73"/>
    <w:rsid w:val="00143E27"/>
    <w:rsid w:val="00144C45"/>
    <w:rsid w:val="00145B24"/>
    <w:rsid w:val="00145B94"/>
    <w:rsid w:val="00146DD1"/>
    <w:rsid w:val="001479A3"/>
    <w:rsid w:val="001516D7"/>
    <w:rsid w:val="001520A8"/>
    <w:rsid w:val="00152A26"/>
    <w:rsid w:val="00153A73"/>
    <w:rsid w:val="00153FA8"/>
    <w:rsid w:val="0015435E"/>
    <w:rsid w:val="0015545B"/>
    <w:rsid w:val="00155B92"/>
    <w:rsid w:val="00155DDC"/>
    <w:rsid w:val="00156477"/>
    <w:rsid w:val="00156EE0"/>
    <w:rsid w:val="00156FFC"/>
    <w:rsid w:val="00157342"/>
    <w:rsid w:val="00160C39"/>
    <w:rsid w:val="0016115A"/>
    <w:rsid w:val="00161470"/>
    <w:rsid w:val="00161C3D"/>
    <w:rsid w:val="001627B8"/>
    <w:rsid w:val="001627F7"/>
    <w:rsid w:val="00162C99"/>
    <w:rsid w:val="001631DD"/>
    <w:rsid w:val="00163E15"/>
    <w:rsid w:val="00163E5F"/>
    <w:rsid w:val="00163FC7"/>
    <w:rsid w:val="001647AC"/>
    <w:rsid w:val="0016576B"/>
    <w:rsid w:val="001672C2"/>
    <w:rsid w:val="0017112D"/>
    <w:rsid w:val="001731E8"/>
    <w:rsid w:val="00173912"/>
    <w:rsid w:val="001740B5"/>
    <w:rsid w:val="0017423D"/>
    <w:rsid w:val="001773FF"/>
    <w:rsid w:val="00177CDD"/>
    <w:rsid w:val="001802B8"/>
    <w:rsid w:val="001814C4"/>
    <w:rsid w:val="001817A6"/>
    <w:rsid w:val="00182C32"/>
    <w:rsid w:val="001834F9"/>
    <w:rsid w:val="001848C5"/>
    <w:rsid w:val="0018496D"/>
    <w:rsid w:val="00184FB3"/>
    <w:rsid w:val="001862CA"/>
    <w:rsid w:val="00187254"/>
    <w:rsid w:val="00187691"/>
    <w:rsid w:val="001878C5"/>
    <w:rsid w:val="001879FD"/>
    <w:rsid w:val="00187D3C"/>
    <w:rsid w:val="00187F4F"/>
    <w:rsid w:val="00190AED"/>
    <w:rsid w:val="00192300"/>
    <w:rsid w:val="00192921"/>
    <w:rsid w:val="00193427"/>
    <w:rsid w:val="00195940"/>
    <w:rsid w:val="0019651F"/>
    <w:rsid w:val="00196735"/>
    <w:rsid w:val="0019683E"/>
    <w:rsid w:val="00197176"/>
    <w:rsid w:val="001A1762"/>
    <w:rsid w:val="001A1DEA"/>
    <w:rsid w:val="001A1FFE"/>
    <w:rsid w:val="001A24EE"/>
    <w:rsid w:val="001A3780"/>
    <w:rsid w:val="001A3A3C"/>
    <w:rsid w:val="001A4616"/>
    <w:rsid w:val="001A575B"/>
    <w:rsid w:val="001A6DA8"/>
    <w:rsid w:val="001A7728"/>
    <w:rsid w:val="001A7BAC"/>
    <w:rsid w:val="001B13DC"/>
    <w:rsid w:val="001B289A"/>
    <w:rsid w:val="001B2DBE"/>
    <w:rsid w:val="001B3E4B"/>
    <w:rsid w:val="001B4999"/>
    <w:rsid w:val="001C154B"/>
    <w:rsid w:val="001C1B16"/>
    <w:rsid w:val="001C1DE3"/>
    <w:rsid w:val="001C2092"/>
    <w:rsid w:val="001C222B"/>
    <w:rsid w:val="001C258C"/>
    <w:rsid w:val="001C275F"/>
    <w:rsid w:val="001C2A3D"/>
    <w:rsid w:val="001C4786"/>
    <w:rsid w:val="001C49DB"/>
    <w:rsid w:val="001C5812"/>
    <w:rsid w:val="001C6A76"/>
    <w:rsid w:val="001C6F5B"/>
    <w:rsid w:val="001C74CD"/>
    <w:rsid w:val="001C7ECE"/>
    <w:rsid w:val="001D024F"/>
    <w:rsid w:val="001D086B"/>
    <w:rsid w:val="001D0C74"/>
    <w:rsid w:val="001D1BFB"/>
    <w:rsid w:val="001D5EA0"/>
    <w:rsid w:val="001D5EA9"/>
    <w:rsid w:val="001D5EC4"/>
    <w:rsid w:val="001D623C"/>
    <w:rsid w:val="001D6BE0"/>
    <w:rsid w:val="001D6E7A"/>
    <w:rsid w:val="001D7ED9"/>
    <w:rsid w:val="001E0B46"/>
    <w:rsid w:val="001E0C19"/>
    <w:rsid w:val="001E12FE"/>
    <w:rsid w:val="001E1B9D"/>
    <w:rsid w:val="001E352D"/>
    <w:rsid w:val="001E39E1"/>
    <w:rsid w:val="001E3A99"/>
    <w:rsid w:val="001E3DAD"/>
    <w:rsid w:val="001E4A2E"/>
    <w:rsid w:val="001E6548"/>
    <w:rsid w:val="001E74FA"/>
    <w:rsid w:val="001E7AD6"/>
    <w:rsid w:val="001E7D66"/>
    <w:rsid w:val="001F01DC"/>
    <w:rsid w:val="001F0332"/>
    <w:rsid w:val="001F0676"/>
    <w:rsid w:val="001F1648"/>
    <w:rsid w:val="001F230E"/>
    <w:rsid w:val="001F255F"/>
    <w:rsid w:val="001F2E9C"/>
    <w:rsid w:val="001F4699"/>
    <w:rsid w:val="001F5347"/>
    <w:rsid w:val="001F5CF5"/>
    <w:rsid w:val="001F713F"/>
    <w:rsid w:val="001F7B0A"/>
    <w:rsid w:val="001F7F19"/>
    <w:rsid w:val="002003D1"/>
    <w:rsid w:val="0020040D"/>
    <w:rsid w:val="002009B1"/>
    <w:rsid w:val="00200A96"/>
    <w:rsid w:val="00202009"/>
    <w:rsid w:val="0020255F"/>
    <w:rsid w:val="00203D6C"/>
    <w:rsid w:val="00205248"/>
    <w:rsid w:val="002054A7"/>
    <w:rsid w:val="002054E9"/>
    <w:rsid w:val="0020554F"/>
    <w:rsid w:val="002056CC"/>
    <w:rsid w:val="00205DA8"/>
    <w:rsid w:val="002061A6"/>
    <w:rsid w:val="00207BB4"/>
    <w:rsid w:val="00207F98"/>
    <w:rsid w:val="0021140E"/>
    <w:rsid w:val="002122AD"/>
    <w:rsid w:val="00212744"/>
    <w:rsid w:val="0021356F"/>
    <w:rsid w:val="0021464A"/>
    <w:rsid w:val="00216502"/>
    <w:rsid w:val="00216642"/>
    <w:rsid w:val="00216C43"/>
    <w:rsid w:val="00216D35"/>
    <w:rsid w:val="00217427"/>
    <w:rsid w:val="00217935"/>
    <w:rsid w:val="00220370"/>
    <w:rsid w:val="002209AB"/>
    <w:rsid w:val="002217FE"/>
    <w:rsid w:val="002229F4"/>
    <w:rsid w:val="00222A2C"/>
    <w:rsid w:val="00222C38"/>
    <w:rsid w:val="00222FA5"/>
    <w:rsid w:val="002234DE"/>
    <w:rsid w:val="0022354D"/>
    <w:rsid w:val="002239E1"/>
    <w:rsid w:val="002249AE"/>
    <w:rsid w:val="00224CC1"/>
    <w:rsid w:val="00225113"/>
    <w:rsid w:val="002254C6"/>
    <w:rsid w:val="002255DD"/>
    <w:rsid w:val="00225617"/>
    <w:rsid w:val="0022736D"/>
    <w:rsid w:val="002300E0"/>
    <w:rsid w:val="002312FD"/>
    <w:rsid w:val="00232A0F"/>
    <w:rsid w:val="0023337A"/>
    <w:rsid w:val="00234BCE"/>
    <w:rsid w:val="00235C9B"/>
    <w:rsid w:val="00237643"/>
    <w:rsid w:val="00240068"/>
    <w:rsid w:val="00241232"/>
    <w:rsid w:val="002418E2"/>
    <w:rsid w:val="00243535"/>
    <w:rsid w:val="00243916"/>
    <w:rsid w:val="0024454A"/>
    <w:rsid w:val="00244B0F"/>
    <w:rsid w:val="00246B9A"/>
    <w:rsid w:val="00246CD1"/>
    <w:rsid w:val="00247A6A"/>
    <w:rsid w:val="00247E8F"/>
    <w:rsid w:val="0025001C"/>
    <w:rsid w:val="002528C4"/>
    <w:rsid w:val="0025340F"/>
    <w:rsid w:val="0025574A"/>
    <w:rsid w:val="002559FE"/>
    <w:rsid w:val="00255B54"/>
    <w:rsid w:val="00256725"/>
    <w:rsid w:val="00256CC8"/>
    <w:rsid w:val="00260621"/>
    <w:rsid w:val="00260FA0"/>
    <w:rsid w:val="00261A5B"/>
    <w:rsid w:val="0026211C"/>
    <w:rsid w:val="002626D2"/>
    <w:rsid w:val="0026358F"/>
    <w:rsid w:val="0026459C"/>
    <w:rsid w:val="00264AB4"/>
    <w:rsid w:val="00265260"/>
    <w:rsid w:val="0026539C"/>
    <w:rsid w:val="0026617F"/>
    <w:rsid w:val="00266715"/>
    <w:rsid w:val="00266D75"/>
    <w:rsid w:val="002672A6"/>
    <w:rsid w:val="0026748F"/>
    <w:rsid w:val="00267CE5"/>
    <w:rsid w:val="002705CE"/>
    <w:rsid w:val="00270CC6"/>
    <w:rsid w:val="00271CCA"/>
    <w:rsid w:val="002757F6"/>
    <w:rsid w:val="00276C23"/>
    <w:rsid w:val="00281336"/>
    <w:rsid w:val="00281A35"/>
    <w:rsid w:val="00281D36"/>
    <w:rsid w:val="00281E64"/>
    <w:rsid w:val="002826F3"/>
    <w:rsid w:val="00283EDF"/>
    <w:rsid w:val="00284918"/>
    <w:rsid w:val="00285203"/>
    <w:rsid w:val="0028545F"/>
    <w:rsid w:val="002867E4"/>
    <w:rsid w:val="00286D06"/>
    <w:rsid w:val="002873C0"/>
    <w:rsid w:val="00287FB1"/>
    <w:rsid w:val="002900DC"/>
    <w:rsid w:val="0029291A"/>
    <w:rsid w:val="00292B96"/>
    <w:rsid w:val="00294128"/>
    <w:rsid w:val="00294D9E"/>
    <w:rsid w:val="00294E0E"/>
    <w:rsid w:val="00295F0B"/>
    <w:rsid w:val="002966DF"/>
    <w:rsid w:val="00296A5B"/>
    <w:rsid w:val="00297DD0"/>
    <w:rsid w:val="002A0B8B"/>
    <w:rsid w:val="002A0C72"/>
    <w:rsid w:val="002A2DF5"/>
    <w:rsid w:val="002A33F4"/>
    <w:rsid w:val="002A3EF2"/>
    <w:rsid w:val="002A422C"/>
    <w:rsid w:val="002A6144"/>
    <w:rsid w:val="002A6476"/>
    <w:rsid w:val="002A6E50"/>
    <w:rsid w:val="002A772A"/>
    <w:rsid w:val="002A7FF6"/>
    <w:rsid w:val="002B0AB5"/>
    <w:rsid w:val="002B0D00"/>
    <w:rsid w:val="002B129B"/>
    <w:rsid w:val="002B1EDC"/>
    <w:rsid w:val="002B21D4"/>
    <w:rsid w:val="002B30CD"/>
    <w:rsid w:val="002B40C6"/>
    <w:rsid w:val="002B648B"/>
    <w:rsid w:val="002B66AB"/>
    <w:rsid w:val="002B6EC1"/>
    <w:rsid w:val="002C0162"/>
    <w:rsid w:val="002C0CB2"/>
    <w:rsid w:val="002C0E65"/>
    <w:rsid w:val="002C1091"/>
    <w:rsid w:val="002C28DE"/>
    <w:rsid w:val="002C4812"/>
    <w:rsid w:val="002C54E6"/>
    <w:rsid w:val="002C58AC"/>
    <w:rsid w:val="002C5B23"/>
    <w:rsid w:val="002C69E6"/>
    <w:rsid w:val="002C6EF1"/>
    <w:rsid w:val="002D089C"/>
    <w:rsid w:val="002D0D0D"/>
    <w:rsid w:val="002D11C8"/>
    <w:rsid w:val="002D16C4"/>
    <w:rsid w:val="002D2389"/>
    <w:rsid w:val="002D3162"/>
    <w:rsid w:val="002D38D2"/>
    <w:rsid w:val="002D3A26"/>
    <w:rsid w:val="002D4767"/>
    <w:rsid w:val="002D4967"/>
    <w:rsid w:val="002D4E8F"/>
    <w:rsid w:val="002D6F59"/>
    <w:rsid w:val="002D7F95"/>
    <w:rsid w:val="002E0CAE"/>
    <w:rsid w:val="002E1038"/>
    <w:rsid w:val="002E1FAC"/>
    <w:rsid w:val="002E4877"/>
    <w:rsid w:val="002E59FC"/>
    <w:rsid w:val="002E5D03"/>
    <w:rsid w:val="002E695F"/>
    <w:rsid w:val="002E6B01"/>
    <w:rsid w:val="002E6DD8"/>
    <w:rsid w:val="002E7460"/>
    <w:rsid w:val="002F09C4"/>
    <w:rsid w:val="002F1537"/>
    <w:rsid w:val="002F1C1A"/>
    <w:rsid w:val="002F1EE4"/>
    <w:rsid w:val="002F35C4"/>
    <w:rsid w:val="002F3835"/>
    <w:rsid w:val="002F39F3"/>
    <w:rsid w:val="002F44B8"/>
    <w:rsid w:val="002F55EF"/>
    <w:rsid w:val="002F5923"/>
    <w:rsid w:val="002F5DE3"/>
    <w:rsid w:val="002F5F44"/>
    <w:rsid w:val="002F6B0C"/>
    <w:rsid w:val="002F6FC0"/>
    <w:rsid w:val="00300192"/>
    <w:rsid w:val="003005FC"/>
    <w:rsid w:val="00301465"/>
    <w:rsid w:val="00302E82"/>
    <w:rsid w:val="00304395"/>
    <w:rsid w:val="00304612"/>
    <w:rsid w:val="00304E0D"/>
    <w:rsid w:val="0030554D"/>
    <w:rsid w:val="00306696"/>
    <w:rsid w:val="003067CA"/>
    <w:rsid w:val="0030736E"/>
    <w:rsid w:val="00310A95"/>
    <w:rsid w:val="00310FF5"/>
    <w:rsid w:val="00311FF7"/>
    <w:rsid w:val="00312ACA"/>
    <w:rsid w:val="00313145"/>
    <w:rsid w:val="00314116"/>
    <w:rsid w:val="0031548F"/>
    <w:rsid w:val="00316740"/>
    <w:rsid w:val="00317262"/>
    <w:rsid w:val="00320538"/>
    <w:rsid w:val="00323689"/>
    <w:rsid w:val="003259E5"/>
    <w:rsid w:val="00325E09"/>
    <w:rsid w:val="00325FEC"/>
    <w:rsid w:val="00326676"/>
    <w:rsid w:val="0032773A"/>
    <w:rsid w:val="00327C24"/>
    <w:rsid w:val="00330043"/>
    <w:rsid w:val="003305AF"/>
    <w:rsid w:val="00331C52"/>
    <w:rsid w:val="00333E25"/>
    <w:rsid w:val="00334416"/>
    <w:rsid w:val="0033465F"/>
    <w:rsid w:val="003362F3"/>
    <w:rsid w:val="00337359"/>
    <w:rsid w:val="00342777"/>
    <w:rsid w:val="003439B5"/>
    <w:rsid w:val="003445CF"/>
    <w:rsid w:val="00346356"/>
    <w:rsid w:val="00346C63"/>
    <w:rsid w:val="00346C6B"/>
    <w:rsid w:val="003476FA"/>
    <w:rsid w:val="00350066"/>
    <w:rsid w:val="003506AC"/>
    <w:rsid w:val="003512B0"/>
    <w:rsid w:val="00351DBD"/>
    <w:rsid w:val="00352EC0"/>
    <w:rsid w:val="00353B91"/>
    <w:rsid w:val="0035422D"/>
    <w:rsid w:val="00355F90"/>
    <w:rsid w:val="00356152"/>
    <w:rsid w:val="0036013D"/>
    <w:rsid w:val="003608AC"/>
    <w:rsid w:val="00360A06"/>
    <w:rsid w:val="00363A7B"/>
    <w:rsid w:val="00364156"/>
    <w:rsid w:val="003641FE"/>
    <w:rsid w:val="00365F3C"/>
    <w:rsid w:val="00367CCD"/>
    <w:rsid w:val="00370ECF"/>
    <w:rsid w:val="0037130C"/>
    <w:rsid w:val="003715AF"/>
    <w:rsid w:val="00372CE0"/>
    <w:rsid w:val="00373D84"/>
    <w:rsid w:val="00373F0A"/>
    <w:rsid w:val="00374044"/>
    <w:rsid w:val="00374817"/>
    <w:rsid w:val="0037615F"/>
    <w:rsid w:val="003767A4"/>
    <w:rsid w:val="00377066"/>
    <w:rsid w:val="00377DA0"/>
    <w:rsid w:val="00380C0C"/>
    <w:rsid w:val="00380FC7"/>
    <w:rsid w:val="003812FE"/>
    <w:rsid w:val="0038130F"/>
    <w:rsid w:val="00381774"/>
    <w:rsid w:val="00382563"/>
    <w:rsid w:val="00382A2C"/>
    <w:rsid w:val="00382D39"/>
    <w:rsid w:val="00382F0E"/>
    <w:rsid w:val="0038358B"/>
    <w:rsid w:val="00385491"/>
    <w:rsid w:val="003860D6"/>
    <w:rsid w:val="0038659E"/>
    <w:rsid w:val="00387099"/>
    <w:rsid w:val="00387F2E"/>
    <w:rsid w:val="00387FF1"/>
    <w:rsid w:val="00390F00"/>
    <w:rsid w:val="00390F28"/>
    <w:rsid w:val="0039146C"/>
    <w:rsid w:val="00391577"/>
    <w:rsid w:val="00392BB5"/>
    <w:rsid w:val="00393AA2"/>
    <w:rsid w:val="00394E9C"/>
    <w:rsid w:val="00395DF7"/>
    <w:rsid w:val="00396242"/>
    <w:rsid w:val="00396767"/>
    <w:rsid w:val="003967BB"/>
    <w:rsid w:val="003973D9"/>
    <w:rsid w:val="003974A8"/>
    <w:rsid w:val="00397B84"/>
    <w:rsid w:val="00397EA8"/>
    <w:rsid w:val="003A0A32"/>
    <w:rsid w:val="003A17C8"/>
    <w:rsid w:val="003A1E24"/>
    <w:rsid w:val="003A2DD8"/>
    <w:rsid w:val="003A2FA7"/>
    <w:rsid w:val="003A483C"/>
    <w:rsid w:val="003A51C7"/>
    <w:rsid w:val="003A5671"/>
    <w:rsid w:val="003A5AB4"/>
    <w:rsid w:val="003A5E5A"/>
    <w:rsid w:val="003A5F5B"/>
    <w:rsid w:val="003A722D"/>
    <w:rsid w:val="003B0C16"/>
    <w:rsid w:val="003B0F72"/>
    <w:rsid w:val="003B1064"/>
    <w:rsid w:val="003B1191"/>
    <w:rsid w:val="003B16E7"/>
    <w:rsid w:val="003B1896"/>
    <w:rsid w:val="003B192C"/>
    <w:rsid w:val="003B22F4"/>
    <w:rsid w:val="003B24F9"/>
    <w:rsid w:val="003B280D"/>
    <w:rsid w:val="003B400B"/>
    <w:rsid w:val="003B4327"/>
    <w:rsid w:val="003B4AB5"/>
    <w:rsid w:val="003B53C1"/>
    <w:rsid w:val="003B730D"/>
    <w:rsid w:val="003B76F0"/>
    <w:rsid w:val="003B77AB"/>
    <w:rsid w:val="003C0561"/>
    <w:rsid w:val="003C0B53"/>
    <w:rsid w:val="003C3128"/>
    <w:rsid w:val="003C392E"/>
    <w:rsid w:val="003C3D55"/>
    <w:rsid w:val="003C5145"/>
    <w:rsid w:val="003C57BE"/>
    <w:rsid w:val="003C5EE5"/>
    <w:rsid w:val="003C6615"/>
    <w:rsid w:val="003C7220"/>
    <w:rsid w:val="003D01CB"/>
    <w:rsid w:val="003D05F1"/>
    <w:rsid w:val="003D1464"/>
    <w:rsid w:val="003D1F3C"/>
    <w:rsid w:val="003D22D4"/>
    <w:rsid w:val="003D39EB"/>
    <w:rsid w:val="003D3CE7"/>
    <w:rsid w:val="003D4513"/>
    <w:rsid w:val="003D5810"/>
    <w:rsid w:val="003D63B5"/>
    <w:rsid w:val="003D7AE9"/>
    <w:rsid w:val="003D7E77"/>
    <w:rsid w:val="003E01A6"/>
    <w:rsid w:val="003E0C02"/>
    <w:rsid w:val="003E0F49"/>
    <w:rsid w:val="003E1551"/>
    <w:rsid w:val="003E1A8F"/>
    <w:rsid w:val="003E1FF9"/>
    <w:rsid w:val="003E216D"/>
    <w:rsid w:val="003E39D0"/>
    <w:rsid w:val="003E5634"/>
    <w:rsid w:val="003E5DC9"/>
    <w:rsid w:val="003E6BFA"/>
    <w:rsid w:val="003E761E"/>
    <w:rsid w:val="003E7675"/>
    <w:rsid w:val="003E7DB5"/>
    <w:rsid w:val="003F05F7"/>
    <w:rsid w:val="003F081D"/>
    <w:rsid w:val="003F1069"/>
    <w:rsid w:val="003F17C3"/>
    <w:rsid w:val="003F1860"/>
    <w:rsid w:val="003F2A85"/>
    <w:rsid w:val="003F36C9"/>
    <w:rsid w:val="003F3981"/>
    <w:rsid w:val="003F3A29"/>
    <w:rsid w:val="003F507C"/>
    <w:rsid w:val="003F67B8"/>
    <w:rsid w:val="003F6E05"/>
    <w:rsid w:val="003F7411"/>
    <w:rsid w:val="004006AF"/>
    <w:rsid w:val="00400A55"/>
    <w:rsid w:val="00401481"/>
    <w:rsid w:val="004018BE"/>
    <w:rsid w:val="004018C1"/>
    <w:rsid w:val="00401B4C"/>
    <w:rsid w:val="00401BC4"/>
    <w:rsid w:val="00402FEC"/>
    <w:rsid w:val="00404321"/>
    <w:rsid w:val="0040448D"/>
    <w:rsid w:val="004050C8"/>
    <w:rsid w:val="004056F4"/>
    <w:rsid w:val="00405743"/>
    <w:rsid w:val="004057C1"/>
    <w:rsid w:val="00405C58"/>
    <w:rsid w:val="0040607F"/>
    <w:rsid w:val="00406BA6"/>
    <w:rsid w:val="004072C0"/>
    <w:rsid w:val="00410E32"/>
    <w:rsid w:val="004112AC"/>
    <w:rsid w:val="0041176D"/>
    <w:rsid w:val="00411924"/>
    <w:rsid w:val="00412CE9"/>
    <w:rsid w:val="0041330D"/>
    <w:rsid w:val="00414492"/>
    <w:rsid w:val="00414795"/>
    <w:rsid w:val="004149BA"/>
    <w:rsid w:val="00415176"/>
    <w:rsid w:val="00415653"/>
    <w:rsid w:val="004158DA"/>
    <w:rsid w:val="00415C18"/>
    <w:rsid w:val="00415DD8"/>
    <w:rsid w:val="00416C8F"/>
    <w:rsid w:val="00417F13"/>
    <w:rsid w:val="00420008"/>
    <w:rsid w:val="00420B25"/>
    <w:rsid w:val="0042113F"/>
    <w:rsid w:val="0042126C"/>
    <w:rsid w:val="00421293"/>
    <w:rsid w:val="004212B5"/>
    <w:rsid w:val="00421C9F"/>
    <w:rsid w:val="00421DDD"/>
    <w:rsid w:val="0042276C"/>
    <w:rsid w:val="004228D9"/>
    <w:rsid w:val="00424963"/>
    <w:rsid w:val="00424B64"/>
    <w:rsid w:val="00424ECD"/>
    <w:rsid w:val="004261F6"/>
    <w:rsid w:val="00426DF1"/>
    <w:rsid w:val="0042705A"/>
    <w:rsid w:val="004271DB"/>
    <w:rsid w:val="004271EB"/>
    <w:rsid w:val="00430EBE"/>
    <w:rsid w:val="0043202A"/>
    <w:rsid w:val="0043296C"/>
    <w:rsid w:val="00432CA3"/>
    <w:rsid w:val="00433697"/>
    <w:rsid w:val="0043372D"/>
    <w:rsid w:val="0043511B"/>
    <w:rsid w:val="00435CDA"/>
    <w:rsid w:val="00436278"/>
    <w:rsid w:val="00437481"/>
    <w:rsid w:val="00440DB3"/>
    <w:rsid w:val="0044119C"/>
    <w:rsid w:val="0044194E"/>
    <w:rsid w:val="00441A29"/>
    <w:rsid w:val="004422E5"/>
    <w:rsid w:val="00442562"/>
    <w:rsid w:val="00442E65"/>
    <w:rsid w:val="00443251"/>
    <w:rsid w:val="00443617"/>
    <w:rsid w:val="0044422E"/>
    <w:rsid w:val="00445BDD"/>
    <w:rsid w:val="00445E01"/>
    <w:rsid w:val="00445E9C"/>
    <w:rsid w:val="00446390"/>
    <w:rsid w:val="0044789F"/>
    <w:rsid w:val="004479BC"/>
    <w:rsid w:val="004500DB"/>
    <w:rsid w:val="00450273"/>
    <w:rsid w:val="004502A5"/>
    <w:rsid w:val="0045061E"/>
    <w:rsid w:val="00451C14"/>
    <w:rsid w:val="004524F8"/>
    <w:rsid w:val="0045381F"/>
    <w:rsid w:val="00453C75"/>
    <w:rsid w:val="00453CB3"/>
    <w:rsid w:val="00455388"/>
    <w:rsid w:val="0045555F"/>
    <w:rsid w:val="004557A2"/>
    <w:rsid w:val="00455843"/>
    <w:rsid w:val="00456051"/>
    <w:rsid w:val="00456DFF"/>
    <w:rsid w:val="004573C3"/>
    <w:rsid w:val="0046012F"/>
    <w:rsid w:val="004606B8"/>
    <w:rsid w:val="00460904"/>
    <w:rsid w:val="00460BD2"/>
    <w:rsid w:val="0046309A"/>
    <w:rsid w:val="00464622"/>
    <w:rsid w:val="00464D99"/>
    <w:rsid w:val="00467DC1"/>
    <w:rsid w:val="00471B29"/>
    <w:rsid w:val="004724F9"/>
    <w:rsid w:val="0047255E"/>
    <w:rsid w:val="00472841"/>
    <w:rsid w:val="00472AD2"/>
    <w:rsid w:val="00473B78"/>
    <w:rsid w:val="00473BF5"/>
    <w:rsid w:val="00474328"/>
    <w:rsid w:val="004747A7"/>
    <w:rsid w:val="00474F8B"/>
    <w:rsid w:val="00475725"/>
    <w:rsid w:val="004758E5"/>
    <w:rsid w:val="0047605D"/>
    <w:rsid w:val="00476D26"/>
    <w:rsid w:val="00476E04"/>
    <w:rsid w:val="00477ED5"/>
    <w:rsid w:val="004816AA"/>
    <w:rsid w:val="00481F38"/>
    <w:rsid w:val="004827B5"/>
    <w:rsid w:val="00482969"/>
    <w:rsid w:val="004829FE"/>
    <w:rsid w:val="00482DE6"/>
    <w:rsid w:val="00483745"/>
    <w:rsid w:val="00483A75"/>
    <w:rsid w:val="00484C61"/>
    <w:rsid w:val="0048504C"/>
    <w:rsid w:val="00487E17"/>
    <w:rsid w:val="0049151A"/>
    <w:rsid w:val="00493849"/>
    <w:rsid w:val="00496B3B"/>
    <w:rsid w:val="004A365E"/>
    <w:rsid w:val="004A3B3B"/>
    <w:rsid w:val="004A3F62"/>
    <w:rsid w:val="004A46D1"/>
    <w:rsid w:val="004A504F"/>
    <w:rsid w:val="004A55E1"/>
    <w:rsid w:val="004A5712"/>
    <w:rsid w:val="004A715D"/>
    <w:rsid w:val="004A7A9F"/>
    <w:rsid w:val="004B044D"/>
    <w:rsid w:val="004B0B1E"/>
    <w:rsid w:val="004B1282"/>
    <w:rsid w:val="004B12C2"/>
    <w:rsid w:val="004B208D"/>
    <w:rsid w:val="004B43FB"/>
    <w:rsid w:val="004B46D9"/>
    <w:rsid w:val="004B5BC3"/>
    <w:rsid w:val="004B6371"/>
    <w:rsid w:val="004B70A2"/>
    <w:rsid w:val="004B7729"/>
    <w:rsid w:val="004B7E1A"/>
    <w:rsid w:val="004C0AD1"/>
    <w:rsid w:val="004C21B2"/>
    <w:rsid w:val="004C2401"/>
    <w:rsid w:val="004C2D0F"/>
    <w:rsid w:val="004C3648"/>
    <w:rsid w:val="004C3B5F"/>
    <w:rsid w:val="004C4854"/>
    <w:rsid w:val="004C51A5"/>
    <w:rsid w:val="004C5A87"/>
    <w:rsid w:val="004C607C"/>
    <w:rsid w:val="004C7429"/>
    <w:rsid w:val="004D2925"/>
    <w:rsid w:val="004D3AB6"/>
    <w:rsid w:val="004D45D3"/>
    <w:rsid w:val="004D4774"/>
    <w:rsid w:val="004D54EA"/>
    <w:rsid w:val="004D566D"/>
    <w:rsid w:val="004D5B5E"/>
    <w:rsid w:val="004D7019"/>
    <w:rsid w:val="004D7D71"/>
    <w:rsid w:val="004E0C84"/>
    <w:rsid w:val="004E2351"/>
    <w:rsid w:val="004E2E2F"/>
    <w:rsid w:val="004F2190"/>
    <w:rsid w:val="004F231B"/>
    <w:rsid w:val="004F36BF"/>
    <w:rsid w:val="004F552C"/>
    <w:rsid w:val="004F5B07"/>
    <w:rsid w:val="004F6C95"/>
    <w:rsid w:val="004F6E2B"/>
    <w:rsid w:val="00500176"/>
    <w:rsid w:val="00501B84"/>
    <w:rsid w:val="00501DE9"/>
    <w:rsid w:val="005023FD"/>
    <w:rsid w:val="0050291E"/>
    <w:rsid w:val="0050292E"/>
    <w:rsid w:val="00502E1A"/>
    <w:rsid w:val="005039F8"/>
    <w:rsid w:val="0050502A"/>
    <w:rsid w:val="00505586"/>
    <w:rsid w:val="00506E20"/>
    <w:rsid w:val="00506E70"/>
    <w:rsid w:val="00511985"/>
    <w:rsid w:val="0051291E"/>
    <w:rsid w:val="005131F6"/>
    <w:rsid w:val="00513AB0"/>
    <w:rsid w:val="00513C3D"/>
    <w:rsid w:val="00514C64"/>
    <w:rsid w:val="0051522B"/>
    <w:rsid w:val="00516B54"/>
    <w:rsid w:val="00516BAD"/>
    <w:rsid w:val="00517E61"/>
    <w:rsid w:val="0052149A"/>
    <w:rsid w:val="005226F8"/>
    <w:rsid w:val="00522B36"/>
    <w:rsid w:val="00524051"/>
    <w:rsid w:val="00524257"/>
    <w:rsid w:val="00524359"/>
    <w:rsid w:val="005263F6"/>
    <w:rsid w:val="0052683F"/>
    <w:rsid w:val="00526E46"/>
    <w:rsid w:val="0052719D"/>
    <w:rsid w:val="0052767B"/>
    <w:rsid w:val="00527755"/>
    <w:rsid w:val="005300C0"/>
    <w:rsid w:val="00530167"/>
    <w:rsid w:val="005303F5"/>
    <w:rsid w:val="0053081B"/>
    <w:rsid w:val="00530986"/>
    <w:rsid w:val="005313DA"/>
    <w:rsid w:val="00531B97"/>
    <w:rsid w:val="00532FEF"/>
    <w:rsid w:val="0053312A"/>
    <w:rsid w:val="00533254"/>
    <w:rsid w:val="005334A2"/>
    <w:rsid w:val="00534370"/>
    <w:rsid w:val="0053485B"/>
    <w:rsid w:val="00534A69"/>
    <w:rsid w:val="00534B38"/>
    <w:rsid w:val="00537B54"/>
    <w:rsid w:val="00537CFD"/>
    <w:rsid w:val="00541238"/>
    <w:rsid w:val="005416A0"/>
    <w:rsid w:val="00541A78"/>
    <w:rsid w:val="00541BC5"/>
    <w:rsid w:val="00542551"/>
    <w:rsid w:val="005430EA"/>
    <w:rsid w:val="00543210"/>
    <w:rsid w:val="005433C0"/>
    <w:rsid w:val="0054362A"/>
    <w:rsid w:val="005438E9"/>
    <w:rsid w:val="00544149"/>
    <w:rsid w:val="00544A46"/>
    <w:rsid w:val="00545937"/>
    <w:rsid w:val="00546E4B"/>
    <w:rsid w:val="00547BB3"/>
    <w:rsid w:val="00550A02"/>
    <w:rsid w:val="005516BF"/>
    <w:rsid w:val="00551C5D"/>
    <w:rsid w:val="00551C6D"/>
    <w:rsid w:val="00551D5A"/>
    <w:rsid w:val="00551EDC"/>
    <w:rsid w:val="005529E2"/>
    <w:rsid w:val="00553A66"/>
    <w:rsid w:val="00553B7B"/>
    <w:rsid w:val="00553DBB"/>
    <w:rsid w:val="00553E53"/>
    <w:rsid w:val="00554A81"/>
    <w:rsid w:val="0055510C"/>
    <w:rsid w:val="0055516B"/>
    <w:rsid w:val="00555244"/>
    <w:rsid w:val="00555F23"/>
    <w:rsid w:val="00557306"/>
    <w:rsid w:val="005577B6"/>
    <w:rsid w:val="005608D0"/>
    <w:rsid w:val="00560BD5"/>
    <w:rsid w:val="00562699"/>
    <w:rsid w:val="00563AEB"/>
    <w:rsid w:val="00565302"/>
    <w:rsid w:val="00565416"/>
    <w:rsid w:val="00567676"/>
    <w:rsid w:val="0056797F"/>
    <w:rsid w:val="00567F03"/>
    <w:rsid w:val="00570D2A"/>
    <w:rsid w:val="00571139"/>
    <w:rsid w:val="005727CF"/>
    <w:rsid w:val="00572C8A"/>
    <w:rsid w:val="00574029"/>
    <w:rsid w:val="00574117"/>
    <w:rsid w:val="0057648F"/>
    <w:rsid w:val="0057778C"/>
    <w:rsid w:val="00580DFA"/>
    <w:rsid w:val="0058145E"/>
    <w:rsid w:val="0058148B"/>
    <w:rsid w:val="00581B82"/>
    <w:rsid w:val="005828F2"/>
    <w:rsid w:val="0058298D"/>
    <w:rsid w:val="005869D6"/>
    <w:rsid w:val="00586D89"/>
    <w:rsid w:val="00590F31"/>
    <w:rsid w:val="005924AD"/>
    <w:rsid w:val="00592A35"/>
    <w:rsid w:val="00593DB7"/>
    <w:rsid w:val="00594591"/>
    <w:rsid w:val="00594AF9"/>
    <w:rsid w:val="00594D5E"/>
    <w:rsid w:val="00595F08"/>
    <w:rsid w:val="00597B7E"/>
    <w:rsid w:val="00597D1E"/>
    <w:rsid w:val="005A0171"/>
    <w:rsid w:val="005A1282"/>
    <w:rsid w:val="005A2030"/>
    <w:rsid w:val="005A2194"/>
    <w:rsid w:val="005A2DD3"/>
    <w:rsid w:val="005A3A83"/>
    <w:rsid w:val="005A4039"/>
    <w:rsid w:val="005A425B"/>
    <w:rsid w:val="005A4443"/>
    <w:rsid w:val="005A6752"/>
    <w:rsid w:val="005A6A39"/>
    <w:rsid w:val="005A718B"/>
    <w:rsid w:val="005A7D48"/>
    <w:rsid w:val="005B00F6"/>
    <w:rsid w:val="005B05CB"/>
    <w:rsid w:val="005B0D22"/>
    <w:rsid w:val="005B2545"/>
    <w:rsid w:val="005B2777"/>
    <w:rsid w:val="005B328F"/>
    <w:rsid w:val="005B5DE9"/>
    <w:rsid w:val="005B751C"/>
    <w:rsid w:val="005B7DD8"/>
    <w:rsid w:val="005B7E04"/>
    <w:rsid w:val="005C3BB6"/>
    <w:rsid w:val="005C3F23"/>
    <w:rsid w:val="005C4A80"/>
    <w:rsid w:val="005C4F62"/>
    <w:rsid w:val="005C6378"/>
    <w:rsid w:val="005D07E4"/>
    <w:rsid w:val="005D0D30"/>
    <w:rsid w:val="005D167F"/>
    <w:rsid w:val="005D1DF6"/>
    <w:rsid w:val="005D4818"/>
    <w:rsid w:val="005D552A"/>
    <w:rsid w:val="005D72EE"/>
    <w:rsid w:val="005D7432"/>
    <w:rsid w:val="005E0273"/>
    <w:rsid w:val="005E0277"/>
    <w:rsid w:val="005E1204"/>
    <w:rsid w:val="005E1EED"/>
    <w:rsid w:val="005E273D"/>
    <w:rsid w:val="005E2AD0"/>
    <w:rsid w:val="005E2CA9"/>
    <w:rsid w:val="005E2E22"/>
    <w:rsid w:val="005E3887"/>
    <w:rsid w:val="005E45B2"/>
    <w:rsid w:val="005E5B98"/>
    <w:rsid w:val="005E60C2"/>
    <w:rsid w:val="005E6177"/>
    <w:rsid w:val="005E70B5"/>
    <w:rsid w:val="005E797F"/>
    <w:rsid w:val="005E7FEC"/>
    <w:rsid w:val="005F2B70"/>
    <w:rsid w:val="005F5024"/>
    <w:rsid w:val="005F5461"/>
    <w:rsid w:val="005F736D"/>
    <w:rsid w:val="0060028F"/>
    <w:rsid w:val="00601D3B"/>
    <w:rsid w:val="00601F30"/>
    <w:rsid w:val="00602739"/>
    <w:rsid w:val="006028F2"/>
    <w:rsid w:val="00602F5E"/>
    <w:rsid w:val="0060303D"/>
    <w:rsid w:val="0060335F"/>
    <w:rsid w:val="0060367E"/>
    <w:rsid w:val="006037D8"/>
    <w:rsid w:val="00603A57"/>
    <w:rsid w:val="00603C13"/>
    <w:rsid w:val="00604BBD"/>
    <w:rsid w:val="006065C1"/>
    <w:rsid w:val="006067A0"/>
    <w:rsid w:val="00607B18"/>
    <w:rsid w:val="006109AD"/>
    <w:rsid w:val="0061142F"/>
    <w:rsid w:val="00611EAC"/>
    <w:rsid w:val="00612586"/>
    <w:rsid w:val="006127BE"/>
    <w:rsid w:val="00613169"/>
    <w:rsid w:val="00613A6D"/>
    <w:rsid w:val="00613D9E"/>
    <w:rsid w:val="006154C6"/>
    <w:rsid w:val="00616401"/>
    <w:rsid w:val="00616407"/>
    <w:rsid w:val="006166C2"/>
    <w:rsid w:val="00620418"/>
    <w:rsid w:val="00621895"/>
    <w:rsid w:val="00621C32"/>
    <w:rsid w:val="00623994"/>
    <w:rsid w:val="006262BC"/>
    <w:rsid w:val="00626C5A"/>
    <w:rsid w:val="00627173"/>
    <w:rsid w:val="00630127"/>
    <w:rsid w:val="00630D0C"/>
    <w:rsid w:val="006313ED"/>
    <w:rsid w:val="00631900"/>
    <w:rsid w:val="00633527"/>
    <w:rsid w:val="00635043"/>
    <w:rsid w:val="006358CD"/>
    <w:rsid w:val="0063740A"/>
    <w:rsid w:val="00637437"/>
    <w:rsid w:val="00637687"/>
    <w:rsid w:val="0064046B"/>
    <w:rsid w:val="00641C58"/>
    <w:rsid w:val="00642414"/>
    <w:rsid w:val="0064329B"/>
    <w:rsid w:val="006438E8"/>
    <w:rsid w:val="00643FDD"/>
    <w:rsid w:val="00645C4D"/>
    <w:rsid w:val="00646813"/>
    <w:rsid w:val="00646FD3"/>
    <w:rsid w:val="006471A2"/>
    <w:rsid w:val="00647242"/>
    <w:rsid w:val="006478C6"/>
    <w:rsid w:val="00647D59"/>
    <w:rsid w:val="00647D5D"/>
    <w:rsid w:val="00650441"/>
    <w:rsid w:val="00651FD6"/>
    <w:rsid w:val="00653666"/>
    <w:rsid w:val="00653FB7"/>
    <w:rsid w:val="0065427B"/>
    <w:rsid w:val="00654C0E"/>
    <w:rsid w:val="006550D1"/>
    <w:rsid w:val="00655223"/>
    <w:rsid w:val="00655602"/>
    <w:rsid w:val="006558B3"/>
    <w:rsid w:val="00656230"/>
    <w:rsid w:val="0065705A"/>
    <w:rsid w:val="0065765B"/>
    <w:rsid w:val="0066334F"/>
    <w:rsid w:val="006636E7"/>
    <w:rsid w:val="006645A8"/>
    <w:rsid w:val="00664797"/>
    <w:rsid w:val="006649D6"/>
    <w:rsid w:val="00665099"/>
    <w:rsid w:val="0066523E"/>
    <w:rsid w:val="00665B30"/>
    <w:rsid w:val="00665DD4"/>
    <w:rsid w:val="00666835"/>
    <w:rsid w:val="00667DC3"/>
    <w:rsid w:val="00670B38"/>
    <w:rsid w:val="00673219"/>
    <w:rsid w:val="006734E8"/>
    <w:rsid w:val="00673EAC"/>
    <w:rsid w:val="006752CA"/>
    <w:rsid w:val="00677ED7"/>
    <w:rsid w:val="00680834"/>
    <w:rsid w:val="006815DF"/>
    <w:rsid w:val="006826CA"/>
    <w:rsid w:val="00682741"/>
    <w:rsid w:val="00682D76"/>
    <w:rsid w:val="00684B77"/>
    <w:rsid w:val="00685ED3"/>
    <w:rsid w:val="006862E2"/>
    <w:rsid w:val="006866BF"/>
    <w:rsid w:val="00686906"/>
    <w:rsid w:val="00686A28"/>
    <w:rsid w:val="006904CC"/>
    <w:rsid w:val="006906C6"/>
    <w:rsid w:val="006909E3"/>
    <w:rsid w:val="00690C06"/>
    <w:rsid w:val="00691591"/>
    <w:rsid w:val="006918ED"/>
    <w:rsid w:val="00691C12"/>
    <w:rsid w:val="0069251D"/>
    <w:rsid w:val="00692C2D"/>
    <w:rsid w:val="0069477C"/>
    <w:rsid w:val="00694A45"/>
    <w:rsid w:val="00694C22"/>
    <w:rsid w:val="00694D22"/>
    <w:rsid w:val="00695B27"/>
    <w:rsid w:val="00696BB6"/>
    <w:rsid w:val="00697CF9"/>
    <w:rsid w:val="00697E34"/>
    <w:rsid w:val="006A024C"/>
    <w:rsid w:val="006A15B0"/>
    <w:rsid w:val="006A1A45"/>
    <w:rsid w:val="006A1EBB"/>
    <w:rsid w:val="006A31D0"/>
    <w:rsid w:val="006A32F2"/>
    <w:rsid w:val="006A428D"/>
    <w:rsid w:val="006A4942"/>
    <w:rsid w:val="006A51DD"/>
    <w:rsid w:val="006A5243"/>
    <w:rsid w:val="006A66ED"/>
    <w:rsid w:val="006A68B7"/>
    <w:rsid w:val="006A6AFB"/>
    <w:rsid w:val="006A70C9"/>
    <w:rsid w:val="006A7F6A"/>
    <w:rsid w:val="006B15CA"/>
    <w:rsid w:val="006B18FA"/>
    <w:rsid w:val="006B2923"/>
    <w:rsid w:val="006B2E7D"/>
    <w:rsid w:val="006B3DA4"/>
    <w:rsid w:val="006B4349"/>
    <w:rsid w:val="006B48A8"/>
    <w:rsid w:val="006B5512"/>
    <w:rsid w:val="006B6188"/>
    <w:rsid w:val="006B6B94"/>
    <w:rsid w:val="006C0C88"/>
    <w:rsid w:val="006C1C9B"/>
    <w:rsid w:val="006C1CB0"/>
    <w:rsid w:val="006C27FA"/>
    <w:rsid w:val="006C2DDD"/>
    <w:rsid w:val="006C37B1"/>
    <w:rsid w:val="006C3CE3"/>
    <w:rsid w:val="006C5CE1"/>
    <w:rsid w:val="006C74A1"/>
    <w:rsid w:val="006D51EC"/>
    <w:rsid w:val="006D557F"/>
    <w:rsid w:val="006D5FBB"/>
    <w:rsid w:val="006D6726"/>
    <w:rsid w:val="006D789C"/>
    <w:rsid w:val="006E024B"/>
    <w:rsid w:val="006E0ADB"/>
    <w:rsid w:val="006E2813"/>
    <w:rsid w:val="006E2E77"/>
    <w:rsid w:val="006E38E5"/>
    <w:rsid w:val="006E3D1E"/>
    <w:rsid w:val="006E41BF"/>
    <w:rsid w:val="006E4710"/>
    <w:rsid w:val="006E4F03"/>
    <w:rsid w:val="006E6744"/>
    <w:rsid w:val="006E6CFA"/>
    <w:rsid w:val="006E735D"/>
    <w:rsid w:val="006E7FBC"/>
    <w:rsid w:val="006F15AD"/>
    <w:rsid w:val="006F2CB7"/>
    <w:rsid w:val="006F2E4D"/>
    <w:rsid w:val="006F4350"/>
    <w:rsid w:val="006F4E41"/>
    <w:rsid w:val="006F5200"/>
    <w:rsid w:val="006F5228"/>
    <w:rsid w:val="006F58A9"/>
    <w:rsid w:val="006F5971"/>
    <w:rsid w:val="006F598B"/>
    <w:rsid w:val="006F7645"/>
    <w:rsid w:val="006F78FF"/>
    <w:rsid w:val="006F7B9D"/>
    <w:rsid w:val="006F7E9C"/>
    <w:rsid w:val="007017DA"/>
    <w:rsid w:val="00701B44"/>
    <w:rsid w:val="00703C96"/>
    <w:rsid w:val="00704707"/>
    <w:rsid w:val="00704E50"/>
    <w:rsid w:val="007058EE"/>
    <w:rsid w:val="007070A1"/>
    <w:rsid w:val="007079B5"/>
    <w:rsid w:val="00707A93"/>
    <w:rsid w:val="00707F84"/>
    <w:rsid w:val="007104FF"/>
    <w:rsid w:val="007110BC"/>
    <w:rsid w:val="00711808"/>
    <w:rsid w:val="00712B66"/>
    <w:rsid w:val="007156AD"/>
    <w:rsid w:val="00716474"/>
    <w:rsid w:val="007168AC"/>
    <w:rsid w:val="00716D9B"/>
    <w:rsid w:val="00717068"/>
    <w:rsid w:val="007176DF"/>
    <w:rsid w:val="007178BD"/>
    <w:rsid w:val="00717E0C"/>
    <w:rsid w:val="00720704"/>
    <w:rsid w:val="00721445"/>
    <w:rsid w:val="00721570"/>
    <w:rsid w:val="00722194"/>
    <w:rsid w:val="0072248A"/>
    <w:rsid w:val="007224CF"/>
    <w:rsid w:val="00722D09"/>
    <w:rsid w:val="0072591A"/>
    <w:rsid w:val="00726977"/>
    <w:rsid w:val="00727111"/>
    <w:rsid w:val="0072772D"/>
    <w:rsid w:val="00727843"/>
    <w:rsid w:val="00727BD3"/>
    <w:rsid w:val="00730D74"/>
    <w:rsid w:val="00732AFC"/>
    <w:rsid w:val="00732FF6"/>
    <w:rsid w:val="007351C5"/>
    <w:rsid w:val="00736180"/>
    <w:rsid w:val="00737144"/>
    <w:rsid w:val="0073735B"/>
    <w:rsid w:val="00737367"/>
    <w:rsid w:val="00740F3A"/>
    <w:rsid w:val="007415B8"/>
    <w:rsid w:val="007416B6"/>
    <w:rsid w:val="00741DD4"/>
    <w:rsid w:val="00741E67"/>
    <w:rsid w:val="007420AD"/>
    <w:rsid w:val="00742E47"/>
    <w:rsid w:val="0074435A"/>
    <w:rsid w:val="0074612D"/>
    <w:rsid w:val="007504E5"/>
    <w:rsid w:val="00750AFE"/>
    <w:rsid w:val="007531CF"/>
    <w:rsid w:val="00753B08"/>
    <w:rsid w:val="00753E92"/>
    <w:rsid w:val="00754375"/>
    <w:rsid w:val="007544E7"/>
    <w:rsid w:val="007549DF"/>
    <w:rsid w:val="007562A5"/>
    <w:rsid w:val="007607AC"/>
    <w:rsid w:val="0076113D"/>
    <w:rsid w:val="00761D7B"/>
    <w:rsid w:val="00764052"/>
    <w:rsid w:val="007642CD"/>
    <w:rsid w:val="00764600"/>
    <w:rsid w:val="00765906"/>
    <w:rsid w:val="007669E2"/>
    <w:rsid w:val="007712A9"/>
    <w:rsid w:val="00771A7E"/>
    <w:rsid w:val="007724BD"/>
    <w:rsid w:val="00773729"/>
    <w:rsid w:val="00774155"/>
    <w:rsid w:val="00774309"/>
    <w:rsid w:val="00775ECE"/>
    <w:rsid w:val="0077701D"/>
    <w:rsid w:val="0077750B"/>
    <w:rsid w:val="00780F50"/>
    <w:rsid w:val="00781F0C"/>
    <w:rsid w:val="00782493"/>
    <w:rsid w:val="00782657"/>
    <w:rsid w:val="00782E02"/>
    <w:rsid w:val="007832A3"/>
    <w:rsid w:val="0078577D"/>
    <w:rsid w:val="00785AE5"/>
    <w:rsid w:val="00785BD1"/>
    <w:rsid w:val="00786BE3"/>
    <w:rsid w:val="00790AD7"/>
    <w:rsid w:val="007910D6"/>
    <w:rsid w:val="00792098"/>
    <w:rsid w:val="007928F7"/>
    <w:rsid w:val="0079298C"/>
    <w:rsid w:val="00792C51"/>
    <w:rsid w:val="007939BD"/>
    <w:rsid w:val="007939D0"/>
    <w:rsid w:val="00793FC2"/>
    <w:rsid w:val="00794A7B"/>
    <w:rsid w:val="00795601"/>
    <w:rsid w:val="0079581F"/>
    <w:rsid w:val="00797438"/>
    <w:rsid w:val="0079779E"/>
    <w:rsid w:val="007A085E"/>
    <w:rsid w:val="007A2709"/>
    <w:rsid w:val="007A3978"/>
    <w:rsid w:val="007A402D"/>
    <w:rsid w:val="007A4318"/>
    <w:rsid w:val="007A4987"/>
    <w:rsid w:val="007A5D28"/>
    <w:rsid w:val="007B0BCC"/>
    <w:rsid w:val="007B1F4F"/>
    <w:rsid w:val="007B21F2"/>
    <w:rsid w:val="007B2EF2"/>
    <w:rsid w:val="007B4D4A"/>
    <w:rsid w:val="007B4F31"/>
    <w:rsid w:val="007B6585"/>
    <w:rsid w:val="007B68B5"/>
    <w:rsid w:val="007B6FBE"/>
    <w:rsid w:val="007B7204"/>
    <w:rsid w:val="007B72D1"/>
    <w:rsid w:val="007B7505"/>
    <w:rsid w:val="007B783D"/>
    <w:rsid w:val="007C0B10"/>
    <w:rsid w:val="007C298E"/>
    <w:rsid w:val="007C2BDE"/>
    <w:rsid w:val="007C2ED7"/>
    <w:rsid w:val="007C35EF"/>
    <w:rsid w:val="007C37F4"/>
    <w:rsid w:val="007C4A45"/>
    <w:rsid w:val="007C4D65"/>
    <w:rsid w:val="007C7F2D"/>
    <w:rsid w:val="007D1E1A"/>
    <w:rsid w:val="007D38AF"/>
    <w:rsid w:val="007D3A52"/>
    <w:rsid w:val="007D3A71"/>
    <w:rsid w:val="007D508D"/>
    <w:rsid w:val="007D51A7"/>
    <w:rsid w:val="007D6198"/>
    <w:rsid w:val="007D656F"/>
    <w:rsid w:val="007D6D94"/>
    <w:rsid w:val="007D700E"/>
    <w:rsid w:val="007D78C9"/>
    <w:rsid w:val="007E0721"/>
    <w:rsid w:val="007E0F75"/>
    <w:rsid w:val="007E24FC"/>
    <w:rsid w:val="007E253C"/>
    <w:rsid w:val="007E2A32"/>
    <w:rsid w:val="007E3A08"/>
    <w:rsid w:val="007E3CD5"/>
    <w:rsid w:val="007E3E8F"/>
    <w:rsid w:val="007E4CD1"/>
    <w:rsid w:val="007E5AC0"/>
    <w:rsid w:val="007E5BAB"/>
    <w:rsid w:val="007E5E1E"/>
    <w:rsid w:val="007E741C"/>
    <w:rsid w:val="007F04F5"/>
    <w:rsid w:val="007F05D6"/>
    <w:rsid w:val="007F1508"/>
    <w:rsid w:val="007F1C07"/>
    <w:rsid w:val="007F1D86"/>
    <w:rsid w:val="007F2996"/>
    <w:rsid w:val="007F2A81"/>
    <w:rsid w:val="007F34C2"/>
    <w:rsid w:val="007F4A29"/>
    <w:rsid w:val="007F4CAC"/>
    <w:rsid w:val="007F4D3C"/>
    <w:rsid w:val="007F4E90"/>
    <w:rsid w:val="007F5DBD"/>
    <w:rsid w:val="007F7384"/>
    <w:rsid w:val="007F7E84"/>
    <w:rsid w:val="008028C1"/>
    <w:rsid w:val="00802D1C"/>
    <w:rsid w:val="00803819"/>
    <w:rsid w:val="008038D1"/>
    <w:rsid w:val="008047B0"/>
    <w:rsid w:val="00804B18"/>
    <w:rsid w:val="00805088"/>
    <w:rsid w:val="00805446"/>
    <w:rsid w:val="008056E1"/>
    <w:rsid w:val="00805EFA"/>
    <w:rsid w:val="00806DB9"/>
    <w:rsid w:val="008074F9"/>
    <w:rsid w:val="00807C1B"/>
    <w:rsid w:val="008109C0"/>
    <w:rsid w:val="00811930"/>
    <w:rsid w:val="00812CCF"/>
    <w:rsid w:val="008136FA"/>
    <w:rsid w:val="008137AC"/>
    <w:rsid w:val="008147DF"/>
    <w:rsid w:val="00815BF0"/>
    <w:rsid w:val="00817339"/>
    <w:rsid w:val="00817E31"/>
    <w:rsid w:val="00817FE9"/>
    <w:rsid w:val="008200E7"/>
    <w:rsid w:val="00820B50"/>
    <w:rsid w:val="0082107F"/>
    <w:rsid w:val="0082135D"/>
    <w:rsid w:val="00821978"/>
    <w:rsid w:val="00821F7C"/>
    <w:rsid w:val="00822C2E"/>
    <w:rsid w:val="00822F9B"/>
    <w:rsid w:val="00823AF8"/>
    <w:rsid w:val="00825D74"/>
    <w:rsid w:val="00826D02"/>
    <w:rsid w:val="00827D4C"/>
    <w:rsid w:val="0083204C"/>
    <w:rsid w:val="0083278A"/>
    <w:rsid w:val="008338A6"/>
    <w:rsid w:val="00834276"/>
    <w:rsid w:val="0083538B"/>
    <w:rsid w:val="008374F8"/>
    <w:rsid w:val="00840131"/>
    <w:rsid w:val="00841E8E"/>
    <w:rsid w:val="00842F8D"/>
    <w:rsid w:val="00843AF5"/>
    <w:rsid w:val="008460DD"/>
    <w:rsid w:val="0084660D"/>
    <w:rsid w:val="00850410"/>
    <w:rsid w:val="0085083C"/>
    <w:rsid w:val="00850843"/>
    <w:rsid w:val="0085094D"/>
    <w:rsid w:val="008518BE"/>
    <w:rsid w:val="00851BE0"/>
    <w:rsid w:val="00852F22"/>
    <w:rsid w:val="008539BB"/>
    <w:rsid w:val="00853AD5"/>
    <w:rsid w:val="0085452F"/>
    <w:rsid w:val="00854D83"/>
    <w:rsid w:val="008550EF"/>
    <w:rsid w:val="008554AE"/>
    <w:rsid w:val="00855D2D"/>
    <w:rsid w:val="00856439"/>
    <w:rsid w:val="00857292"/>
    <w:rsid w:val="008577BE"/>
    <w:rsid w:val="00857C43"/>
    <w:rsid w:val="008616A2"/>
    <w:rsid w:val="008635D0"/>
    <w:rsid w:val="0086376E"/>
    <w:rsid w:val="008659EF"/>
    <w:rsid w:val="00865F8E"/>
    <w:rsid w:val="00866001"/>
    <w:rsid w:val="00866DF1"/>
    <w:rsid w:val="00866E9B"/>
    <w:rsid w:val="00867677"/>
    <w:rsid w:val="008704F1"/>
    <w:rsid w:val="00870980"/>
    <w:rsid w:val="00871DFE"/>
    <w:rsid w:val="00871EFB"/>
    <w:rsid w:val="00872345"/>
    <w:rsid w:val="0087246C"/>
    <w:rsid w:val="00872BD2"/>
    <w:rsid w:val="008730DB"/>
    <w:rsid w:val="00873A80"/>
    <w:rsid w:val="008744CE"/>
    <w:rsid w:val="008745C0"/>
    <w:rsid w:val="008747F0"/>
    <w:rsid w:val="00874A87"/>
    <w:rsid w:val="00874E87"/>
    <w:rsid w:val="0087569E"/>
    <w:rsid w:val="00875AAA"/>
    <w:rsid w:val="00877969"/>
    <w:rsid w:val="00877A3C"/>
    <w:rsid w:val="008801B5"/>
    <w:rsid w:val="0088077D"/>
    <w:rsid w:val="0088131E"/>
    <w:rsid w:val="0088193E"/>
    <w:rsid w:val="00881EE3"/>
    <w:rsid w:val="00882601"/>
    <w:rsid w:val="00882E6A"/>
    <w:rsid w:val="0088409B"/>
    <w:rsid w:val="008844BD"/>
    <w:rsid w:val="00884663"/>
    <w:rsid w:val="00884B4C"/>
    <w:rsid w:val="0088627A"/>
    <w:rsid w:val="00886C25"/>
    <w:rsid w:val="008872B9"/>
    <w:rsid w:val="00887498"/>
    <w:rsid w:val="008875E6"/>
    <w:rsid w:val="008879CC"/>
    <w:rsid w:val="00893B0F"/>
    <w:rsid w:val="00894098"/>
    <w:rsid w:val="008941E0"/>
    <w:rsid w:val="0089485C"/>
    <w:rsid w:val="00894C29"/>
    <w:rsid w:val="0089578E"/>
    <w:rsid w:val="00896A6B"/>
    <w:rsid w:val="00896EFE"/>
    <w:rsid w:val="00896F96"/>
    <w:rsid w:val="0089732D"/>
    <w:rsid w:val="008979E4"/>
    <w:rsid w:val="008A0C5C"/>
    <w:rsid w:val="008A2011"/>
    <w:rsid w:val="008A2B65"/>
    <w:rsid w:val="008A353D"/>
    <w:rsid w:val="008A4488"/>
    <w:rsid w:val="008A44EC"/>
    <w:rsid w:val="008A5291"/>
    <w:rsid w:val="008A53F3"/>
    <w:rsid w:val="008A5D09"/>
    <w:rsid w:val="008A694F"/>
    <w:rsid w:val="008A6BE9"/>
    <w:rsid w:val="008B08A1"/>
    <w:rsid w:val="008B12B1"/>
    <w:rsid w:val="008B273C"/>
    <w:rsid w:val="008B34F4"/>
    <w:rsid w:val="008B4AB1"/>
    <w:rsid w:val="008B5872"/>
    <w:rsid w:val="008B5CCC"/>
    <w:rsid w:val="008B6437"/>
    <w:rsid w:val="008B6BB8"/>
    <w:rsid w:val="008B6FB6"/>
    <w:rsid w:val="008C0DE2"/>
    <w:rsid w:val="008C1803"/>
    <w:rsid w:val="008C49E0"/>
    <w:rsid w:val="008C59A0"/>
    <w:rsid w:val="008C60B7"/>
    <w:rsid w:val="008C65E8"/>
    <w:rsid w:val="008C663B"/>
    <w:rsid w:val="008C6A04"/>
    <w:rsid w:val="008C722F"/>
    <w:rsid w:val="008C7C85"/>
    <w:rsid w:val="008C7D6F"/>
    <w:rsid w:val="008D032D"/>
    <w:rsid w:val="008D0564"/>
    <w:rsid w:val="008D1E55"/>
    <w:rsid w:val="008D1E66"/>
    <w:rsid w:val="008D27BB"/>
    <w:rsid w:val="008D2F2B"/>
    <w:rsid w:val="008D31FD"/>
    <w:rsid w:val="008D447B"/>
    <w:rsid w:val="008D5C8C"/>
    <w:rsid w:val="008D649C"/>
    <w:rsid w:val="008D6634"/>
    <w:rsid w:val="008D7660"/>
    <w:rsid w:val="008E004F"/>
    <w:rsid w:val="008E1120"/>
    <w:rsid w:val="008E1B1A"/>
    <w:rsid w:val="008E1F0B"/>
    <w:rsid w:val="008E297A"/>
    <w:rsid w:val="008E2EC0"/>
    <w:rsid w:val="008E31DB"/>
    <w:rsid w:val="008E3E1A"/>
    <w:rsid w:val="008E41E0"/>
    <w:rsid w:val="008E4966"/>
    <w:rsid w:val="008E55A9"/>
    <w:rsid w:val="008E5D19"/>
    <w:rsid w:val="008E645F"/>
    <w:rsid w:val="008F036B"/>
    <w:rsid w:val="008F2936"/>
    <w:rsid w:val="008F3171"/>
    <w:rsid w:val="008F31B1"/>
    <w:rsid w:val="008F3282"/>
    <w:rsid w:val="008F3384"/>
    <w:rsid w:val="008F393F"/>
    <w:rsid w:val="008F4155"/>
    <w:rsid w:val="008F4312"/>
    <w:rsid w:val="008F456E"/>
    <w:rsid w:val="008F47DB"/>
    <w:rsid w:val="008F5485"/>
    <w:rsid w:val="008F6180"/>
    <w:rsid w:val="008F6C7B"/>
    <w:rsid w:val="008F7861"/>
    <w:rsid w:val="00900250"/>
    <w:rsid w:val="0090029D"/>
    <w:rsid w:val="0090037D"/>
    <w:rsid w:val="009018DC"/>
    <w:rsid w:val="00905106"/>
    <w:rsid w:val="00905BE7"/>
    <w:rsid w:val="0090687E"/>
    <w:rsid w:val="00906BB1"/>
    <w:rsid w:val="00906F83"/>
    <w:rsid w:val="00907B4C"/>
    <w:rsid w:val="00907DAE"/>
    <w:rsid w:val="00910957"/>
    <w:rsid w:val="00911E08"/>
    <w:rsid w:val="00912642"/>
    <w:rsid w:val="00913548"/>
    <w:rsid w:val="009136F0"/>
    <w:rsid w:val="00914EAE"/>
    <w:rsid w:val="009154BD"/>
    <w:rsid w:val="00915527"/>
    <w:rsid w:val="00916240"/>
    <w:rsid w:val="00916E78"/>
    <w:rsid w:val="00917FC6"/>
    <w:rsid w:val="0092327D"/>
    <w:rsid w:val="0092343B"/>
    <w:rsid w:val="0092351F"/>
    <w:rsid w:val="009235E7"/>
    <w:rsid w:val="00923676"/>
    <w:rsid w:val="0092422C"/>
    <w:rsid w:val="00924E0B"/>
    <w:rsid w:val="009257E3"/>
    <w:rsid w:val="00925A23"/>
    <w:rsid w:val="00926D91"/>
    <w:rsid w:val="009310C2"/>
    <w:rsid w:val="0093243D"/>
    <w:rsid w:val="00932ACB"/>
    <w:rsid w:val="00933339"/>
    <w:rsid w:val="0093370B"/>
    <w:rsid w:val="009340D4"/>
    <w:rsid w:val="009353F4"/>
    <w:rsid w:val="0093691E"/>
    <w:rsid w:val="00937123"/>
    <w:rsid w:val="00937849"/>
    <w:rsid w:val="0094343E"/>
    <w:rsid w:val="009439D1"/>
    <w:rsid w:val="00943B01"/>
    <w:rsid w:val="009456DB"/>
    <w:rsid w:val="00946AE4"/>
    <w:rsid w:val="00947090"/>
    <w:rsid w:val="009507CF"/>
    <w:rsid w:val="00951CB3"/>
    <w:rsid w:val="00952293"/>
    <w:rsid w:val="00953C83"/>
    <w:rsid w:val="00953DD0"/>
    <w:rsid w:val="009541F3"/>
    <w:rsid w:val="009545F6"/>
    <w:rsid w:val="00955B22"/>
    <w:rsid w:val="00961290"/>
    <w:rsid w:val="00961779"/>
    <w:rsid w:val="00962E1B"/>
    <w:rsid w:val="009632BB"/>
    <w:rsid w:val="00963846"/>
    <w:rsid w:val="00963DCC"/>
    <w:rsid w:val="00963DEB"/>
    <w:rsid w:val="00963F7C"/>
    <w:rsid w:val="00964162"/>
    <w:rsid w:val="009641B9"/>
    <w:rsid w:val="00964573"/>
    <w:rsid w:val="009675E7"/>
    <w:rsid w:val="00970D4F"/>
    <w:rsid w:val="00970DA0"/>
    <w:rsid w:val="00970E4E"/>
    <w:rsid w:val="0097129F"/>
    <w:rsid w:val="009726A4"/>
    <w:rsid w:val="00972B6B"/>
    <w:rsid w:val="00972FA4"/>
    <w:rsid w:val="00973811"/>
    <w:rsid w:val="00974CA8"/>
    <w:rsid w:val="00975CC7"/>
    <w:rsid w:val="00975D8A"/>
    <w:rsid w:val="00975F06"/>
    <w:rsid w:val="009765B8"/>
    <w:rsid w:val="0097672F"/>
    <w:rsid w:val="0097792B"/>
    <w:rsid w:val="00977E0B"/>
    <w:rsid w:val="00980846"/>
    <w:rsid w:val="009814D2"/>
    <w:rsid w:val="009817EE"/>
    <w:rsid w:val="009824DB"/>
    <w:rsid w:val="00984268"/>
    <w:rsid w:val="0098525F"/>
    <w:rsid w:val="0098655E"/>
    <w:rsid w:val="00990B8F"/>
    <w:rsid w:val="00990D24"/>
    <w:rsid w:val="009920F0"/>
    <w:rsid w:val="009925BC"/>
    <w:rsid w:val="00993211"/>
    <w:rsid w:val="009954C8"/>
    <w:rsid w:val="00996266"/>
    <w:rsid w:val="00996866"/>
    <w:rsid w:val="009A0198"/>
    <w:rsid w:val="009A1516"/>
    <w:rsid w:val="009A18B7"/>
    <w:rsid w:val="009A194C"/>
    <w:rsid w:val="009A1FFD"/>
    <w:rsid w:val="009A2BBB"/>
    <w:rsid w:val="009A2C8F"/>
    <w:rsid w:val="009A3A50"/>
    <w:rsid w:val="009A3C0D"/>
    <w:rsid w:val="009A3F54"/>
    <w:rsid w:val="009A438C"/>
    <w:rsid w:val="009A43C6"/>
    <w:rsid w:val="009A7050"/>
    <w:rsid w:val="009A7295"/>
    <w:rsid w:val="009A7622"/>
    <w:rsid w:val="009B2233"/>
    <w:rsid w:val="009B25EB"/>
    <w:rsid w:val="009B2685"/>
    <w:rsid w:val="009B3109"/>
    <w:rsid w:val="009B3339"/>
    <w:rsid w:val="009B3ABF"/>
    <w:rsid w:val="009B3E87"/>
    <w:rsid w:val="009B4945"/>
    <w:rsid w:val="009B4AC7"/>
    <w:rsid w:val="009B4FB1"/>
    <w:rsid w:val="009B5009"/>
    <w:rsid w:val="009B59DE"/>
    <w:rsid w:val="009B61BE"/>
    <w:rsid w:val="009B7A34"/>
    <w:rsid w:val="009C2ECE"/>
    <w:rsid w:val="009C5299"/>
    <w:rsid w:val="009C693C"/>
    <w:rsid w:val="009C6DCB"/>
    <w:rsid w:val="009C759C"/>
    <w:rsid w:val="009D1633"/>
    <w:rsid w:val="009D32EB"/>
    <w:rsid w:val="009D34F9"/>
    <w:rsid w:val="009D373F"/>
    <w:rsid w:val="009D4001"/>
    <w:rsid w:val="009D474D"/>
    <w:rsid w:val="009D4A81"/>
    <w:rsid w:val="009D5A01"/>
    <w:rsid w:val="009D5F50"/>
    <w:rsid w:val="009D6B60"/>
    <w:rsid w:val="009D7793"/>
    <w:rsid w:val="009E023B"/>
    <w:rsid w:val="009E1F9A"/>
    <w:rsid w:val="009E24BB"/>
    <w:rsid w:val="009E2EAA"/>
    <w:rsid w:val="009E3111"/>
    <w:rsid w:val="009E55B9"/>
    <w:rsid w:val="009E6482"/>
    <w:rsid w:val="009F00BE"/>
    <w:rsid w:val="009F19AE"/>
    <w:rsid w:val="009F38C7"/>
    <w:rsid w:val="009F3E35"/>
    <w:rsid w:val="009F3FC5"/>
    <w:rsid w:val="009F46FC"/>
    <w:rsid w:val="009F48F2"/>
    <w:rsid w:val="009F4FA2"/>
    <w:rsid w:val="009F6218"/>
    <w:rsid w:val="009F6A86"/>
    <w:rsid w:val="009F77F9"/>
    <w:rsid w:val="009F7E21"/>
    <w:rsid w:val="009F7FAD"/>
    <w:rsid w:val="00A00B0D"/>
    <w:rsid w:val="00A01ACA"/>
    <w:rsid w:val="00A0207F"/>
    <w:rsid w:val="00A0458F"/>
    <w:rsid w:val="00A05718"/>
    <w:rsid w:val="00A05A59"/>
    <w:rsid w:val="00A06058"/>
    <w:rsid w:val="00A0711D"/>
    <w:rsid w:val="00A072AA"/>
    <w:rsid w:val="00A077A9"/>
    <w:rsid w:val="00A077C9"/>
    <w:rsid w:val="00A10BD0"/>
    <w:rsid w:val="00A110FE"/>
    <w:rsid w:val="00A1157B"/>
    <w:rsid w:val="00A125EB"/>
    <w:rsid w:val="00A134A4"/>
    <w:rsid w:val="00A13BE7"/>
    <w:rsid w:val="00A14324"/>
    <w:rsid w:val="00A1558C"/>
    <w:rsid w:val="00A1588F"/>
    <w:rsid w:val="00A162B0"/>
    <w:rsid w:val="00A163E2"/>
    <w:rsid w:val="00A16569"/>
    <w:rsid w:val="00A16628"/>
    <w:rsid w:val="00A20471"/>
    <w:rsid w:val="00A20F04"/>
    <w:rsid w:val="00A2184B"/>
    <w:rsid w:val="00A23C48"/>
    <w:rsid w:val="00A2564E"/>
    <w:rsid w:val="00A256B3"/>
    <w:rsid w:val="00A2592B"/>
    <w:rsid w:val="00A27A34"/>
    <w:rsid w:val="00A27F36"/>
    <w:rsid w:val="00A31B1C"/>
    <w:rsid w:val="00A322FD"/>
    <w:rsid w:val="00A33556"/>
    <w:rsid w:val="00A338DC"/>
    <w:rsid w:val="00A349C7"/>
    <w:rsid w:val="00A36093"/>
    <w:rsid w:val="00A36758"/>
    <w:rsid w:val="00A3680F"/>
    <w:rsid w:val="00A36A9B"/>
    <w:rsid w:val="00A37115"/>
    <w:rsid w:val="00A402CE"/>
    <w:rsid w:val="00A40685"/>
    <w:rsid w:val="00A414BD"/>
    <w:rsid w:val="00A414ED"/>
    <w:rsid w:val="00A420A7"/>
    <w:rsid w:val="00A436F3"/>
    <w:rsid w:val="00A443D2"/>
    <w:rsid w:val="00A44936"/>
    <w:rsid w:val="00A46668"/>
    <w:rsid w:val="00A47798"/>
    <w:rsid w:val="00A47961"/>
    <w:rsid w:val="00A47D25"/>
    <w:rsid w:val="00A500EB"/>
    <w:rsid w:val="00A5030C"/>
    <w:rsid w:val="00A5110D"/>
    <w:rsid w:val="00A51E65"/>
    <w:rsid w:val="00A538A9"/>
    <w:rsid w:val="00A54B01"/>
    <w:rsid w:val="00A54D77"/>
    <w:rsid w:val="00A54F85"/>
    <w:rsid w:val="00A550A9"/>
    <w:rsid w:val="00A55443"/>
    <w:rsid w:val="00A569DA"/>
    <w:rsid w:val="00A60134"/>
    <w:rsid w:val="00A60C92"/>
    <w:rsid w:val="00A626C9"/>
    <w:rsid w:val="00A627DB"/>
    <w:rsid w:val="00A62835"/>
    <w:rsid w:val="00A6429E"/>
    <w:rsid w:val="00A64309"/>
    <w:rsid w:val="00A65091"/>
    <w:rsid w:val="00A70A61"/>
    <w:rsid w:val="00A7168C"/>
    <w:rsid w:val="00A73408"/>
    <w:rsid w:val="00A74363"/>
    <w:rsid w:val="00A74B70"/>
    <w:rsid w:val="00A75979"/>
    <w:rsid w:val="00A75CCD"/>
    <w:rsid w:val="00A762A1"/>
    <w:rsid w:val="00A7706D"/>
    <w:rsid w:val="00A8033E"/>
    <w:rsid w:val="00A80380"/>
    <w:rsid w:val="00A81BBE"/>
    <w:rsid w:val="00A81E6D"/>
    <w:rsid w:val="00A84222"/>
    <w:rsid w:val="00A8468E"/>
    <w:rsid w:val="00A84C4D"/>
    <w:rsid w:val="00A85103"/>
    <w:rsid w:val="00A85AC5"/>
    <w:rsid w:val="00A865EA"/>
    <w:rsid w:val="00A877C4"/>
    <w:rsid w:val="00A9038E"/>
    <w:rsid w:val="00A90667"/>
    <w:rsid w:val="00A90D67"/>
    <w:rsid w:val="00A90D7F"/>
    <w:rsid w:val="00A9143F"/>
    <w:rsid w:val="00A93313"/>
    <w:rsid w:val="00A937B5"/>
    <w:rsid w:val="00A939BC"/>
    <w:rsid w:val="00A93AE2"/>
    <w:rsid w:val="00A93D39"/>
    <w:rsid w:val="00A94044"/>
    <w:rsid w:val="00A9684A"/>
    <w:rsid w:val="00A96B91"/>
    <w:rsid w:val="00A97463"/>
    <w:rsid w:val="00AA00A7"/>
    <w:rsid w:val="00AA0AC9"/>
    <w:rsid w:val="00AA0E44"/>
    <w:rsid w:val="00AA301C"/>
    <w:rsid w:val="00AA31C0"/>
    <w:rsid w:val="00AA40E5"/>
    <w:rsid w:val="00AA44D0"/>
    <w:rsid w:val="00AA5B44"/>
    <w:rsid w:val="00AA5BBB"/>
    <w:rsid w:val="00AA5E2B"/>
    <w:rsid w:val="00AB14B8"/>
    <w:rsid w:val="00AB2BEB"/>
    <w:rsid w:val="00AB4036"/>
    <w:rsid w:val="00AB4CB4"/>
    <w:rsid w:val="00AB5AFE"/>
    <w:rsid w:val="00AB5D7C"/>
    <w:rsid w:val="00AB5FC0"/>
    <w:rsid w:val="00AB6B7C"/>
    <w:rsid w:val="00AB7C65"/>
    <w:rsid w:val="00AC376C"/>
    <w:rsid w:val="00AC5540"/>
    <w:rsid w:val="00AC683D"/>
    <w:rsid w:val="00AC7A25"/>
    <w:rsid w:val="00AD19E5"/>
    <w:rsid w:val="00AD30EF"/>
    <w:rsid w:val="00AD346F"/>
    <w:rsid w:val="00AD60DA"/>
    <w:rsid w:val="00AD7586"/>
    <w:rsid w:val="00AD7A6A"/>
    <w:rsid w:val="00AE18D2"/>
    <w:rsid w:val="00AE24D6"/>
    <w:rsid w:val="00AE3604"/>
    <w:rsid w:val="00AE38F8"/>
    <w:rsid w:val="00AE3B0D"/>
    <w:rsid w:val="00AE4C96"/>
    <w:rsid w:val="00AE4F07"/>
    <w:rsid w:val="00AE59B4"/>
    <w:rsid w:val="00AF068F"/>
    <w:rsid w:val="00AF0846"/>
    <w:rsid w:val="00AF15E6"/>
    <w:rsid w:val="00AF1664"/>
    <w:rsid w:val="00AF3071"/>
    <w:rsid w:val="00AF33D1"/>
    <w:rsid w:val="00AF35C5"/>
    <w:rsid w:val="00AF4840"/>
    <w:rsid w:val="00AF62F7"/>
    <w:rsid w:val="00B0106B"/>
    <w:rsid w:val="00B01B11"/>
    <w:rsid w:val="00B01FBF"/>
    <w:rsid w:val="00B02552"/>
    <w:rsid w:val="00B0309F"/>
    <w:rsid w:val="00B038A7"/>
    <w:rsid w:val="00B052A5"/>
    <w:rsid w:val="00B063AE"/>
    <w:rsid w:val="00B117C7"/>
    <w:rsid w:val="00B126DC"/>
    <w:rsid w:val="00B1377E"/>
    <w:rsid w:val="00B13D2F"/>
    <w:rsid w:val="00B146DE"/>
    <w:rsid w:val="00B14704"/>
    <w:rsid w:val="00B15DBA"/>
    <w:rsid w:val="00B165AF"/>
    <w:rsid w:val="00B16988"/>
    <w:rsid w:val="00B176D0"/>
    <w:rsid w:val="00B207E4"/>
    <w:rsid w:val="00B21D1C"/>
    <w:rsid w:val="00B21EE8"/>
    <w:rsid w:val="00B22A81"/>
    <w:rsid w:val="00B23632"/>
    <w:rsid w:val="00B23E6F"/>
    <w:rsid w:val="00B241FF"/>
    <w:rsid w:val="00B243B9"/>
    <w:rsid w:val="00B24A32"/>
    <w:rsid w:val="00B250FA"/>
    <w:rsid w:val="00B26DB6"/>
    <w:rsid w:val="00B2719B"/>
    <w:rsid w:val="00B27422"/>
    <w:rsid w:val="00B279E1"/>
    <w:rsid w:val="00B27F83"/>
    <w:rsid w:val="00B30AB6"/>
    <w:rsid w:val="00B30AC5"/>
    <w:rsid w:val="00B30DAF"/>
    <w:rsid w:val="00B3215B"/>
    <w:rsid w:val="00B3222A"/>
    <w:rsid w:val="00B326C5"/>
    <w:rsid w:val="00B3274E"/>
    <w:rsid w:val="00B32B31"/>
    <w:rsid w:val="00B32D90"/>
    <w:rsid w:val="00B33118"/>
    <w:rsid w:val="00B3320D"/>
    <w:rsid w:val="00B347F1"/>
    <w:rsid w:val="00B34D94"/>
    <w:rsid w:val="00B358E3"/>
    <w:rsid w:val="00B37E11"/>
    <w:rsid w:val="00B404C2"/>
    <w:rsid w:val="00B40902"/>
    <w:rsid w:val="00B41220"/>
    <w:rsid w:val="00B413C0"/>
    <w:rsid w:val="00B41428"/>
    <w:rsid w:val="00B44831"/>
    <w:rsid w:val="00B44DF2"/>
    <w:rsid w:val="00B45CF1"/>
    <w:rsid w:val="00B46002"/>
    <w:rsid w:val="00B52B45"/>
    <w:rsid w:val="00B53190"/>
    <w:rsid w:val="00B532BA"/>
    <w:rsid w:val="00B533BA"/>
    <w:rsid w:val="00B55634"/>
    <w:rsid w:val="00B562A1"/>
    <w:rsid w:val="00B56337"/>
    <w:rsid w:val="00B567E2"/>
    <w:rsid w:val="00B56933"/>
    <w:rsid w:val="00B56A78"/>
    <w:rsid w:val="00B56BE0"/>
    <w:rsid w:val="00B60748"/>
    <w:rsid w:val="00B6102D"/>
    <w:rsid w:val="00B618EB"/>
    <w:rsid w:val="00B62391"/>
    <w:rsid w:val="00B625CF"/>
    <w:rsid w:val="00B6274A"/>
    <w:rsid w:val="00B6320C"/>
    <w:rsid w:val="00B63595"/>
    <w:rsid w:val="00B63FD9"/>
    <w:rsid w:val="00B64CC5"/>
    <w:rsid w:val="00B65317"/>
    <w:rsid w:val="00B6561D"/>
    <w:rsid w:val="00B65D43"/>
    <w:rsid w:val="00B665CF"/>
    <w:rsid w:val="00B67197"/>
    <w:rsid w:val="00B711DE"/>
    <w:rsid w:val="00B71FAF"/>
    <w:rsid w:val="00B73837"/>
    <w:rsid w:val="00B75404"/>
    <w:rsid w:val="00B75E5D"/>
    <w:rsid w:val="00B7651A"/>
    <w:rsid w:val="00B767CC"/>
    <w:rsid w:val="00B7703B"/>
    <w:rsid w:val="00B771BF"/>
    <w:rsid w:val="00B77B2A"/>
    <w:rsid w:val="00B77F26"/>
    <w:rsid w:val="00B80ABE"/>
    <w:rsid w:val="00B827D4"/>
    <w:rsid w:val="00B82DD2"/>
    <w:rsid w:val="00B82DF1"/>
    <w:rsid w:val="00B834E6"/>
    <w:rsid w:val="00B83631"/>
    <w:rsid w:val="00B83689"/>
    <w:rsid w:val="00B8483E"/>
    <w:rsid w:val="00B84AC3"/>
    <w:rsid w:val="00B86037"/>
    <w:rsid w:val="00B86301"/>
    <w:rsid w:val="00B864CC"/>
    <w:rsid w:val="00B86B65"/>
    <w:rsid w:val="00B87054"/>
    <w:rsid w:val="00B87D67"/>
    <w:rsid w:val="00B9096C"/>
    <w:rsid w:val="00B90B90"/>
    <w:rsid w:val="00B90BCD"/>
    <w:rsid w:val="00B91325"/>
    <w:rsid w:val="00B924DC"/>
    <w:rsid w:val="00B93752"/>
    <w:rsid w:val="00B937F4"/>
    <w:rsid w:val="00B93A38"/>
    <w:rsid w:val="00B93E70"/>
    <w:rsid w:val="00B93F4B"/>
    <w:rsid w:val="00B93F50"/>
    <w:rsid w:val="00B95304"/>
    <w:rsid w:val="00B958F6"/>
    <w:rsid w:val="00B9627A"/>
    <w:rsid w:val="00B97AFD"/>
    <w:rsid w:val="00BA08E3"/>
    <w:rsid w:val="00BA0B5A"/>
    <w:rsid w:val="00BA290A"/>
    <w:rsid w:val="00BA3CAA"/>
    <w:rsid w:val="00BA4D41"/>
    <w:rsid w:val="00BA4F8C"/>
    <w:rsid w:val="00BA55C9"/>
    <w:rsid w:val="00BA6053"/>
    <w:rsid w:val="00BA6FA3"/>
    <w:rsid w:val="00BA746E"/>
    <w:rsid w:val="00BA7749"/>
    <w:rsid w:val="00BA7CCE"/>
    <w:rsid w:val="00BB0492"/>
    <w:rsid w:val="00BB087D"/>
    <w:rsid w:val="00BB10C1"/>
    <w:rsid w:val="00BB14E6"/>
    <w:rsid w:val="00BB3283"/>
    <w:rsid w:val="00BB4119"/>
    <w:rsid w:val="00BB582C"/>
    <w:rsid w:val="00BB5C7C"/>
    <w:rsid w:val="00BB5DD1"/>
    <w:rsid w:val="00BB7C39"/>
    <w:rsid w:val="00BC1B76"/>
    <w:rsid w:val="00BC1FD1"/>
    <w:rsid w:val="00BC2919"/>
    <w:rsid w:val="00BC31AB"/>
    <w:rsid w:val="00BC3C8F"/>
    <w:rsid w:val="00BC5147"/>
    <w:rsid w:val="00BC5780"/>
    <w:rsid w:val="00BC5FED"/>
    <w:rsid w:val="00BC61CB"/>
    <w:rsid w:val="00BC7734"/>
    <w:rsid w:val="00BC7AC8"/>
    <w:rsid w:val="00BC7DBD"/>
    <w:rsid w:val="00BC7E80"/>
    <w:rsid w:val="00BD0992"/>
    <w:rsid w:val="00BD0C35"/>
    <w:rsid w:val="00BD1658"/>
    <w:rsid w:val="00BD1BF4"/>
    <w:rsid w:val="00BD3ECB"/>
    <w:rsid w:val="00BD62E9"/>
    <w:rsid w:val="00BD6563"/>
    <w:rsid w:val="00BE2792"/>
    <w:rsid w:val="00BE2F4D"/>
    <w:rsid w:val="00BE3414"/>
    <w:rsid w:val="00BE377E"/>
    <w:rsid w:val="00BE3FFB"/>
    <w:rsid w:val="00BE413F"/>
    <w:rsid w:val="00BE4337"/>
    <w:rsid w:val="00BE4812"/>
    <w:rsid w:val="00BE49AA"/>
    <w:rsid w:val="00BE51F3"/>
    <w:rsid w:val="00BE6DBF"/>
    <w:rsid w:val="00BE788B"/>
    <w:rsid w:val="00BF0A93"/>
    <w:rsid w:val="00BF0AB9"/>
    <w:rsid w:val="00BF1995"/>
    <w:rsid w:val="00BF2211"/>
    <w:rsid w:val="00BF4906"/>
    <w:rsid w:val="00BF4D85"/>
    <w:rsid w:val="00BF625A"/>
    <w:rsid w:val="00BF7B4E"/>
    <w:rsid w:val="00C00C22"/>
    <w:rsid w:val="00C024C7"/>
    <w:rsid w:val="00C02D05"/>
    <w:rsid w:val="00C04031"/>
    <w:rsid w:val="00C04DF9"/>
    <w:rsid w:val="00C055A4"/>
    <w:rsid w:val="00C0560A"/>
    <w:rsid w:val="00C07A1F"/>
    <w:rsid w:val="00C07B9B"/>
    <w:rsid w:val="00C1137F"/>
    <w:rsid w:val="00C121E8"/>
    <w:rsid w:val="00C13616"/>
    <w:rsid w:val="00C1371B"/>
    <w:rsid w:val="00C167BC"/>
    <w:rsid w:val="00C169D5"/>
    <w:rsid w:val="00C17651"/>
    <w:rsid w:val="00C20323"/>
    <w:rsid w:val="00C203DF"/>
    <w:rsid w:val="00C20AFC"/>
    <w:rsid w:val="00C21309"/>
    <w:rsid w:val="00C220A2"/>
    <w:rsid w:val="00C234CB"/>
    <w:rsid w:val="00C23937"/>
    <w:rsid w:val="00C25A2D"/>
    <w:rsid w:val="00C25BE3"/>
    <w:rsid w:val="00C26957"/>
    <w:rsid w:val="00C26F01"/>
    <w:rsid w:val="00C3106B"/>
    <w:rsid w:val="00C326EF"/>
    <w:rsid w:val="00C33963"/>
    <w:rsid w:val="00C33D7E"/>
    <w:rsid w:val="00C358A3"/>
    <w:rsid w:val="00C3660A"/>
    <w:rsid w:val="00C366EF"/>
    <w:rsid w:val="00C369DF"/>
    <w:rsid w:val="00C37F05"/>
    <w:rsid w:val="00C40576"/>
    <w:rsid w:val="00C40DE7"/>
    <w:rsid w:val="00C4105F"/>
    <w:rsid w:val="00C4154F"/>
    <w:rsid w:val="00C421E4"/>
    <w:rsid w:val="00C4259E"/>
    <w:rsid w:val="00C42FDA"/>
    <w:rsid w:val="00C42FEE"/>
    <w:rsid w:val="00C44312"/>
    <w:rsid w:val="00C45150"/>
    <w:rsid w:val="00C4557A"/>
    <w:rsid w:val="00C4665F"/>
    <w:rsid w:val="00C46846"/>
    <w:rsid w:val="00C469C2"/>
    <w:rsid w:val="00C47736"/>
    <w:rsid w:val="00C505A4"/>
    <w:rsid w:val="00C519AF"/>
    <w:rsid w:val="00C543A2"/>
    <w:rsid w:val="00C56795"/>
    <w:rsid w:val="00C56A5C"/>
    <w:rsid w:val="00C57341"/>
    <w:rsid w:val="00C608C3"/>
    <w:rsid w:val="00C60CFB"/>
    <w:rsid w:val="00C61115"/>
    <w:rsid w:val="00C62101"/>
    <w:rsid w:val="00C6280C"/>
    <w:rsid w:val="00C62C29"/>
    <w:rsid w:val="00C635FB"/>
    <w:rsid w:val="00C64152"/>
    <w:rsid w:val="00C64536"/>
    <w:rsid w:val="00C64805"/>
    <w:rsid w:val="00C64918"/>
    <w:rsid w:val="00C64A4F"/>
    <w:rsid w:val="00C64E6E"/>
    <w:rsid w:val="00C65A04"/>
    <w:rsid w:val="00C662E3"/>
    <w:rsid w:val="00C66F86"/>
    <w:rsid w:val="00C676D0"/>
    <w:rsid w:val="00C70630"/>
    <w:rsid w:val="00C70D52"/>
    <w:rsid w:val="00C70E8F"/>
    <w:rsid w:val="00C713A0"/>
    <w:rsid w:val="00C71657"/>
    <w:rsid w:val="00C72779"/>
    <w:rsid w:val="00C7289F"/>
    <w:rsid w:val="00C72D81"/>
    <w:rsid w:val="00C7321A"/>
    <w:rsid w:val="00C7341E"/>
    <w:rsid w:val="00C73431"/>
    <w:rsid w:val="00C73894"/>
    <w:rsid w:val="00C75417"/>
    <w:rsid w:val="00C7581C"/>
    <w:rsid w:val="00C75979"/>
    <w:rsid w:val="00C767E4"/>
    <w:rsid w:val="00C76FED"/>
    <w:rsid w:val="00C7718B"/>
    <w:rsid w:val="00C77743"/>
    <w:rsid w:val="00C8018A"/>
    <w:rsid w:val="00C809FA"/>
    <w:rsid w:val="00C815B6"/>
    <w:rsid w:val="00C81828"/>
    <w:rsid w:val="00C861C0"/>
    <w:rsid w:val="00C875BD"/>
    <w:rsid w:val="00C878D1"/>
    <w:rsid w:val="00C901D5"/>
    <w:rsid w:val="00C90F48"/>
    <w:rsid w:val="00C92159"/>
    <w:rsid w:val="00C92A0A"/>
    <w:rsid w:val="00C9385D"/>
    <w:rsid w:val="00C956D0"/>
    <w:rsid w:val="00C95B16"/>
    <w:rsid w:val="00C95FB8"/>
    <w:rsid w:val="00C96014"/>
    <w:rsid w:val="00C96A5C"/>
    <w:rsid w:val="00C96C29"/>
    <w:rsid w:val="00C96F69"/>
    <w:rsid w:val="00C97842"/>
    <w:rsid w:val="00CA2329"/>
    <w:rsid w:val="00CA2402"/>
    <w:rsid w:val="00CA3502"/>
    <w:rsid w:val="00CA4724"/>
    <w:rsid w:val="00CA493B"/>
    <w:rsid w:val="00CA4EF0"/>
    <w:rsid w:val="00CA58E5"/>
    <w:rsid w:val="00CA6239"/>
    <w:rsid w:val="00CA65EF"/>
    <w:rsid w:val="00CA6847"/>
    <w:rsid w:val="00CA69D5"/>
    <w:rsid w:val="00CA78DD"/>
    <w:rsid w:val="00CB07E7"/>
    <w:rsid w:val="00CB0D7B"/>
    <w:rsid w:val="00CB0EE6"/>
    <w:rsid w:val="00CB1177"/>
    <w:rsid w:val="00CB2590"/>
    <w:rsid w:val="00CB25BA"/>
    <w:rsid w:val="00CB2CC2"/>
    <w:rsid w:val="00CB2FF3"/>
    <w:rsid w:val="00CB33DD"/>
    <w:rsid w:val="00CB46D6"/>
    <w:rsid w:val="00CB48B9"/>
    <w:rsid w:val="00CB6F46"/>
    <w:rsid w:val="00CB7660"/>
    <w:rsid w:val="00CC1266"/>
    <w:rsid w:val="00CC199D"/>
    <w:rsid w:val="00CC1DD2"/>
    <w:rsid w:val="00CC2745"/>
    <w:rsid w:val="00CC307E"/>
    <w:rsid w:val="00CC3538"/>
    <w:rsid w:val="00CC3C39"/>
    <w:rsid w:val="00CC5470"/>
    <w:rsid w:val="00CC6787"/>
    <w:rsid w:val="00CD0288"/>
    <w:rsid w:val="00CD1752"/>
    <w:rsid w:val="00CD1DF6"/>
    <w:rsid w:val="00CD27E2"/>
    <w:rsid w:val="00CD2B10"/>
    <w:rsid w:val="00CD2FB6"/>
    <w:rsid w:val="00CD3357"/>
    <w:rsid w:val="00CD345F"/>
    <w:rsid w:val="00CD390C"/>
    <w:rsid w:val="00CD3B61"/>
    <w:rsid w:val="00CD4321"/>
    <w:rsid w:val="00CD476F"/>
    <w:rsid w:val="00CD6E59"/>
    <w:rsid w:val="00CD7A80"/>
    <w:rsid w:val="00CE0EB2"/>
    <w:rsid w:val="00CE3074"/>
    <w:rsid w:val="00CE4CCB"/>
    <w:rsid w:val="00CE5BBF"/>
    <w:rsid w:val="00CE68CA"/>
    <w:rsid w:val="00CE7249"/>
    <w:rsid w:val="00CE74E0"/>
    <w:rsid w:val="00CE79DA"/>
    <w:rsid w:val="00CF069F"/>
    <w:rsid w:val="00CF0E23"/>
    <w:rsid w:val="00CF20CD"/>
    <w:rsid w:val="00CF2642"/>
    <w:rsid w:val="00CF3814"/>
    <w:rsid w:val="00CF39C4"/>
    <w:rsid w:val="00CF713A"/>
    <w:rsid w:val="00CF7931"/>
    <w:rsid w:val="00D00DBC"/>
    <w:rsid w:val="00D02AAA"/>
    <w:rsid w:val="00D032BB"/>
    <w:rsid w:val="00D03553"/>
    <w:rsid w:val="00D050C7"/>
    <w:rsid w:val="00D0603E"/>
    <w:rsid w:val="00D063D8"/>
    <w:rsid w:val="00D06893"/>
    <w:rsid w:val="00D07A47"/>
    <w:rsid w:val="00D10AB1"/>
    <w:rsid w:val="00D11BC3"/>
    <w:rsid w:val="00D11CB3"/>
    <w:rsid w:val="00D129C6"/>
    <w:rsid w:val="00D132CB"/>
    <w:rsid w:val="00D137A5"/>
    <w:rsid w:val="00D13BE5"/>
    <w:rsid w:val="00D14C5D"/>
    <w:rsid w:val="00D15BE7"/>
    <w:rsid w:val="00D15F42"/>
    <w:rsid w:val="00D1716D"/>
    <w:rsid w:val="00D1796D"/>
    <w:rsid w:val="00D17F05"/>
    <w:rsid w:val="00D2042A"/>
    <w:rsid w:val="00D206E1"/>
    <w:rsid w:val="00D21D5E"/>
    <w:rsid w:val="00D2208B"/>
    <w:rsid w:val="00D220F1"/>
    <w:rsid w:val="00D22931"/>
    <w:rsid w:val="00D23260"/>
    <w:rsid w:val="00D2406A"/>
    <w:rsid w:val="00D24162"/>
    <w:rsid w:val="00D26211"/>
    <w:rsid w:val="00D264AB"/>
    <w:rsid w:val="00D26BF6"/>
    <w:rsid w:val="00D272CC"/>
    <w:rsid w:val="00D27DB8"/>
    <w:rsid w:val="00D3266F"/>
    <w:rsid w:val="00D3306D"/>
    <w:rsid w:val="00D34DB1"/>
    <w:rsid w:val="00D35208"/>
    <w:rsid w:val="00D35419"/>
    <w:rsid w:val="00D35A42"/>
    <w:rsid w:val="00D35A49"/>
    <w:rsid w:val="00D35A72"/>
    <w:rsid w:val="00D35D39"/>
    <w:rsid w:val="00D3608F"/>
    <w:rsid w:val="00D366AC"/>
    <w:rsid w:val="00D36ADA"/>
    <w:rsid w:val="00D40177"/>
    <w:rsid w:val="00D41251"/>
    <w:rsid w:val="00D42118"/>
    <w:rsid w:val="00D44012"/>
    <w:rsid w:val="00D44239"/>
    <w:rsid w:val="00D44619"/>
    <w:rsid w:val="00D47E13"/>
    <w:rsid w:val="00D513AA"/>
    <w:rsid w:val="00D520F4"/>
    <w:rsid w:val="00D536F0"/>
    <w:rsid w:val="00D53935"/>
    <w:rsid w:val="00D54642"/>
    <w:rsid w:val="00D54B55"/>
    <w:rsid w:val="00D55A22"/>
    <w:rsid w:val="00D55F00"/>
    <w:rsid w:val="00D61710"/>
    <w:rsid w:val="00D61CBC"/>
    <w:rsid w:val="00D61CF8"/>
    <w:rsid w:val="00D62EE9"/>
    <w:rsid w:val="00D63735"/>
    <w:rsid w:val="00D6373F"/>
    <w:rsid w:val="00D66BAA"/>
    <w:rsid w:val="00D67E8A"/>
    <w:rsid w:val="00D706B4"/>
    <w:rsid w:val="00D7111E"/>
    <w:rsid w:val="00D72716"/>
    <w:rsid w:val="00D7345C"/>
    <w:rsid w:val="00D73614"/>
    <w:rsid w:val="00D73BCF"/>
    <w:rsid w:val="00D743B8"/>
    <w:rsid w:val="00D7488D"/>
    <w:rsid w:val="00D74C80"/>
    <w:rsid w:val="00D74D6D"/>
    <w:rsid w:val="00D752E2"/>
    <w:rsid w:val="00D75DEA"/>
    <w:rsid w:val="00D77634"/>
    <w:rsid w:val="00D77B2B"/>
    <w:rsid w:val="00D80213"/>
    <w:rsid w:val="00D80990"/>
    <w:rsid w:val="00D81175"/>
    <w:rsid w:val="00D81A4A"/>
    <w:rsid w:val="00D81C4B"/>
    <w:rsid w:val="00D820EE"/>
    <w:rsid w:val="00D832EF"/>
    <w:rsid w:val="00D8353F"/>
    <w:rsid w:val="00D83FA6"/>
    <w:rsid w:val="00D848D0"/>
    <w:rsid w:val="00D854AF"/>
    <w:rsid w:val="00D85AED"/>
    <w:rsid w:val="00D8705A"/>
    <w:rsid w:val="00D875F5"/>
    <w:rsid w:val="00D87679"/>
    <w:rsid w:val="00D9010D"/>
    <w:rsid w:val="00D9011B"/>
    <w:rsid w:val="00D9190F"/>
    <w:rsid w:val="00D928B9"/>
    <w:rsid w:val="00D92BE5"/>
    <w:rsid w:val="00D93150"/>
    <w:rsid w:val="00D93D89"/>
    <w:rsid w:val="00D93DB2"/>
    <w:rsid w:val="00D94F15"/>
    <w:rsid w:val="00D95566"/>
    <w:rsid w:val="00D95B91"/>
    <w:rsid w:val="00D966E1"/>
    <w:rsid w:val="00D96DAC"/>
    <w:rsid w:val="00D96E00"/>
    <w:rsid w:val="00DA02E9"/>
    <w:rsid w:val="00DA13D9"/>
    <w:rsid w:val="00DA157C"/>
    <w:rsid w:val="00DA19B5"/>
    <w:rsid w:val="00DA2BB3"/>
    <w:rsid w:val="00DA3F8B"/>
    <w:rsid w:val="00DA4536"/>
    <w:rsid w:val="00DA5033"/>
    <w:rsid w:val="00DA5171"/>
    <w:rsid w:val="00DA5A5D"/>
    <w:rsid w:val="00DA6C96"/>
    <w:rsid w:val="00DA70D5"/>
    <w:rsid w:val="00DA7440"/>
    <w:rsid w:val="00DA7D36"/>
    <w:rsid w:val="00DB04C3"/>
    <w:rsid w:val="00DB0687"/>
    <w:rsid w:val="00DB1C48"/>
    <w:rsid w:val="00DB2787"/>
    <w:rsid w:val="00DB3CC4"/>
    <w:rsid w:val="00DB583E"/>
    <w:rsid w:val="00DB6177"/>
    <w:rsid w:val="00DC0C0F"/>
    <w:rsid w:val="00DC1621"/>
    <w:rsid w:val="00DC2F37"/>
    <w:rsid w:val="00DC31D4"/>
    <w:rsid w:val="00DC3302"/>
    <w:rsid w:val="00DC3318"/>
    <w:rsid w:val="00DC3BD9"/>
    <w:rsid w:val="00DC52C7"/>
    <w:rsid w:val="00DC62AD"/>
    <w:rsid w:val="00DC63D1"/>
    <w:rsid w:val="00DC6433"/>
    <w:rsid w:val="00DC666A"/>
    <w:rsid w:val="00DD1628"/>
    <w:rsid w:val="00DD162F"/>
    <w:rsid w:val="00DD1D78"/>
    <w:rsid w:val="00DD248D"/>
    <w:rsid w:val="00DD2D00"/>
    <w:rsid w:val="00DD2D6F"/>
    <w:rsid w:val="00DD30FF"/>
    <w:rsid w:val="00DD4623"/>
    <w:rsid w:val="00DD636B"/>
    <w:rsid w:val="00DD6647"/>
    <w:rsid w:val="00DD7B9B"/>
    <w:rsid w:val="00DD7D0A"/>
    <w:rsid w:val="00DE1750"/>
    <w:rsid w:val="00DE3F13"/>
    <w:rsid w:val="00DE457D"/>
    <w:rsid w:val="00DE4997"/>
    <w:rsid w:val="00DE5C31"/>
    <w:rsid w:val="00DE7735"/>
    <w:rsid w:val="00DE7B3F"/>
    <w:rsid w:val="00DE7DBE"/>
    <w:rsid w:val="00DF1C38"/>
    <w:rsid w:val="00DF1ECE"/>
    <w:rsid w:val="00DF36B6"/>
    <w:rsid w:val="00DF44F1"/>
    <w:rsid w:val="00DF5C12"/>
    <w:rsid w:val="00DF6E31"/>
    <w:rsid w:val="00DF6F3B"/>
    <w:rsid w:val="00E002ED"/>
    <w:rsid w:val="00E01248"/>
    <w:rsid w:val="00E0170E"/>
    <w:rsid w:val="00E01A25"/>
    <w:rsid w:val="00E01E5F"/>
    <w:rsid w:val="00E02330"/>
    <w:rsid w:val="00E035D3"/>
    <w:rsid w:val="00E03A6C"/>
    <w:rsid w:val="00E04781"/>
    <w:rsid w:val="00E05270"/>
    <w:rsid w:val="00E05BE7"/>
    <w:rsid w:val="00E062B0"/>
    <w:rsid w:val="00E07057"/>
    <w:rsid w:val="00E10591"/>
    <w:rsid w:val="00E114A9"/>
    <w:rsid w:val="00E1160F"/>
    <w:rsid w:val="00E1246B"/>
    <w:rsid w:val="00E15715"/>
    <w:rsid w:val="00E1595A"/>
    <w:rsid w:val="00E15E1F"/>
    <w:rsid w:val="00E166F5"/>
    <w:rsid w:val="00E17420"/>
    <w:rsid w:val="00E17605"/>
    <w:rsid w:val="00E17ED8"/>
    <w:rsid w:val="00E20BB8"/>
    <w:rsid w:val="00E21349"/>
    <w:rsid w:val="00E21D34"/>
    <w:rsid w:val="00E21FDA"/>
    <w:rsid w:val="00E23225"/>
    <w:rsid w:val="00E2340C"/>
    <w:rsid w:val="00E23630"/>
    <w:rsid w:val="00E24F5D"/>
    <w:rsid w:val="00E263DC"/>
    <w:rsid w:val="00E30940"/>
    <w:rsid w:val="00E31169"/>
    <w:rsid w:val="00E331E1"/>
    <w:rsid w:val="00E33536"/>
    <w:rsid w:val="00E34D3E"/>
    <w:rsid w:val="00E36B1B"/>
    <w:rsid w:val="00E37106"/>
    <w:rsid w:val="00E371A1"/>
    <w:rsid w:val="00E37668"/>
    <w:rsid w:val="00E3769E"/>
    <w:rsid w:val="00E436AF"/>
    <w:rsid w:val="00E43BAD"/>
    <w:rsid w:val="00E4480A"/>
    <w:rsid w:val="00E44848"/>
    <w:rsid w:val="00E44A29"/>
    <w:rsid w:val="00E44C33"/>
    <w:rsid w:val="00E45E14"/>
    <w:rsid w:val="00E47035"/>
    <w:rsid w:val="00E47AE5"/>
    <w:rsid w:val="00E51C07"/>
    <w:rsid w:val="00E51CFD"/>
    <w:rsid w:val="00E524DF"/>
    <w:rsid w:val="00E5281E"/>
    <w:rsid w:val="00E54B3F"/>
    <w:rsid w:val="00E54F76"/>
    <w:rsid w:val="00E55CA9"/>
    <w:rsid w:val="00E56143"/>
    <w:rsid w:val="00E60931"/>
    <w:rsid w:val="00E609E6"/>
    <w:rsid w:val="00E62459"/>
    <w:rsid w:val="00E631B7"/>
    <w:rsid w:val="00E63E4B"/>
    <w:rsid w:val="00E65962"/>
    <w:rsid w:val="00E65A07"/>
    <w:rsid w:val="00E65D79"/>
    <w:rsid w:val="00E66277"/>
    <w:rsid w:val="00E665A5"/>
    <w:rsid w:val="00E66959"/>
    <w:rsid w:val="00E66A68"/>
    <w:rsid w:val="00E71A34"/>
    <w:rsid w:val="00E71CC5"/>
    <w:rsid w:val="00E71DA5"/>
    <w:rsid w:val="00E7453E"/>
    <w:rsid w:val="00E745E6"/>
    <w:rsid w:val="00E74A21"/>
    <w:rsid w:val="00E751A2"/>
    <w:rsid w:val="00E755A5"/>
    <w:rsid w:val="00E75966"/>
    <w:rsid w:val="00E75AD5"/>
    <w:rsid w:val="00E819D5"/>
    <w:rsid w:val="00E82212"/>
    <w:rsid w:val="00E82894"/>
    <w:rsid w:val="00E850B4"/>
    <w:rsid w:val="00E8651E"/>
    <w:rsid w:val="00E87C71"/>
    <w:rsid w:val="00E87D69"/>
    <w:rsid w:val="00E90274"/>
    <w:rsid w:val="00E90A1E"/>
    <w:rsid w:val="00E9193B"/>
    <w:rsid w:val="00E91ABD"/>
    <w:rsid w:val="00E9204E"/>
    <w:rsid w:val="00E92A22"/>
    <w:rsid w:val="00E932C3"/>
    <w:rsid w:val="00E93DFF"/>
    <w:rsid w:val="00E94DF5"/>
    <w:rsid w:val="00E953E6"/>
    <w:rsid w:val="00E95B09"/>
    <w:rsid w:val="00E964A5"/>
    <w:rsid w:val="00E9683B"/>
    <w:rsid w:val="00E96842"/>
    <w:rsid w:val="00EA1BF0"/>
    <w:rsid w:val="00EA21F3"/>
    <w:rsid w:val="00EA2649"/>
    <w:rsid w:val="00EA2EF3"/>
    <w:rsid w:val="00EA3ED5"/>
    <w:rsid w:val="00EA3EE9"/>
    <w:rsid w:val="00EA51F0"/>
    <w:rsid w:val="00EB132D"/>
    <w:rsid w:val="00EB1BC2"/>
    <w:rsid w:val="00EB2D27"/>
    <w:rsid w:val="00EB477E"/>
    <w:rsid w:val="00EB494B"/>
    <w:rsid w:val="00EB4AF9"/>
    <w:rsid w:val="00EB50EC"/>
    <w:rsid w:val="00EB753B"/>
    <w:rsid w:val="00EC06F1"/>
    <w:rsid w:val="00EC1744"/>
    <w:rsid w:val="00EC17F5"/>
    <w:rsid w:val="00EC1B62"/>
    <w:rsid w:val="00EC1EC8"/>
    <w:rsid w:val="00EC25A8"/>
    <w:rsid w:val="00EC2F72"/>
    <w:rsid w:val="00EC3177"/>
    <w:rsid w:val="00EC3759"/>
    <w:rsid w:val="00EC4C0D"/>
    <w:rsid w:val="00EC5442"/>
    <w:rsid w:val="00EC58B3"/>
    <w:rsid w:val="00EC59E9"/>
    <w:rsid w:val="00EC69F9"/>
    <w:rsid w:val="00EC6B99"/>
    <w:rsid w:val="00EC7C5F"/>
    <w:rsid w:val="00ED1703"/>
    <w:rsid w:val="00ED1DD8"/>
    <w:rsid w:val="00ED3785"/>
    <w:rsid w:val="00ED38A7"/>
    <w:rsid w:val="00ED49A2"/>
    <w:rsid w:val="00ED4DEB"/>
    <w:rsid w:val="00ED513D"/>
    <w:rsid w:val="00ED58AF"/>
    <w:rsid w:val="00ED59F1"/>
    <w:rsid w:val="00ED67C0"/>
    <w:rsid w:val="00ED78D3"/>
    <w:rsid w:val="00EE123F"/>
    <w:rsid w:val="00EE25E3"/>
    <w:rsid w:val="00EE35AE"/>
    <w:rsid w:val="00EE4553"/>
    <w:rsid w:val="00EE4C06"/>
    <w:rsid w:val="00EE5697"/>
    <w:rsid w:val="00EE744C"/>
    <w:rsid w:val="00EE7D33"/>
    <w:rsid w:val="00EF0AEA"/>
    <w:rsid w:val="00EF2B0E"/>
    <w:rsid w:val="00EF3D2C"/>
    <w:rsid w:val="00EF40EA"/>
    <w:rsid w:val="00EF5A73"/>
    <w:rsid w:val="00EF679E"/>
    <w:rsid w:val="00EF790E"/>
    <w:rsid w:val="00EF7E7D"/>
    <w:rsid w:val="00F01266"/>
    <w:rsid w:val="00F01988"/>
    <w:rsid w:val="00F02620"/>
    <w:rsid w:val="00F028D8"/>
    <w:rsid w:val="00F02AFD"/>
    <w:rsid w:val="00F02DE9"/>
    <w:rsid w:val="00F04267"/>
    <w:rsid w:val="00F051C2"/>
    <w:rsid w:val="00F05F0A"/>
    <w:rsid w:val="00F0621B"/>
    <w:rsid w:val="00F06F8D"/>
    <w:rsid w:val="00F12D39"/>
    <w:rsid w:val="00F14065"/>
    <w:rsid w:val="00F1465A"/>
    <w:rsid w:val="00F14EC8"/>
    <w:rsid w:val="00F163B4"/>
    <w:rsid w:val="00F169C0"/>
    <w:rsid w:val="00F16E16"/>
    <w:rsid w:val="00F16E1B"/>
    <w:rsid w:val="00F16ECE"/>
    <w:rsid w:val="00F207A1"/>
    <w:rsid w:val="00F2088C"/>
    <w:rsid w:val="00F209B1"/>
    <w:rsid w:val="00F20E2A"/>
    <w:rsid w:val="00F22832"/>
    <w:rsid w:val="00F242D4"/>
    <w:rsid w:val="00F24403"/>
    <w:rsid w:val="00F2623A"/>
    <w:rsid w:val="00F271FC"/>
    <w:rsid w:val="00F27A4C"/>
    <w:rsid w:val="00F27E26"/>
    <w:rsid w:val="00F30149"/>
    <w:rsid w:val="00F301B0"/>
    <w:rsid w:val="00F3123C"/>
    <w:rsid w:val="00F31403"/>
    <w:rsid w:val="00F32708"/>
    <w:rsid w:val="00F33805"/>
    <w:rsid w:val="00F34666"/>
    <w:rsid w:val="00F348DD"/>
    <w:rsid w:val="00F35D01"/>
    <w:rsid w:val="00F35EB8"/>
    <w:rsid w:val="00F35F3F"/>
    <w:rsid w:val="00F36127"/>
    <w:rsid w:val="00F37D79"/>
    <w:rsid w:val="00F40A0A"/>
    <w:rsid w:val="00F41719"/>
    <w:rsid w:val="00F4172D"/>
    <w:rsid w:val="00F422E9"/>
    <w:rsid w:val="00F425B5"/>
    <w:rsid w:val="00F426C1"/>
    <w:rsid w:val="00F42879"/>
    <w:rsid w:val="00F43F4E"/>
    <w:rsid w:val="00F442C9"/>
    <w:rsid w:val="00F444A9"/>
    <w:rsid w:val="00F4521B"/>
    <w:rsid w:val="00F45889"/>
    <w:rsid w:val="00F45AD8"/>
    <w:rsid w:val="00F45C98"/>
    <w:rsid w:val="00F504A7"/>
    <w:rsid w:val="00F504FB"/>
    <w:rsid w:val="00F50B2A"/>
    <w:rsid w:val="00F52515"/>
    <w:rsid w:val="00F52629"/>
    <w:rsid w:val="00F52B19"/>
    <w:rsid w:val="00F541E1"/>
    <w:rsid w:val="00F54569"/>
    <w:rsid w:val="00F548CE"/>
    <w:rsid w:val="00F56263"/>
    <w:rsid w:val="00F5633F"/>
    <w:rsid w:val="00F56AA0"/>
    <w:rsid w:val="00F57638"/>
    <w:rsid w:val="00F57732"/>
    <w:rsid w:val="00F57942"/>
    <w:rsid w:val="00F602AA"/>
    <w:rsid w:val="00F61A3A"/>
    <w:rsid w:val="00F6373B"/>
    <w:rsid w:val="00F64058"/>
    <w:rsid w:val="00F642A2"/>
    <w:rsid w:val="00F64536"/>
    <w:rsid w:val="00F64C4D"/>
    <w:rsid w:val="00F6556D"/>
    <w:rsid w:val="00F66603"/>
    <w:rsid w:val="00F666E3"/>
    <w:rsid w:val="00F667FD"/>
    <w:rsid w:val="00F67232"/>
    <w:rsid w:val="00F70653"/>
    <w:rsid w:val="00F70EEC"/>
    <w:rsid w:val="00F70FAF"/>
    <w:rsid w:val="00F711C9"/>
    <w:rsid w:val="00F71253"/>
    <w:rsid w:val="00F7192C"/>
    <w:rsid w:val="00F720FC"/>
    <w:rsid w:val="00F7314E"/>
    <w:rsid w:val="00F734EA"/>
    <w:rsid w:val="00F73B08"/>
    <w:rsid w:val="00F7421B"/>
    <w:rsid w:val="00F7478E"/>
    <w:rsid w:val="00F74C16"/>
    <w:rsid w:val="00F76116"/>
    <w:rsid w:val="00F76285"/>
    <w:rsid w:val="00F76D06"/>
    <w:rsid w:val="00F7719D"/>
    <w:rsid w:val="00F77685"/>
    <w:rsid w:val="00F8086F"/>
    <w:rsid w:val="00F80E5D"/>
    <w:rsid w:val="00F823B8"/>
    <w:rsid w:val="00F8258A"/>
    <w:rsid w:val="00F828CD"/>
    <w:rsid w:val="00F82B3D"/>
    <w:rsid w:val="00F82E1C"/>
    <w:rsid w:val="00F82F6E"/>
    <w:rsid w:val="00F834DF"/>
    <w:rsid w:val="00F84441"/>
    <w:rsid w:val="00F84D86"/>
    <w:rsid w:val="00F8513C"/>
    <w:rsid w:val="00F85CA4"/>
    <w:rsid w:val="00F86553"/>
    <w:rsid w:val="00F86E7D"/>
    <w:rsid w:val="00F905A8"/>
    <w:rsid w:val="00F91BA2"/>
    <w:rsid w:val="00F91E9D"/>
    <w:rsid w:val="00F933AA"/>
    <w:rsid w:val="00F93BB1"/>
    <w:rsid w:val="00F93D04"/>
    <w:rsid w:val="00F93F66"/>
    <w:rsid w:val="00F9495E"/>
    <w:rsid w:val="00F94EBE"/>
    <w:rsid w:val="00F9523A"/>
    <w:rsid w:val="00F95B9A"/>
    <w:rsid w:val="00F96675"/>
    <w:rsid w:val="00F96DE2"/>
    <w:rsid w:val="00F971C3"/>
    <w:rsid w:val="00FA02BF"/>
    <w:rsid w:val="00FA1423"/>
    <w:rsid w:val="00FA19F4"/>
    <w:rsid w:val="00FA266C"/>
    <w:rsid w:val="00FA2764"/>
    <w:rsid w:val="00FA395E"/>
    <w:rsid w:val="00FA3964"/>
    <w:rsid w:val="00FA3B65"/>
    <w:rsid w:val="00FA46EA"/>
    <w:rsid w:val="00FA568B"/>
    <w:rsid w:val="00FA6F59"/>
    <w:rsid w:val="00FA7B9E"/>
    <w:rsid w:val="00FB03AE"/>
    <w:rsid w:val="00FB114B"/>
    <w:rsid w:val="00FB1866"/>
    <w:rsid w:val="00FB19B7"/>
    <w:rsid w:val="00FB211A"/>
    <w:rsid w:val="00FB3FB4"/>
    <w:rsid w:val="00FC02E1"/>
    <w:rsid w:val="00FC1F28"/>
    <w:rsid w:val="00FC34F2"/>
    <w:rsid w:val="00FC453F"/>
    <w:rsid w:val="00FC5185"/>
    <w:rsid w:val="00FC678B"/>
    <w:rsid w:val="00FC6C30"/>
    <w:rsid w:val="00FC6CEA"/>
    <w:rsid w:val="00FC7F6B"/>
    <w:rsid w:val="00FD0F54"/>
    <w:rsid w:val="00FD1201"/>
    <w:rsid w:val="00FD29EA"/>
    <w:rsid w:val="00FD412A"/>
    <w:rsid w:val="00FD4539"/>
    <w:rsid w:val="00FD46FE"/>
    <w:rsid w:val="00FD47E6"/>
    <w:rsid w:val="00FD48BB"/>
    <w:rsid w:val="00FD590A"/>
    <w:rsid w:val="00FD5AA5"/>
    <w:rsid w:val="00FD6197"/>
    <w:rsid w:val="00FD702D"/>
    <w:rsid w:val="00FD752C"/>
    <w:rsid w:val="00FD7FE4"/>
    <w:rsid w:val="00FE0F37"/>
    <w:rsid w:val="00FE1B1A"/>
    <w:rsid w:val="00FE4298"/>
    <w:rsid w:val="00FE46A2"/>
    <w:rsid w:val="00FE4B24"/>
    <w:rsid w:val="00FE4F21"/>
    <w:rsid w:val="00FE50DA"/>
    <w:rsid w:val="00FE532F"/>
    <w:rsid w:val="00FE57DE"/>
    <w:rsid w:val="00FE5A07"/>
    <w:rsid w:val="00FE5F27"/>
    <w:rsid w:val="00FE6150"/>
    <w:rsid w:val="00FE7483"/>
    <w:rsid w:val="00FF14FA"/>
    <w:rsid w:val="00FF25AA"/>
    <w:rsid w:val="00FF2A58"/>
    <w:rsid w:val="00FF3CF6"/>
    <w:rsid w:val="00FF49A8"/>
    <w:rsid w:val="00FF7299"/>
    <w:rsid w:val="00FF7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2F530"/>
  <w15:docId w15:val="{E9923356-5B91-4579-B3C6-B7A7DA1D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29" w:qFormat="1"/>
    <w:lsdException w:name="heading 1" w:uiPriority="0" w:qFormat="1"/>
    <w:lsdException w:name="heading 2" w:semiHidden="1" w:uiPriority="0" w:unhideWhenUsed="1" w:qFormat="1"/>
    <w:lsdException w:name="heading 3" w:semiHidden="1" w:uiPriority="2" w:unhideWhenUsed="1" w:qFormat="1"/>
    <w:lsdException w:name="heading 4" w:semiHidden="1" w:uiPriority="4" w:unhideWhenUsed="1" w:qFormat="1"/>
    <w:lsdException w:name="heading 5" w:semiHidden="1" w:uiPriority="17" w:unhideWhenUsed="1" w:qFormat="1"/>
    <w:lsdException w:name="heading 6" w:semiHidden="1" w:uiPriority="18" w:unhideWhenUsed="1" w:qFormat="1"/>
    <w:lsdException w:name="heading 7" w:semiHidden="1" w:uiPriority="8" w:unhideWhenUsed="1"/>
    <w:lsdException w:name="heading 8" w:semiHidden="1" w:uiPriority="8" w:unhideWhenUsed="1"/>
    <w:lsdException w:name="heading 9" w:semiHidden="1" w:uiPriority="8"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4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26" w:unhideWhenUsed="1" w:qFormat="1"/>
    <w:lsdException w:name="List Number" w:semiHidden="1" w:uiPriority="4"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1" w:qFormat="1"/>
    <w:lsdException w:name="Closing" w:semiHidden="1" w:unhideWhenUsed="1"/>
    <w:lsdException w:name="Signature" w:semiHidden="1" w:unhideWhenUsed="1"/>
    <w:lsdException w:name="Default Paragraph Font" w:semiHidden="1" w:uiPriority="1" w:unhideWhenUsed="1"/>
    <w:lsdException w:name="Body Text" w:semiHidden="1" w:uiPriority="3" w:unhideWhenUsed="1" w:qFormat="1"/>
    <w:lsdException w:name="Body Text Indent" w:semiHidden="1" w:uiPriority="3"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iPriority="5" w:unhideWhenUsed="1" w:qFormat="1"/>
    <w:lsdException w:name="Body Text Indent 3" w:semiHidden="1" w:uiPriority="7" w:unhideWhenUsed="1" w:qFormat="1"/>
    <w:lsdException w:name="Block Text" w:semiHidden="1" w:uiPriority="17" w:unhideWhenUsed="1" w:qFormat="1"/>
    <w:lsdException w:name="Hyperlink" w:semiHidden="1" w:unhideWhenUsed="1"/>
    <w:lsdException w:name="FollowedHyperlink" w:semiHidden="1" w:unhideWhenUsed="1"/>
    <w:lsdException w:name="Strong" w:uiPriority="18"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2" w:qFormat="1"/>
    <w:lsdException w:name="Intense Emphasis" w:uiPriority="10" w:qFormat="1"/>
    <w:lsdException w:name="Subtle Reference" w:uiPriority="31"/>
    <w:lsdException w:name="Intense Reference" w:semiHidden="1"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Body H1-2"/>
    <w:uiPriority w:val="29"/>
    <w:unhideWhenUsed/>
    <w:qFormat/>
    <w:rsid w:val="008E1F0B"/>
    <w:pPr>
      <w:spacing w:after="120"/>
    </w:pPr>
    <w:rPr>
      <w:sz w:val="20"/>
    </w:rPr>
  </w:style>
  <w:style w:type="paragraph" w:styleId="1">
    <w:name w:val="heading 1"/>
    <w:next w:val="a2"/>
    <w:link w:val="1Char"/>
    <w:qFormat/>
    <w:rsid w:val="00BF2211"/>
    <w:pPr>
      <w:keepNext/>
      <w:keepLines/>
      <w:pageBreakBefore/>
      <w:numPr>
        <w:numId w:val="7"/>
      </w:numPr>
      <w:pBdr>
        <w:bottom w:val="single" w:sz="4" w:space="1" w:color="0082FC" w:themeColor="accent1"/>
      </w:pBdr>
      <w:tabs>
        <w:tab w:val="left" w:pos="540"/>
      </w:tabs>
      <w:spacing w:before="240" w:line="240" w:lineRule="auto"/>
      <w:ind w:left="540" w:hanging="540"/>
      <w:outlineLvl w:val="0"/>
    </w:pPr>
    <w:rPr>
      <w:rFonts w:asciiTheme="majorHAnsi" w:eastAsiaTheme="majorEastAsia" w:hAnsiTheme="majorHAnsi" w:cstheme="majorBidi"/>
      <w:b/>
      <w:bCs/>
      <w:color w:val="0082FC" w:themeColor="accent1"/>
      <w:sz w:val="36"/>
      <w:szCs w:val="28"/>
    </w:rPr>
  </w:style>
  <w:style w:type="paragraph" w:styleId="20">
    <w:name w:val="heading 2"/>
    <w:basedOn w:val="1"/>
    <w:next w:val="a2"/>
    <w:link w:val="2Char"/>
    <w:qFormat/>
    <w:rsid w:val="00D132CB"/>
    <w:pPr>
      <w:pageBreakBefore w:val="0"/>
      <w:numPr>
        <w:ilvl w:val="1"/>
      </w:numPr>
      <w:pBdr>
        <w:bottom w:val="none" w:sz="0" w:space="0" w:color="auto"/>
      </w:pBdr>
      <w:tabs>
        <w:tab w:val="clear" w:pos="540"/>
        <w:tab w:val="left" w:pos="900"/>
      </w:tabs>
      <w:spacing w:before="200" w:after="40"/>
      <w:ind w:left="900" w:hanging="900"/>
      <w:outlineLvl w:val="1"/>
    </w:pPr>
    <w:rPr>
      <w:bCs w:val="0"/>
      <w:sz w:val="28"/>
      <w:szCs w:val="26"/>
    </w:rPr>
  </w:style>
  <w:style w:type="paragraph" w:styleId="3">
    <w:name w:val="heading 3"/>
    <w:basedOn w:val="20"/>
    <w:next w:val="a2"/>
    <w:link w:val="3Char"/>
    <w:uiPriority w:val="2"/>
    <w:qFormat/>
    <w:rsid w:val="00D132CB"/>
    <w:pPr>
      <w:numPr>
        <w:ilvl w:val="2"/>
      </w:numPr>
      <w:tabs>
        <w:tab w:val="clear" w:pos="900"/>
        <w:tab w:val="left" w:pos="1080"/>
      </w:tabs>
      <w:ind w:left="1080" w:hanging="1080"/>
      <w:outlineLvl w:val="2"/>
    </w:pPr>
    <w:rPr>
      <w:bCs/>
      <w:sz w:val="24"/>
    </w:rPr>
  </w:style>
  <w:style w:type="paragraph" w:styleId="40">
    <w:name w:val="heading 4"/>
    <w:basedOn w:val="3"/>
    <w:next w:val="a2"/>
    <w:link w:val="4Char"/>
    <w:uiPriority w:val="4"/>
    <w:qFormat/>
    <w:rsid w:val="0022736D"/>
    <w:pPr>
      <w:numPr>
        <w:ilvl w:val="3"/>
      </w:numPr>
      <w:tabs>
        <w:tab w:val="clear" w:pos="1080"/>
        <w:tab w:val="left" w:pos="1260"/>
      </w:tabs>
      <w:ind w:left="1260" w:hanging="1260"/>
      <w:outlineLvl w:val="3"/>
    </w:pPr>
    <w:rPr>
      <w:bCs w:val="0"/>
      <w:iCs/>
      <w:sz w:val="22"/>
    </w:rPr>
  </w:style>
  <w:style w:type="paragraph" w:styleId="50">
    <w:name w:val="heading 5"/>
    <w:basedOn w:val="40"/>
    <w:next w:val="a2"/>
    <w:link w:val="5Char"/>
    <w:uiPriority w:val="17"/>
    <w:qFormat/>
    <w:rsid w:val="006109AD"/>
    <w:pPr>
      <w:numPr>
        <w:ilvl w:val="4"/>
      </w:numPr>
      <w:ind w:left="1260" w:hanging="1260"/>
      <w:outlineLvl w:val="4"/>
    </w:pPr>
  </w:style>
  <w:style w:type="paragraph" w:styleId="6">
    <w:name w:val="heading 6"/>
    <w:basedOn w:val="50"/>
    <w:next w:val="a2"/>
    <w:link w:val="6Char"/>
    <w:uiPriority w:val="18"/>
    <w:qFormat/>
    <w:rsid w:val="007070A1"/>
    <w:pPr>
      <w:numPr>
        <w:ilvl w:val="5"/>
      </w:numPr>
      <w:tabs>
        <w:tab w:val="left" w:pos="1440"/>
      </w:tabs>
      <w:ind w:left="0" w:firstLine="0"/>
      <w:outlineLvl w:val="5"/>
    </w:pPr>
    <w:rPr>
      <w:b w:val="0"/>
      <w:i/>
      <w:iCs w:val="0"/>
      <w:sz w:val="20"/>
    </w:rPr>
  </w:style>
  <w:style w:type="paragraph" w:styleId="7">
    <w:name w:val="heading 7"/>
    <w:basedOn w:val="6"/>
    <w:next w:val="31"/>
    <w:link w:val="7Char"/>
    <w:uiPriority w:val="19"/>
    <w:semiHidden/>
    <w:rsid w:val="00621C32"/>
    <w:pPr>
      <w:tabs>
        <w:tab w:val="left" w:pos="2430"/>
      </w:tabs>
      <w:outlineLvl w:val="6"/>
    </w:pPr>
    <w:rPr>
      <w:iCs/>
    </w:rPr>
  </w:style>
  <w:style w:type="paragraph" w:styleId="8">
    <w:name w:val="heading 8"/>
    <w:basedOn w:val="7"/>
    <w:next w:val="31"/>
    <w:link w:val="8Char"/>
    <w:uiPriority w:val="20"/>
    <w:semiHidden/>
    <w:rsid w:val="00621C32"/>
    <w:pPr>
      <w:tabs>
        <w:tab w:val="clear" w:pos="2430"/>
        <w:tab w:val="left" w:pos="2592"/>
      </w:tabs>
      <w:outlineLvl w:val="7"/>
    </w:pPr>
    <w:rPr>
      <w:szCs w:val="20"/>
    </w:rPr>
  </w:style>
  <w:style w:type="paragraph" w:styleId="9">
    <w:name w:val="heading 9"/>
    <w:basedOn w:val="8"/>
    <w:next w:val="31"/>
    <w:link w:val="9Char"/>
    <w:uiPriority w:val="21"/>
    <w:semiHidden/>
    <w:rsid w:val="00621C32"/>
    <w:pPr>
      <w:tabs>
        <w:tab w:val="clear" w:pos="2592"/>
        <w:tab w:val="left" w:pos="2765"/>
      </w:tabs>
      <w:outlineLvl w:val="8"/>
    </w:pPr>
    <w:rPr>
      <w:iCs w:val="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Reference">
    <w:name w:val="Reference"/>
    <w:basedOn w:val="a1"/>
    <w:uiPriority w:val="22"/>
    <w:qFormat/>
    <w:rsid w:val="00F41719"/>
    <w:pPr>
      <w:numPr>
        <w:numId w:val="5"/>
      </w:numPr>
      <w:spacing w:before="120"/>
      <w:ind w:left="540" w:hanging="540"/>
    </w:pPr>
  </w:style>
  <w:style w:type="paragraph" w:customStyle="1" w:styleId="TableText">
    <w:name w:val="Table Text"/>
    <w:aliases w:val="Subtle Body Text,Cell Body"/>
    <w:basedOn w:val="a1"/>
    <w:link w:val="TableTextChar"/>
    <w:uiPriority w:val="15"/>
    <w:qFormat/>
    <w:rsid w:val="004271EB"/>
    <w:pPr>
      <w:spacing w:before="120" w:line="240" w:lineRule="atLeast"/>
    </w:pPr>
    <w:rPr>
      <w:color w:val="262626" w:themeColor="text1" w:themeTint="D9"/>
    </w:rPr>
  </w:style>
  <w:style w:type="paragraph" w:customStyle="1" w:styleId="TableTitle">
    <w:name w:val="Table Title"/>
    <w:basedOn w:val="a6"/>
    <w:uiPriority w:val="21"/>
    <w:qFormat/>
    <w:rsid w:val="00455388"/>
    <w:pPr>
      <w:spacing w:after="80"/>
    </w:pPr>
    <w:rPr>
      <w:sz w:val="20"/>
      <w:szCs w:val="20"/>
    </w:rPr>
  </w:style>
  <w:style w:type="paragraph" w:styleId="a6">
    <w:name w:val="caption"/>
    <w:aliases w:val="Caption (table or figure)"/>
    <w:basedOn w:val="a1"/>
    <w:next w:val="a1"/>
    <w:link w:val="Char"/>
    <w:uiPriority w:val="35"/>
    <w:qFormat/>
    <w:rsid w:val="00455388"/>
    <w:pPr>
      <w:spacing w:before="120" w:after="240" w:line="240" w:lineRule="auto"/>
    </w:pPr>
    <w:rPr>
      <w:bCs/>
      <w:i/>
      <w:color w:val="3E434A" w:themeColor="text2"/>
      <w:sz w:val="18"/>
      <w:szCs w:val="18"/>
    </w:rPr>
  </w:style>
  <w:style w:type="character" w:customStyle="1" w:styleId="1Char">
    <w:name w:val="标题 1 Char"/>
    <w:basedOn w:val="a3"/>
    <w:link w:val="1"/>
    <w:uiPriority w:val="13"/>
    <w:rsid w:val="0024454A"/>
    <w:rPr>
      <w:rFonts w:asciiTheme="majorHAnsi" w:eastAsiaTheme="majorEastAsia" w:hAnsiTheme="majorHAnsi" w:cstheme="majorBidi"/>
      <w:b/>
      <w:bCs/>
      <w:color w:val="0082FC" w:themeColor="accent1"/>
      <w:sz w:val="36"/>
      <w:szCs w:val="28"/>
    </w:rPr>
  </w:style>
  <w:style w:type="character" w:customStyle="1" w:styleId="2Char">
    <w:name w:val="标题 2 Char"/>
    <w:basedOn w:val="a3"/>
    <w:link w:val="20"/>
    <w:uiPriority w:val="14"/>
    <w:rsid w:val="0024454A"/>
    <w:rPr>
      <w:rFonts w:asciiTheme="majorHAnsi" w:eastAsiaTheme="majorEastAsia" w:hAnsiTheme="majorHAnsi" w:cstheme="majorBidi"/>
      <w:b/>
      <w:color w:val="0082FC" w:themeColor="accent1"/>
      <w:sz w:val="28"/>
      <w:szCs w:val="26"/>
    </w:rPr>
  </w:style>
  <w:style w:type="character" w:customStyle="1" w:styleId="3Char">
    <w:name w:val="标题 3 Char"/>
    <w:basedOn w:val="a3"/>
    <w:link w:val="3"/>
    <w:uiPriority w:val="2"/>
    <w:rsid w:val="0024454A"/>
    <w:rPr>
      <w:rFonts w:asciiTheme="majorHAnsi" w:eastAsiaTheme="majorEastAsia" w:hAnsiTheme="majorHAnsi" w:cstheme="majorBidi"/>
      <w:b/>
      <w:bCs/>
      <w:color w:val="0082FC" w:themeColor="accent1"/>
      <w:sz w:val="24"/>
      <w:szCs w:val="26"/>
    </w:rPr>
  </w:style>
  <w:style w:type="paragraph" w:styleId="a7">
    <w:name w:val="Body Text Indent"/>
    <w:aliases w:val="Body H3"/>
    <w:basedOn w:val="a1"/>
    <w:link w:val="Char0"/>
    <w:uiPriority w:val="99"/>
    <w:unhideWhenUsed/>
    <w:qFormat/>
    <w:rsid w:val="00455388"/>
    <w:pPr>
      <w:ind w:left="360"/>
    </w:pPr>
  </w:style>
  <w:style w:type="character" w:customStyle="1" w:styleId="Char0">
    <w:name w:val="正文文本缩进 Char"/>
    <w:aliases w:val="Body H3 Char"/>
    <w:basedOn w:val="a3"/>
    <w:link w:val="a7"/>
    <w:uiPriority w:val="99"/>
    <w:rsid w:val="00977E0B"/>
    <w:rPr>
      <w:rFonts w:eastAsiaTheme="minorEastAsia"/>
      <w:sz w:val="20"/>
    </w:rPr>
  </w:style>
  <w:style w:type="character" w:customStyle="1" w:styleId="4Char">
    <w:name w:val="标题 4 Char"/>
    <w:basedOn w:val="a3"/>
    <w:link w:val="40"/>
    <w:uiPriority w:val="4"/>
    <w:rsid w:val="0024454A"/>
    <w:rPr>
      <w:rFonts w:asciiTheme="majorHAnsi" w:eastAsiaTheme="majorEastAsia" w:hAnsiTheme="majorHAnsi" w:cstheme="majorBidi"/>
      <w:b/>
      <w:iCs/>
      <w:color w:val="0082FC" w:themeColor="accent1"/>
      <w:szCs w:val="26"/>
    </w:rPr>
  </w:style>
  <w:style w:type="paragraph" w:styleId="21">
    <w:name w:val="Body Text Indent 2"/>
    <w:aliases w:val="Body H4"/>
    <w:basedOn w:val="a1"/>
    <w:link w:val="2Char0"/>
    <w:uiPriority w:val="5"/>
    <w:semiHidden/>
    <w:qFormat/>
    <w:rsid w:val="00455388"/>
    <w:pPr>
      <w:ind w:left="720"/>
    </w:pPr>
  </w:style>
  <w:style w:type="character" w:customStyle="1" w:styleId="2Char0">
    <w:name w:val="正文文本缩进 2 Char"/>
    <w:aliases w:val="Body H4 Char"/>
    <w:basedOn w:val="a3"/>
    <w:link w:val="21"/>
    <w:uiPriority w:val="5"/>
    <w:semiHidden/>
    <w:rsid w:val="00781F0C"/>
    <w:rPr>
      <w:rFonts w:eastAsiaTheme="minorEastAsia"/>
      <w:sz w:val="20"/>
    </w:rPr>
  </w:style>
  <w:style w:type="character" w:customStyle="1" w:styleId="5Char">
    <w:name w:val="标题 5 Char"/>
    <w:basedOn w:val="a3"/>
    <w:link w:val="50"/>
    <w:uiPriority w:val="17"/>
    <w:rsid w:val="00781F0C"/>
    <w:rPr>
      <w:rFonts w:asciiTheme="majorHAnsi" w:eastAsiaTheme="majorEastAsia" w:hAnsiTheme="majorHAnsi" w:cstheme="majorBidi"/>
      <w:b/>
      <w:iCs/>
      <w:color w:val="0082FC" w:themeColor="accent1"/>
      <w:szCs w:val="26"/>
    </w:rPr>
  </w:style>
  <w:style w:type="paragraph" w:styleId="31">
    <w:name w:val="Body Text Indent 3"/>
    <w:aliases w:val="Body H5"/>
    <w:basedOn w:val="a1"/>
    <w:link w:val="3Char0"/>
    <w:uiPriority w:val="7"/>
    <w:semiHidden/>
    <w:qFormat/>
    <w:rsid w:val="00455388"/>
    <w:pPr>
      <w:ind w:left="1080"/>
    </w:pPr>
    <w:rPr>
      <w:szCs w:val="16"/>
    </w:rPr>
  </w:style>
  <w:style w:type="character" w:customStyle="1" w:styleId="3Char0">
    <w:name w:val="正文文本缩进 3 Char"/>
    <w:aliases w:val="Body H5 Char"/>
    <w:basedOn w:val="a3"/>
    <w:link w:val="31"/>
    <w:uiPriority w:val="7"/>
    <w:semiHidden/>
    <w:rsid w:val="00455388"/>
    <w:rPr>
      <w:sz w:val="20"/>
      <w:szCs w:val="16"/>
    </w:rPr>
  </w:style>
  <w:style w:type="paragraph" w:styleId="a">
    <w:name w:val="List Bullet"/>
    <w:basedOn w:val="a1"/>
    <w:uiPriority w:val="26"/>
    <w:qFormat/>
    <w:rsid w:val="00F602AA"/>
    <w:pPr>
      <w:numPr>
        <w:numId w:val="1"/>
      </w:numPr>
    </w:pPr>
  </w:style>
  <w:style w:type="paragraph" w:styleId="2">
    <w:name w:val="List Bullet 2"/>
    <w:basedOn w:val="a1"/>
    <w:uiPriority w:val="27"/>
    <w:qFormat/>
    <w:rsid w:val="00F602AA"/>
    <w:pPr>
      <w:numPr>
        <w:numId w:val="2"/>
      </w:numPr>
    </w:pPr>
  </w:style>
  <w:style w:type="paragraph" w:styleId="30">
    <w:name w:val="List Bullet 3"/>
    <w:basedOn w:val="a1"/>
    <w:uiPriority w:val="28"/>
    <w:qFormat/>
    <w:rsid w:val="00F602AA"/>
    <w:pPr>
      <w:numPr>
        <w:numId w:val="15"/>
      </w:numPr>
    </w:pPr>
  </w:style>
  <w:style w:type="paragraph" w:styleId="4">
    <w:name w:val="List Bullet 4"/>
    <w:basedOn w:val="a1"/>
    <w:uiPriority w:val="29"/>
    <w:qFormat/>
    <w:rsid w:val="001E0B46"/>
    <w:pPr>
      <w:numPr>
        <w:numId w:val="3"/>
      </w:numPr>
    </w:pPr>
    <w:rPr>
      <w:color w:val="3E434A" w:themeColor="text2"/>
    </w:rPr>
  </w:style>
  <w:style w:type="paragraph" w:styleId="5">
    <w:name w:val="List Bullet 5"/>
    <w:basedOn w:val="a1"/>
    <w:uiPriority w:val="99"/>
    <w:unhideWhenUsed/>
    <w:qFormat/>
    <w:rsid w:val="00455388"/>
    <w:pPr>
      <w:numPr>
        <w:numId w:val="4"/>
      </w:numPr>
    </w:pPr>
    <w:rPr>
      <w:color w:val="3E434A" w:themeColor="text2"/>
    </w:rPr>
  </w:style>
  <w:style w:type="paragraph" w:styleId="a8">
    <w:name w:val="Title"/>
    <w:basedOn w:val="a1"/>
    <w:next w:val="a1"/>
    <w:link w:val="Char1"/>
    <w:uiPriority w:val="31"/>
    <w:qFormat/>
    <w:rsid w:val="00455388"/>
    <w:pPr>
      <w:spacing w:before="80" w:after="80" w:line="240" w:lineRule="auto"/>
      <w:ind w:left="360"/>
    </w:pPr>
    <w:rPr>
      <w:rFonts w:asciiTheme="majorHAnsi" w:eastAsiaTheme="majorEastAsia" w:hAnsiTheme="majorHAnsi" w:cstheme="majorBidi"/>
      <w:b/>
      <w:color w:val="0082FC" w:themeColor="accent1"/>
      <w:spacing w:val="5"/>
      <w:kern w:val="28"/>
      <w:sz w:val="48"/>
      <w:szCs w:val="52"/>
    </w:rPr>
  </w:style>
  <w:style w:type="character" w:customStyle="1" w:styleId="Char1">
    <w:name w:val="标题 Char"/>
    <w:basedOn w:val="a3"/>
    <w:link w:val="a8"/>
    <w:uiPriority w:val="31"/>
    <w:rsid w:val="00455388"/>
    <w:rPr>
      <w:rFonts w:asciiTheme="majorHAnsi" w:eastAsiaTheme="majorEastAsia" w:hAnsiTheme="majorHAnsi" w:cstheme="majorBidi"/>
      <w:b/>
      <w:color w:val="0082FC" w:themeColor="accent1"/>
      <w:spacing w:val="5"/>
      <w:kern w:val="28"/>
      <w:sz w:val="48"/>
      <w:szCs w:val="52"/>
    </w:rPr>
  </w:style>
  <w:style w:type="paragraph" w:styleId="a2">
    <w:name w:val="Body Text"/>
    <w:basedOn w:val="a1"/>
    <w:link w:val="Char2"/>
    <w:uiPriority w:val="3"/>
    <w:qFormat/>
    <w:rsid w:val="006904CC"/>
    <w:pPr>
      <w:spacing w:before="120" w:after="240"/>
    </w:pPr>
  </w:style>
  <w:style w:type="character" w:customStyle="1" w:styleId="Char2">
    <w:name w:val="正文文本 Char"/>
    <w:basedOn w:val="a3"/>
    <w:link w:val="a2"/>
    <w:uiPriority w:val="3"/>
    <w:rsid w:val="0024454A"/>
    <w:rPr>
      <w:rFonts w:eastAsiaTheme="minorEastAsia"/>
      <w:sz w:val="20"/>
    </w:rPr>
  </w:style>
  <w:style w:type="character" w:customStyle="1" w:styleId="BoldBulletCover">
    <w:name w:val="Bold Bullet Cover"/>
    <w:basedOn w:val="a3"/>
    <w:uiPriority w:val="2"/>
    <w:qFormat/>
    <w:rsid w:val="006E41BF"/>
    <w:rPr>
      <w:rFonts w:cstheme="majorHAnsi"/>
      <w:b/>
      <w:color w:val="0082FC" w:themeColor="accent1"/>
    </w:rPr>
  </w:style>
  <w:style w:type="paragraph" w:styleId="a9">
    <w:name w:val="Block Text"/>
    <w:basedOn w:val="a1"/>
    <w:uiPriority w:val="23"/>
    <w:unhideWhenUsed/>
    <w:qFormat/>
    <w:rsid w:val="00455388"/>
    <w:pPr>
      <w:pBdr>
        <w:top w:val="single" w:sz="2" w:space="10" w:color="EDEF28" w:themeColor="accent6"/>
        <w:left w:val="single" w:sz="2" w:space="10" w:color="EDEF28" w:themeColor="accent6"/>
        <w:bottom w:val="single" w:sz="2" w:space="10" w:color="EDEF28" w:themeColor="accent6"/>
        <w:right w:val="single" w:sz="2" w:space="10" w:color="EDEF28" w:themeColor="accent6"/>
      </w:pBdr>
      <w:shd w:val="clear" w:color="auto" w:fill="F8F8F8"/>
      <w:spacing w:before="120"/>
      <w:ind w:left="115" w:right="115"/>
    </w:pPr>
    <w:rPr>
      <w:i/>
      <w:iCs/>
      <w:color w:val="0082FC" w:themeColor="accent1"/>
    </w:rPr>
  </w:style>
  <w:style w:type="character" w:styleId="aa">
    <w:name w:val="Strong"/>
    <w:aliases w:val="Bold"/>
    <w:basedOn w:val="a3"/>
    <w:uiPriority w:val="12"/>
    <w:qFormat/>
    <w:rsid w:val="00455388"/>
    <w:rPr>
      <w:b/>
      <w:bCs/>
      <w:color w:val="auto"/>
    </w:rPr>
  </w:style>
  <w:style w:type="paragraph" w:styleId="ab">
    <w:name w:val="Quote"/>
    <w:basedOn w:val="a1"/>
    <w:next w:val="a1"/>
    <w:link w:val="Char3"/>
    <w:uiPriority w:val="99"/>
    <w:semiHidden/>
    <w:qFormat/>
    <w:rsid w:val="00455388"/>
    <w:pPr>
      <w:spacing w:before="120" w:line="240" w:lineRule="auto"/>
      <w:ind w:left="360" w:right="720"/>
    </w:pPr>
    <w:rPr>
      <w:rFonts w:ascii="Palatino" w:hAnsi="Palatino"/>
      <w:i/>
      <w:iCs/>
      <w:color w:val="0082FC" w:themeColor="accent1"/>
    </w:rPr>
  </w:style>
  <w:style w:type="character" w:customStyle="1" w:styleId="Char3">
    <w:name w:val="引用 Char"/>
    <w:basedOn w:val="a3"/>
    <w:link w:val="ab"/>
    <w:uiPriority w:val="99"/>
    <w:semiHidden/>
    <w:rsid w:val="005B0D22"/>
    <w:rPr>
      <w:rFonts w:ascii="Palatino" w:eastAsiaTheme="minorEastAsia" w:hAnsi="Palatino"/>
      <w:i/>
      <w:iCs/>
      <w:color w:val="0082FC" w:themeColor="accent1"/>
      <w:sz w:val="20"/>
    </w:rPr>
  </w:style>
  <w:style w:type="character" w:styleId="ac">
    <w:name w:val="Intense Emphasis"/>
    <w:basedOn w:val="a3"/>
    <w:uiPriority w:val="10"/>
    <w:qFormat/>
    <w:rsid w:val="005E5B98"/>
    <w:rPr>
      <w:b/>
      <w:bCs/>
      <w:i/>
      <w:iCs/>
      <w:color w:val="262626" w:themeColor="text1" w:themeTint="D9"/>
    </w:rPr>
  </w:style>
  <w:style w:type="character" w:customStyle="1" w:styleId="6Char">
    <w:name w:val="标题 6 Char"/>
    <w:basedOn w:val="a3"/>
    <w:link w:val="6"/>
    <w:uiPriority w:val="18"/>
    <w:rsid w:val="007070A1"/>
    <w:rPr>
      <w:rFonts w:asciiTheme="majorHAnsi" w:eastAsiaTheme="majorEastAsia" w:hAnsiTheme="majorHAnsi" w:cstheme="majorBidi"/>
      <w:i/>
      <w:color w:val="0082FC" w:themeColor="accent1"/>
      <w:sz w:val="20"/>
      <w:szCs w:val="26"/>
    </w:rPr>
  </w:style>
  <w:style w:type="character" w:customStyle="1" w:styleId="7Char">
    <w:name w:val="标题 7 Char"/>
    <w:basedOn w:val="a3"/>
    <w:link w:val="7"/>
    <w:uiPriority w:val="19"/>
    <w:semiHidden/>
    <w:rsid w:val="00781F0C"/>
    <w:rPr>
      <w:rFonts w:asciiTheme="majorHAnsi" w:eastAsiaTheme="majorEastAsia" w:hAnsiTheme="majorHAnsi" w:cstheme="majorBidi"/>
      <w:i/>
      <w:iCs/>
      <w:color w:val="0082FC" w:themeColor="accent1"/>
      <w:sz w:val="20"/>
      <w:szCs w:val="26"/>
    </w:rPr>
  </w:style>
  <w:style w:type="character" w:customStyle="1" w:styleId="8Char">
    <w:name w:val="标题 8 Char"/>
    <w:basedOn w:val="a3"/>
    <w:link w:val="8"/>
    <w:uiPriority w:val="20"/>
    <w:semiHidden/>
    <w:rsid w:val="00781F0C"/>
    <w:rPr>
      <w:rFonts w:asciiTheme="majorHAnsi" w:eastAsiaTheme="majorEastAsia" w:hAnsiTheme="majorHAnsi" w:cstheme="majorBidi"/>
      <w:i/>
      <w:iCs/>
      <w:color w:val="0082FC" w:themeColor="accent1"/>
      <w:sz w:val="20"/>
      <w:szCs w:val="20"/>
    </w:rPr>
  </w:style>
  <w:style w:type="character" w:customStyle="1" w:styleId="9Char">
    <w:name w:val="标题 9 Char"/>
    <w:basedOn w:val="a3"/>
    <w:link w:val="9"/>
    <w:uiPriority w:val="21"/>
    <w:semiHidden/>
    <w:rsid w:val="00781F0C"/>
    <w:rPr>
      <w:rFonts w:asciiTheme="majorHAnsi" w:eastAsiaTheme="majorEastAsia" w:hAnsiTheme="majorHAnsi" w:cstheme="majorBidi"/>
      <w:i/>
      <w:color w:val="0082FC" w:themeColor="accent1"/>
      <w:sz w:val="20"/>
      <w:szCs w:val="20"/>
    </w:rPr>
  </w:style>
  <w:style w:type="paragraph" w:styleId="ad">
    <w:name w:val="footer"/>
    <w:basedOn w:val="a1"/>
    <w:link w:val="Char4"/>
    <w:uiPriority w:val="49"/>
    <w:rsid w:val="00621C32"/>
    <w:pPr>
      <w:tabs>
        <w:tab w:val="center" w:pos="4680"/>
        <w:tab w:val="right" w:pos="9360"/>
      </w:tabs>
      <w:spacing w:before="120" w:after="0" w:line="240" w:lineRule="auto"/>
    </w:pPr>
    <w:rPr>
      <w:color w:val="808080" w:themeColor="background1" w:themeShade="80"/>
      <w:sz w:val="16"/>
    </w:rPr>
  </w:style>
  <w:style w:type="character" w:customStyle="1" w:styleId="Char4">
    <w:name w:val="页脚 Char"/>
    <w:basedOn w:val="a3"/>
    <w:link w:val="ad"/>
    <w:uiPriority w:val="49"/>
    <w:rsid w:val="00621C32"/>
    <w:rPr>
      <w:rFonts w:eastAsiaTheme="minorEastAsia"/>
      <w:color w:val="808080" w:themeColor="background1" w:themeShade="80"/>
      <w:sz w:val="16"/>
    </w:rPr>
  </w:style>
  <w:style w:type="paragraph" w:styleId="ae">
    <w:name w:val="header"/>
    <w:basedOn w:val="a1"/>
    <w:link w:val="Char5"/>
    <w:uiPriority w:val="99"/>
    <w:rsid w:val="00621C32"/>
    <w:pPr>
      <w:tabs>
        <w:tab w:val="center" w:pos="4680"/>
        <w:tab w:val="right" w:pos="9360"/>
      </w:tabs>
      <w:spacing w:after="0" w:line="240" w:lineRule="auto"/>
      <w:jc w:val="right"/>
    </w:pPr>
    <w:rPr>
      <w:color w:val="808080" w:themeColor="background1" w:themeShade="80"/>
    </w:rPr>
  </w:style>
  <w:style w:type="character" w:customStyle="1" w:styleId="Char5">
    <w:name w:val="页眉 Char"/>
    <w:basedOn w:val="a3"/>
    <w:link w:val="ae"/>
    <w:uiPriority w:val="99"/>
    <w:rsid w:val="00621C32"/>
    <w:rPr>
      <w:rFonts w:eastAsiaTheme="minorEastAsia"/>
      <w:color w:val="808080" w:themeColor="background1" w:themeShade="80"/>
      <w:sz w:val="20"/>
    </w:rPr>
  </w:style>
  <w:style w:type="numbering" w:customStyle="1" w:styleId="Headings">
    <w:name w:val="Headings"/>
    <w:uiPriority w:val="99"/>
    <w:rsid w:val="00621C32"/>
  </w:style>
  <w:style w:type="character" w:styleId="af">
    <w:name w:val="Hyperlink"/>
    <w:basedOn w:val="a3"/>
    <w:uiPriority w:val="99"/>
    <w:rsid w:val="00481F38"/>
    <w:rPr>
      <w:color w:val="0082FC" w:themeColor="hyperlink"/>
      <w:u w:val="single"/>
    </w:rPr>
  </w:style>
  <w:style w:type="paragraph" w:styleId="af0">
    <w:name w:val="List Paragraph"/>
    <w:basedOn w:val="a1"/>
    <w:uiPriority w:val="34"/>
    <w:rsid w:val="00132CFC"/>
    <w:pPr>
      <w:ind w:left="720"/>
      <w:contextualSpacing/>
    </w:pPr>
  </w:style>
  <w:style w:type="paragraph" w:styleId="af1">
    <w:name w:val="Balloon Text"/>
    <w:basedOn w:val="a1"/>
    <w:link w:val="Char6"/>
    <w:uiPriority w:val="99"/>
    <w:semiHidden/>
    <w:unhideWhenUsed/>
    <w:rsid w:val="00134183"/>
    <w:pPr>
      <w:spacing w:after="0" w:line="240" w:lineRule="auto"/>
    </w:pPr>
    <w:rPr>
      <w:rFonts w:ascii="Segoe UI" w:hAnsi="Segoe UI" w:cs="Segoe UI"/>
      <w:sz w:val="18"/>
      <w:szCs w:val="18"/>
    </w:rPr>
  </w:style>
  <w:style w:type="character" w:customStyle="1" w:styleId="Char6">
    <w:name w:val="批注框文本 Char"/>
    <w:basedOn w:val="a3"/>
    <w:link w:val="af1"/>
    <w:uiPriority w:val="99"/>
    <w:semiHidden/>
    <w:rsid w:val="00134183"/>
    <w:rPr>
      <w:rFonts w:ascii="Segoe UI" w:eastAsiaTheme="minorEastAsia" w:hAnsi="Segoe UI" w:cs="Segoe UI"/>
      <w:sz w:val="18"/>
      <w:szCs w:val="18"/>
    </w:rPr>
  </w:style>
  <w:style w:type="paragraph" w:styleId="10">
    <w:name w:val="toc 1"/>
    <w:basedOn w:val="a1"/>
    <w:next w:val="a1"/>
    <w:autoRedefine/>
    <w:uiPriority w:val="39"/>
    <w:rsid w:val="00405743"/>
    <w:pPr>
      <w:tabs>
        <w:tab w:val="left" w:pos="360"/>
        <w:tab w:val="right" w:leader="dot" w:pos="9350"/>
      </w:tabs>
      <w:spacing w:before="120" w:line="240" w:lineRule="auto"/>
    </w:pPr>
    <w:rPr>
      <w:rFonts w:cstheme="majorHAnsi"/>
      <w:b/>
      <w:noProof/>
      <w:color w:val="0082FC" w:themeColor="accent1"/>
    </w:rPr>
  </w:style>
  <w:style w:type="paragraph" w:styleId="22">
    <w:name w:val="toc 2"/>
    <w:basedOn w:val="a1"/>
    <w:next w:val="a1"/>
    <w:autoRedefine/>
    <w:uiPriority w:val="39"/>
    <w:rsid w:val="00D44012"/>
    <w:pPr>
      <w:tabs>
        <w:tab w:val="left" w:pos="900"/>
        <w:tab w:val="right" w:leader="dot" w:pos="9350"/>
      </w:tabs>
      <w:spacing w:after="60" w:line="247" w:lineRule="auto"/>
      <w:ind w:left="360"/>
    </w:pPr>
    <w:rPr>
      <w:color w:val="0082FC" w:themeColor="accent1"/>
    </w:rPr>
  </w:style>
  <w:style w:type="paragraph" w:styleId="TOC">
    <w:name w:val="TOC Heading"/>
    <w:next w:val="a2"/>
    <w:uiPriority w:val="39"/>
    <w:semiHidden/>
    <w:rsid w:val="0055510C"/>
    <w:pPr>
      <w:spacing w:before="480" w:after="0"/>
    </w:pPr>
    <w:rPr>
      <w:rFonts w:asciiTheme="majorHAnsi" w:eastAsiaTheme="majorEastAsia" w:hAnsiTheme="majorHAnsi" w:cstheme="majorBidi"/>
      <w:b/>
      <w:bCs/>
      <w:color w:val="0082FC" w:themeColor="accent1"/>
      <w:sz w:val="32"/>
      <w:szCs w:val="28"/>
    </w:rPr>
  </w:style>
  <w:style w:type="table" w:styleId="af2">
    <w:name w:val="Table Grid"/>
    <w:aliases w:val="Bluetooth table"/>
    <w:basedOn w:val="a4"/>
    <w:uiPriority w:val="39"/>
    <w:rsid w:val="00555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25"/>
    <w:rsid w:val="0055510C"/>
    <w:pPr>
      <w:spacing w:after="0" w:line="240" w:lineRule="auto"/>
    </w:pPr>
    <w:rPr>
      <w:sz w:val="20"/>
    </w:rPr>
  </w:style>
  <w:style w:type="character" w:styleId="af4">
    <w:name w:val="annotation reference"/>
    <w:basedOn w:val="a3"/>
    <w:uiPriority w:val="99"/>
    <w:semiHidden/>
    <w:rsid w:val="0055510C"/>
    <w:rPr>
      <w:sz w:val="16"/>
      <w:szCs w:val="16"/>
    </w:rPr>
  </w:style>
  <w:style w:type="paragraph" w:styleId="af5">
    <w:name w:val="annotation text"/>
    <w:basedOn w:val="a1"/>
    <w:link w:val="Char7"/>
    <w:uiPriority w:val="99"/>
    <w:semiHidden/>
    <w:rsid w:val="0055510C"/>
    <w:pPr>
      <w:spacing w:line="240" w:lineRule="auto"/>
    </w:pPr>
    <w:rPr>
      <w:szCs w:val="20"/>
    </w:rPr>
  </w:style>
  <w:style w:type="character" w:customStyle="1" w:styleId="Char7">
    <w:name w:val="批注文字 Char"/>
    <w:basedOn w:val="a3"/>
    <w:link w:val="af5"/>
    <w:uiPriority w:val="99"/>
    <w:semiHidden/>
    <w:rsid w:val="0055510C"/>
    <w:rPr>
      <w:rFonts w:eastAsiaTheme="minorEastAsia"/>
      <w:sz w:val="20"/>
      <w:szCs w:val="20"/>
    </w:rPr>
  </w:style>
  <w:style w:type="character" w:styleId="af6">
    <w:name w:val="Placeholder Text"/>
    <w:basedOn w:val="a3"/>
    <w:uiPriority w:val="99"/>
    <w:semiHidden/>
    <w:rsid w:val="0055510C"/>
    <w:rPr>
      <w:color w:val="808080"/>
    </w:rPr>
  </w:style>
  <w:style w:type="paragraph" w:styleId="af7">
    <w:name w:val="annotation subject"/>
    <w:basedOn w:val="af5"/>
    <w:next w:val="af5"/>
    <w:link w:val="Char8"/>
    <w:uiPriority w:val="99"/>
    <w:semiHidden/>
    <w:unhideWhenUsed/>
    <w:rsid w:val="0055510C"/>
    <w:rPr>
      <w:b/>
      <w:bCs/>
    </w:rPr>
  </w:style>
  <w:style w:type="character" w:customStyle="1" w:styleId="Char8">
    <w:name w:val="批注主题 Char"/>
    <w:basedOn w:val="Char7"/>
    <w:link w:val="af7"/>
    <w:uiPriority w:val="99"/>
    <w:semiHidden/>
    <w:rsid w:val="0055510C"/>
    <w:rPr>
      <w:rFonts w:eastAsiaTheme="minorEastAsia"/>
      <w:b/>
      <w:bCs/>
      <w:sz w:val="20"/>
      <w:szCs w:val="20"/>
    </w:rPr>
  </w:style>
  <w:style w:type="character" w:customStyle="1" w:styleId="DocumentTitle">
    <w:name w:val="Document Title"/>
    <w:basedOn w:val="a3"/>
    <w:qFormat/>
    <w:rsid w:val="004C3B5F"/>
    <w:rPr>
      <w:rFonts w:ascii="Arial" w:hAnsi="Arial"/>
      <w:b/>
      <w:color w:val="0082FC" w:themeColor="accent1"/>
      <w:sz w:val="72"/>
    </w:rPr>
  </w:style>
  <w:style w:type="paragraph" w:customStyle="1" w:styleId="SubTitle">
    <w:name w:val="Sub Title"/>
    <w:basedOn w:val="a1"/>
    <w:uiPriority w:val="1"/>
    <w:qFormat/>
    <w:rsid w:val="00CB46D6"/>
    <w:pPr>
      <w:framePr w:hSpace="187" w:wrap="around" w:vAnchor="page" w:hAnchor="margin" w:y="7561"/>
      <w:spacing w:line="240" w:lineRule="auto"/>
      <w:suppressOverlap/>
    </w:pPr>
    <w:rPr>
      <w:b/>
      <w:color w:val="262626" w:themeColor="text1" w:themeTint="D9"/>
      <w:sz w:val="24"/>
    </w:rPr>
  </w:style>
  <w:style w:type="character" w:customStyle="1" w:styleId="TableHeading">
    <w:name w:val="Table Heading"/>
    <w:basedOn w:val="a3"/>
    <w:uiPriority w:val="1"/>
    <w:qFormat/>
    <w:rsid w:val="00396242"/>
    <w:rPr>
      <w:rFonts w:ascii="Arial" w:hAnsi="Arial"/>
      <w:b/>
      <w:sz w:val="20"/>
    </w:rPr>
  </w:style>
  <w:style w:type="paragraph" w:styleId="af8">
    <w:name w:val="Revision"/>
    <w:hidden/>
    <w:uiPriority w:val="99"/>
    <w:semiHidden/>
    <w:rsid w:val="00E10591"/>
    <w:pPr>
      <w:spacing w:after="0" w:line="240" w:lineRule="auto"/>
    </w:pPr>
    <w:rPr>
      <w:sz w:val="20"/>
    </w:rPr>
  </w:style>
  <w:style w:type="paragraph" w:styleId="32">
    <w:name w:val="toc 3"/>
    <w:basedOn w:val="a1"/>
    <w:next w:val="a1"/>
    <w:autoRedefine/>
    <w:uiPriority w:val="39"/>
    <w:unhideWhenUsed/>
    <w:rsid w:val="007A4987"/>
    <w:pPr>
      <w:tabs>
        <w:tab w:val="left" w:pos="1170"/>
        <w:tab w:val="right" w:leader="dot" w:pos="9350"/>
      </w:tabs>
      <w:spacing w:after="60" w:line="240" w:lineRule="auto"/>
      <w:ind w:left="360"/>
    </w:pPr>
    <w:rPr>
      <w:color w:val="0082FC" w:themeColor="accent1"/>
      <w:sz w:val="18"/>
    </w:rPr>
  </w:style>
  <w:style w:type="paragraph" w:styleId="41">
    <w:name w:val="toc 4"/>
    <w:basedOn w:val="a1"/>
    <w:next w:val="a1"/>
    <w:autoRedefine/>
    <w:uiPriority w:val="39"/>
    <w:unhideWhenUsed/>
    <w:rsid w:val="00D44012"/>
    <w:pPr>
      <w:tabs>
        <w:tab w:val="left" w:pos="1440"/>
        <w:tab w:val="right" w:leader="dot" w:pos="9350"/>
      </w:tabs>
      <w:spacing w:after="60" w:line="247" w:lineRule="auto"/>
      <w:ind w:left="360"/>
    </w:pPr>
    <w:rPr>
      <w:color w:val="0082FC" w:themeColor="accent1"/>
      <w:sz w:val="18"/>
    </w:rPr>
  </w:style>
  <w:style w:type="numbering" w:customStyle="1" w:styleId="BluetoothList">
    <w:name w:val="Bluetooth List"/>
    <w:uiPriority w:val="99"/>
    <w:rsid w:val="00F40A0A"/>
    <w:pPr>
      <w:numPr>
        <w:numId w:val="19"/>
      </w:numPr>
    </w:pPr>
  </w:style>
  <w:style w:type="character" w:customStyle="1" w:styleId="DocumentHyperlink">
    <w:name w:val="Document Hyperlink"/>
    <w:aliases w:val="Cross reference"/>
    <w:basedOn w:val="a3"/>
    <w:uiPriority w:val="4"/>
    <w:qFormat/>
    <w:rsid w:val="00B23632"/>
    <w:rPr>
      <w:color w:val="0082FC" w:themeColor="accent1"/>
    </w:rPr>
  </w:style>
  <w:style w:type="paragraph" w:customStyle="1" w:styleId="DocumentTerminologyHeading">
    <w:name w:val="Document Terminology Heading"/>
    <w:next w:val="a2"/>
    <w:uiPriority w:val="7"/>
    <w:qFormat/>
    <w:rsid w:val="00187D3C"/>
    <w:pPr>
      <w:pageBreakBefore/>
      <w:pBdr>
        <w:bottom w:val="single" w:sz="4" w:space="1" w:color="0082FC" w:themeColor="accent1"/>
      </w:pBdr>
    </w:pPr>
    <w:rPr>
      <w:rFonts w:asciiTheme="majorHAnsi" w:eastAsiaTheme="majorEastAsia" w:hAnsiTheme="majorHAnsi" w:cstheme="majorBidi"/>
      <w:b/>
      <w:bCs/>
      <w:color w:val="0082FC" w:themeColor="accent1"/>
      <w:sz w:val="36"/>
      <w:szCs w:val="28"/>
    </w:rPr>
  </w:style>
  <w:style w:type="character" w:customStyle="1" w:styleId="Italics">
    <w:name w:val="Italics"/>
    <w:uiPriority w:val="11"/>
    <w:qFormat/>
    <w:rsid w:val="00CD476F"/>
    <w:rPr>
      <w:rFonts w:cstheme="minorHAnsi"/>
      <w:i/>
      <w:szCs w:val="20"/>
    </w:rPr>
  </w:style>
  <w:style w:type="paragraph" w:customStyle="1" w:styleId="Disclaimer">
    <w:name w:val="Disclaimer"/>
    <w:uiPriority w:val="5"/>
    <w:qFormat/>
    <w:rsid w:val="00FF7D4B"/>
    <w:pPr>
      <w:spacing w:line="240" w:lineRule="auto"/>
      <w:ind w:right="187"/>
      <w:jc w:val="both"/>
    </w:pPr>
    <w:rPr>
      <w:b/>
      <w:color w:val="262626" w:themeColor="text1" w:themeTint="D9"/>
      <w:sz w:val="16"/>
    </w:rPr>
  </w:style>
  <w:style w:type="character" w:customStyle="1" w:styleId="DeleteText">
    <w:name w:val="Delete Text"/>
    <w:basedOn w:val="a3"/>
    <w:uiPriority w:val="7"/>
    <w:qFormat/>
    <w:rsid w:val="002B40C6"/>
    <w:rPr>
      <w:strike/>
      <w:dstrike w:val="0"/>
      <w:color w:val="C00000"/>
    </w:rPr>
  </w:style>
  <w:style w:type="character" w:customStyle="1" w:styleId="Modified">
    <w:name w:val="Modified"/>
    <w:aliases w:val="New Section Heading"/>
    <w:basedOn w:val="a3"/>
    <w:uiPriority w:val="99"/>
    <w:qFormat/>
    <w:rsid w:val="00C1371B"/>
    <w:rPr>
      <w:b/>
      <w:color w:val="0082FC"/>
      <w:u w:val="none"/>
    </w:rPr>
  </w:style>
  <w:style w:type="character" w:customStyle="1" w:styleId="ModifiedTitle">
    <w:name w:val="Modified Title"/>
    <w:aliases w:val="Red"/>
    <w:uiPriority w:val="6"/>
    <w:qFormat/>
    <w:rsid w:val="00972B6B"/>
    <w:rPr>
      <w:b/>
      <w:color w:val="C00000"/>
    </w:rPr>
  </w:style>
  <w:style w:type="character" w:customStyle="1" w:styleId="InstructionalText">
    <w:name w:val="Instructional Text"/>
    <w:aliases w:val="Green"/>
    <w:basedOn w:val="a3"/>
    <w:uiPriority w:val="6"/>
    <w:qFormat/>
    <w:rsid w:val="00972B6B"/>
    <w:rPr>
      <w:color w:val="008000"/>
    </w:rPr>
  </w:style>
  <w:style w:type="character" w:customStyle="1" w:styleId="ModifiedTextRed">
    <w:name w:val="Modified Text Red"/>
    <w:basedOn w:val="InstructionalText"/>
    <w:uiPriority w:val="6"/>
    <w:qFormat/>
    <w:rsid w:val="00972B6B"/>
    <w:rPr>
      <w:color w:val="C00000"/>
    </w:rPr>
  </w:style>
  <w:style w:type="character" w:styleId="af9">
    <w:name w:val="Emphasis"/>
    <w:basedOn w:val="a3"/>
    <w:uiPriority w:val="9"/>
    <w:qFormat/>
    <w:rsid w:val="0005792D"/>
    <w:rPr>
      <w:i/>
      <w:iCs/>
    </w:rPr>
  </w:style>
  <w:style w:type="character" w:customStyle="1" w:styleId="UnresolvedMention1">
    <w:name w:val="Unresolved Mention1"/>
    <w:basedOn w:val="a3"/>
    <w:uiPriority w:val="99"/>
    <w:semiHidden/>
    <w:unhideWhenUsed/>
    <w:rsid w:val="00082D10"/>
    <w:rPr>
      <w:color w:val="808080"/>
      <w:shd w:val="clear" w:color="auto" w:fill="E6E6E6"/>
    </w:rPr>
  </w:style>
  <w:style w:type="paragraph" w:customStyle="1" w:styleId="Tableheading0">
    <w:name w:val="Table heading"/>
    <w:basedOn w:val="a1"/>
    <w:uiPriority w:val="1"/>
    <w:qFormat/>
    <w:locked/>
    <w:rsid w:val="002867E4"/>
    <w:pPr>
      <w:spacing w:before="40" w:after="40"/>
    </w:pPr>
    <w:rPr>
      <w:b/>
    </w:rPr>
  </w:style>
  <w:style w:type="character" w:customStyle="1" w:styleId="Italic">
    <w:name w:val="Italic"/>
    <w:basedOn w:val="a3"/>
    <w:uiPriority w:val="2"/>
    <w:rsid w:val="002867E4"/>
    <w:rPr>
      <w:rFonts w:asciiTheme="minorHAnsi" w:hAnsiTheme="minorHAnsi"/>
      <w:i/>
    </w:rPr>
  </w:style>
  <w:style w:type="character" w:customStyle="1" w:styleId="Char">
    <w:name w:val="题注 Char"/>
    <w:aliases w:val="Caption (table or figure) Char"/>
    <w:basedOn w:val="a3"/>
    <w:link w:val="a6"/>
    <w:uiPriority w:val="35"/>
    <w:rsid w:val="002867E4"/>
    <w:rPr>
      <w:rFonts w:eastAsiaTheme="minorEastAsia"/>
      <w:bCs/>
      <w:i/>
      <w:color w:val="3E434A" w:themeColor="text2"/>
      <w:sz w:val="18"/>
      <w:szCs w:val="18"/>
    </w:rPr>
  </w:style>
  <w:style w:type="paragraph" w:customStyle="1" w:styleId="Heading06">
    <w:name w:val="Heading 06"/>
    <w:basedOn w:val="50"/>
    <w:next w:val="a2"/>
    <w:rsid w:val="002867E4"/>
    <w:pPr>
      <w:numPr>
        <w:ilvl w:val="0"/>
        <w:numId w:val="0"/>
      </w:numPr>
      <w:spacing w:after="0" w:line="276" w:lineRule="auto"/>
      <w:ind w:left="1152" w:hanging="1152"/>
      <w:outlineLvl w:val="5"/>
    </w:pPr>
    <w:rPr>
      <w:rFonts w:ascii="Arial" w:hAnsi="Arial"/>
      <w:b w:val="0"/>
      <w:color w:val="0060BC" w:themeColor="accent1" w:themeShade="BF"/>
      <w:szCs w:val="24"/>
    </w:rPr>
  </w:style>
  <w:style w:type="paragraph" w:customStyle="1" w:styleId="CaptionLabel">
    <w:name w:val="Caption Label"/>
    <w:basedOn w:val="a6"/>
    <w:link w:val="CaptionLabelChar"/>
    <w:uiPriority w:val="1"/>
    <w:rsid w:val="00F31403"/>
    <w:pPr>
      <w:spacing w:after="120"/>
    </w:pPr>
    <w:rPr>
      <w:rFonts w:ascii="Arial" w:hAnsi="Arial" w:cs="Times New Roman"/>
      <w:b/>
      <w:bCs w:val="0"/>
      <w:i w:val="0"/>
      <w:color w:val="000000" w:themeColor="text1"/>
      <w:sz w:val="20"/>
      <w:szCs w:val="20"/>
    </w:rPr>
  </w:style>
  <w:style w:type="character" w:customStyle="1" w:styleId="CaptionLabelChar">
    <w:name w:val="Caption Label Char"/>
    <w:basedOn w:val="Char"/>
    <w:link w:val="CaptionLabel"/>
    <w:uiPriority w:val="1"/>
    <w:rsid w:val="00F31403"/>
    <w:rPr>
      <w:rFonts w:ascii="Arial" w:eastAsiaTheme="minorEastAsia" w:hAnsi="Arial" w:cs="Times New Roman"/>
      <w:b/>
      <w:bCs w:val="0"/>
      <w:i w:val="0"/>
      <w:color w:val="000000" w:themeColor="text1"/>
      <w:sz w:val="20"/>
      <w:szCs w:val="20"/>
    </w:rPr>
  </w:style>
  <w:style w:type="paragraph" w:customStyle="1" w:styleId="Default">
    <w:name w:val="Default"/>
    <w:rsid w:val="0002254A"/>
    <w:pPr>
      <w:autoSpaceDE w:val="0"/>
      <w:autoSpaceDN w:val="0"/>
      <w:adjustRightInd w:val="0"/>
      <w:spacing w:after="0" w:line="240" w:lineRule="auto"/>
    </w:pPr>
    <w:rPr>
      <w:rFonts w:ascii="Arial" w:hAnsi="Arial" w:cs="Arial"/>
      <w:color w:val="000000"/>
      <w:sz w:val="24"/>
      <w:szCs w:val="24"/>
    </w:rPr>
  </w:style>
  <w:style w:type="paragraph" w:customStyle="1" w:styleId="NoteComment">
    <w:name w:val="Note/Comment"/>
    <w:basedOn w:val="a1"/>
    <w:uiPriority w:val="29"/>
    <w:qFormat/>
    <w:rsid w:val="003E5DC9"/>
    <w:pPr>
      <w:ind w:left="1008" w:hanging="648"/>
    </w:pPr>
  </w:style>
  <w:style w:type="paragraph" w:customStyle="1" w:styleId="NotesConditionals">
    <w:name w:val="Notes/Conditionals"/>
    <w:basedOn w:val="afa"/>
    <w:qFormat/>
    <w:rsid w:val="000F00E8"/>
    <w:pPr>
      <w:spacing w:before="60" w:after="92" w:line="259" w:lineRule="auto"/>
    </w:pPr>
    <w:rPr>
      <w:rFonts w:eastAsiaTheme="minorHAnsi"/>
      <w:szCs w:val="22"/>
    </w:rPr>
  </w:style>
  <w:style w:type="paragraph" w:styleId="afa">
    <w:name w:val="footnote text"/>
    <w:basedOn w:val="a1"/>
    <w:link w:val="Char9"/>
    <w:uiPriority w:val="99"/>
    <w:semiHidden/>
    <w:unhideWhenUsed/>
    <w:rsid w:val="000F00E8"/>
    <w:pPr>
      <w:spacing w:after="0" w:line="240" w:lineRule="auto"/>
    </w:pPr>
    <w:rPr>
      <w:szCs w:val="20"/>
    </w:rPr>
  </w:style>
  <w:style w:type="character" w:customStyle="1" w:styleId="Char9">
    <w:name w:val="脚注文本 Char"/>
    <w:basedOn w:val="a3"/>
    <w:link w:val="afa"/>
    <w:uiPriority w:val="99"/>
    <w:semiHidden/>
    <w:rsid w:val="000F00E8"/>
    <w:rPr>
      <w:rFonts w:eastAsiaTheme="minorEastAsia"/>
      <w:sz w:val="20"/>
      <w:szCs w:val="20"/>
    </w:rPr>
  </w:style>
  <w:style w:type="character" w:customStyle="1" w:styleId="UnresolvedMention2">
    <w:name w:val="Unresolved Mention2"/>
    <w:basedOn w:val="a3"/>
    <w:uiPriority w:val="99"/>
    <w:semiHidden/>
    <w:unhideWhenUsed/>
    <w:rsid w:val="00D3266F"/>
    <w:rPr>
      <w:color w:val="808080"/>
      <w:shd w:val="clear" w:color="auto" w:fill="E6E6E6"/>
    </w:rPr>
  </w:style>
  <w:style w:type="paragraph" w:customStyle="1" w:styleId="Copyrightbold">
    <w:name w:val="Copyright bold"/>
    <w:basedOn w:val="a1"/>
    <w:qFormat/>
    <w:rsid w:val="00CB25BA"/>
    <w:pPr>
      <w:spacing w:after="80" w:line="220" w:lineRule="exact"/>
      <w:jc w:val="both"/>
    </w:pPr>
    <w:rPr>
      <w:rFonts w:cs="Tahoma"/>
      <w:b/>
      <w:color w:val="262626" w:themeColor="text1" w:themeTint="D9"/>
      <w:sz w:val="16"/>
      <w:szCs w:val="16"/>
    </w:rPr>
  </w:style>
  <w:style w:type="character" w:customStyle="1" w:styleId="TableTextChar">
    <w:name w:val="Table Text Char"/>
    <w:aliases w:val="Subtle Body Text Char"/>
    <w:basedOn w:val="a3"/>
    <w:link w:val="TableText"/>
    <w:uiPriority w:val="15"/>
    <w:rsid w:val="004271EB"/>
    <w:rPr>
      <w:rFonts w:eastAsiaTheme="minorEastAsia"/>
      <w:color w:val="262626" w:themeColor="text1" w:themeTint="D9"/>
      <w:sz w:val="20"/>
    </w:rPr>
  </w:style>
  <w:style w:type="paragraph" w:customStyle="1" w:styleId="DocumentTerminology2">
    <w:name w:val="Document Terminology 2"/>
    <w:basedOn w:val="3"/>
    <w:uiPriority w:val="29"/>
    <w:qFormat/>
    <w:rsid w:val="005A718B"/>
    <w:pPr>
      <w:numPr>
        <w:ilvl w:val="0"/>
        <w:numId w:val="0"/>
      </w:numPr>
    </w:pPr>
  </w:style>
  <w:style w:type="paragraph" w:customStyle="1" w:styleId="Figure">
    <w:name w:val="Figure"/>
    <w:basedOn w:val="a2"/>
    <w:next w:val="a2"/>
    <w:uiPriority w:val="29"/>
    <w:qFormat/>
    <w:rsid w:val="00EE5697"/>
    <w:pPr>
      <w:keepNext/>
      <w:keepLines/>
      <w:spacing w:after="160" w:line="240" w:lineRule="atLeast"/>
    </w:pPr>
  </w:style>
  <w:style w:type="paragraph" w:customStyle="1" w:styleId="NoteInformative">
    <w:name w:val="Note/Informative"/>
    <w:next w:val="a2"/>
    <w:uiPriority w:val="29"/>
    <w:qFormat/>
    <w:rsid w:val="00562699"/>
    <w:pPr>
      <w:ind w:left="1008" w:hanging="648"/>
    </w:pPr>
    <w:rPr>
      <w:sz w:val="20"/>
    </w:rPr>
  </w:style>
  <w:style w:type="character" w:styleId="afb">
    <w:name w:val="FollowedHyperlink"/>
    <w:basedOn w:val="a3"/>
    <w:uiPriority w:val="99"/>
    <w:semiHidden/>
    <w:unhideWhenUsed/>
    <w:rsid w:val="00EB494B"/>
    <w:rPr>
      <w:color w:val="0082FC" w:themeColor="followedHyperlink"/>
      <w:u w:val="single"/>
    </w:rPr>
  </w:style>
  <w:style w:type="character" w:customStyle="1" w:styleId="UnresolvedMention3">
    <w:name w:val="Unresolved Mention3"/>
    <w:basedOn w:val="a3"/>
    <w:uiPriority w:val="99"/>
    <w:semiHidden/>
    <w:unhideWhenUsed/>
    <w:rsid w:val="00EB494B"/>
    <w:rPr>
      <w:color w:val="808080"/>
      <w:shd w:val="clear" w:color="auto" w:fill="E6E6E6"/>
    </w:rPr>
  </w:style>
  <w:style w:type="numbering" w:customStyle="1" w:styleId="BluetoothList1">
    <w:name w:val="Bluetooth List1"/>
    <w:uiPriority w:val="99"/>
    <w:rsid w:val="00F828CD"/>
  </w:style>
  <w:style w:type="character" w:customStyle="1" w:styleId="il">
    <w:name w:val="il"/>
    <w:basedOn w:val="a3"/>
    <w:rsid w:val="0030736E"/>
  </w:style>
  <w:style w:type="table" w:customStyle="1" w:styleId="Bluetoothtable1">
    <w:name w:val="Bluetooth table1"/>
    <w:basedOn w:val="a4"/>
    <w:next w:val="af2"/>
    <w:uiPriority w:val="39"/>
    <w:rsid w:val="00A41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luetoothList2">
    <w:name w:val="Bluetooth List2"/>
    <w:uiPriority w:val="99"/>
    <w:rsid w:val="00A414ED"/>
  </w:style>
  <w:style w:type="paragraph" w:styleId="a0">
    <w:name w:val="List Number"/>
    <w:basedOn w:val="a1"/>
    <w:uiPriority w:val="4"/>
    <w:rsid w:val="000F4A71"/>
    <w:pPr>
      <w:numPr>
        <w:numId w:val="63"/>
      </w:numPr>
      <w:tabs>
        <w:tab w:val="num" w:pos="450"/>
      </w:tabs>
      <w:spacing w:before="120" w:after="200"/>
      <w:ind w:left="360"/>
    </w:pPr>
    <w:rPr>
      <w:rFonts w:ascii="Arial" w:eastAsia="Times New Roman" w:hAnsi="Arial" w:cs="Times New Roman"/>
    </w:rPr>
  </w:style>
  <w:style w:type="paragraph" w:styleId="51">
    <w:name w:val="toc 5"/>
    <w:basedOn w:val="a1"/>
    <w:next w:val="a1"/>
    <w:autoRedefine/>
    <w:uiPriority w:val="39"/>
    <w:unhideWhenUsed/>
    <w:rsid w:val="00EE123F"/>
    <w:pPr>
      <w:spacing w:after="100" w:line="259" w:lineRule="auto"/>
      <w:ind w:left="880"/>
    </w:pPr>
    <w:rPr>
      <w:sz w:val="22"/>
    </w:rPr>
  </w:style>
  <w:style w:type="paragraph" w:styleId="60">
    <w:name w:val="toc 6"/>
    <w:basedOn w:val="a1"/>
    <w:next w:val="a1"/>
    <w:autoRedefine/>
    <w:uiPriority w:val="39"/>
    <w:unhideWhenUsed/>
    <w:rsid w:val="00EE123F"/>
    <w:pPr>
      <w:spacing w:after="100" w:line="259" w:lineRule="auto"/>
      <w:ind w:left="1100"/>
    </w:pPr>
    <w:rPr>
      <w:sz w:val="22"/>
    </w:rPr>
  </w:style>
  <w:style w:type="paragraph" w:styleId="70">
    <w:name w:val="toc 7"/>
    <w:basedOn w:val="a1"/>
    <w:next w:val="a1"/>
    <w:autoRedefine/>
    <w:uiPriority w:val="39"/>
    <w:unhideWhenUsed/>
    <w:rsid w:val="00EE123F"/>
    <w:pPr>
      <w:spacing w:after="100" w:line="259" w:lineRule="auto"/>
      <w:ind w:left="1320"/>
    </w:pPr>
    <w:rPr>
      <w:sz w:val="22"/>
    </w:rPr>
  </w:style>
  <w:style w:type="paragraph" w:styleId="80">
    <w:name w:val="toc 8"/>
    <w:basedOn w:val="a1"/>
    <w:next w:val="a1"/>
    <w:autoRedefine/>
    <w:uiPriority w:val="39"/>
    <w:unhideWhenUsed/>
    <w:rsid w:val="00EE123F"/>
    <w:pPr>
      <w:spacing w:after="100" w:line="259" w:lineRule="auto"/>
      <w:ind w:left="1540"/>
    </w:pPr>
    <w:rPr>
      <w:sz w:val="22"/>
    </w:rPr>
  </w:style>
  <w:style w:type="paragraph" w:styleId="90">
    <w:name w:val="toc 9"/>
    <w:basedOn w:val="a1"/>
    <w:next w:val="a1"/>
    <w:autoRedefine/>
    <w:uiPriority w:val="39"/>
    <w:unhideWhenUsed/>
    <w:rsid w:val="00EE123F"/>
    <w:pPr>
      <w:spacing w:after="100" w:line="259" w:lineRule="auto"/>
      <w:ind w:left="1760"/>
    </w:pPr>
    <w:rPr>
      <w:sz w:val="22"/>
    </w:rPr>
  </w:style>
  <w:style w:type="character" w:customStyle="1" w:styleId="UnresolvedMention">
    <w:name w:val="Unresolved Mention"/>
    <w:basedOn w:val="a3"/>
    <w:uiPriority w:val="99"/>
    <w:semiHidden/>
    <w:unhideWhenUsed/>
    <w:rsid w:val="00EE1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562866">
      <w:bodyDiv w:val="1"/>
      <w:marLeft w:val="0"/>
      <w:marRight w:val="0"/>
      <w:marTop w:val="0"/>
      <w:marBottom w:val="0"/>
      <w:divBdr>
        <w:top w:val="none" w:sz="0" w:space="0" w:color="auto"/>
        <w:left w:val="none" w:sz="0" w:space="0" w:color="auto"/>
        <w:bottom w:val="none" w:sz="0" w:space="0" w:color="auto"/>
        <w:right w:val="none" w:sz="0" w:space="0" w:color="auto"/>
      </w:divBdr>
    </w:div>
    <w:div w:id="396787451">
      <w:bodyDiv w:val="1"/>
      <w:marLeft w:val="0"/>
      <w:marRight w:val="0"/>
      <w:marTop w:val="0"/>
      <w:marBottom w:val="0"/>
      <w:divBdr>
        <w:top w:val="none" w:sz="0" w:space="0" w:color="auto"/>
        <w:left w:val="none" w:sz="0" w:space="0" w:color="auto"/>
        <w:bottom w:val="none" w:sz="0" w:space="0" w:color="auto"/>
        <w:right w:val="none" w:sz="0" w:space="0" w:color="auto"/>
      </w:divBdr>
    </w:div>
    <w:div w:id="536744474">
      <w:bodyDiv w:val="1"/>
      <w:marLeft w:val="0"/>
      <w:marRight w:val="0"/>
      <w:marTop w:val="0"/>
      <w:marBottom w:val="0"/>
      <w:divBdr>
        <w:top w:val="none" w:sz="0" w:space="0" w:color="auto"/>
        <w:left w:val="none" w:sz="0" w:space="0" w:color="auto"/>
        <w:bottom w:val="none" w:sz="0" w:space="0" w:color="auto"/>
        <w:right w:val="none" w:sz="0" w:space="0" w:color="auto"/>
      </w:divBdr>
    </w:div>
    <w:div w:id="568342612">
      <w:bodyDiv w:val="1"/>
      <w:marLeft w:val="0"/>
      <w:marRight w:val="0"/>
      <w:marTop w:val="0"/>
      <w:marBottom w:val="0"/>
      <w:divBdr>
        <w:top w:val="none" w:sz="0" w:space="0" w:color="auto"/>
        <w:left w:val="none" w:sz="0" w:space="0" w:color="auto"/>
        <w:bottom w:val="none" w:sz="0" w:space="0" w:color="auto"/>
        <w:right w:val="none" w:sz="0" w:space="0" w:color="auto"/>
      </w:divBdr>
    </w:div>
    <w:div w:id="655693731">
      <w:bodyDiv w:val="1"/>
      <w:marLeft w:val="0"/>
      <w:marRight w:val="0"/>
      <w:marTop w:val="0"/>
      <w:marBottom w:val="0"/>
      <w:divBdr>
        <w:top w:val="none" w:sz="0" w:space="0" w:color="auto"/>
        <w:left w:val="none" w:sz="0" w:space="0" w:color="auto"/>
        <w:bottom w:val="none" w:sz="0" w:space="0" w:color="auto"/>
        <w:right w:val="none" w:sz="0" w:space="0" w:color="auto"/>
      </w:divBdr>
    </w:div>
    <w:div w:id="672416031">
      <w:bodyDiv w:val="1"/>
      <w:marLeft w:val="0"/>
      <w:marRight w:val="0"/>
      <w:marTop w:val="0"/>
      <w:marBottom w:val="0"/>
      <w:divBdr>
        <w:top w:val="none" w:sz="0" w:space="0" w:color="auto"/>
        <w:left w:val="none" w:sz="0" w:space="0" w:color="auto"/>
        <w:bottom w:val="none" w:sz="0" w:space="0" w:color="auto"/>
        <w:right w:val="none" w:sz="0" w:space="0" w:color="auto"/>
      </w:divBdr>
      <w:divsChild>
        <w:div w:id="154734005">
          <w:marLeft w:val="0"/>
          <w:marRight w:val="0"/>
          <w:marTop w:val="0"/>
          <w:marBottom w:val="0"/>
          <w:divBdr>
            <w:top w:val="none" w:sz="0" w:space="0" w:color="auto"/>
            <w:left w:val="none" w:sz="0" w:space="0" w:color="auto"/>
            <w:bottom w:val="none" w:sz="0" w:space="0" w:color="auto"/>
            <w:right w:val="none" w:sz="0" w:space="0" w:color="auto"/>
          </w:divBdr>
        </w:div>
        <w:div w:id="259487049">
          <w:marLeft w:val="0"/>
          <w:marRight w:val="0"/>
          <w:marTop w:val="0"/>
          <w:marBottom w:val="0"/>
          <w:divBdr>
            <w:top w:val="none" w:sz="0" w:space="0" w:color="auto"/>
            <w:left w:val="none" w:sz="0" w:space="0" w:color="auto"/>
            <w:bottom w:val="none" w:sz="0" w:space="0" w:color="auto"/>
            <w:right w:val="none" w:sz="0" w:space="0" w:color="auto"/>
          </w:divBdr>
        </w:div>
        <w:div w:id="545601337">
          <w:marLeft w:val="0"/>
          <w:marRight w:val="0"/>
          <w:marTop w:val="0"/>
          <w:marBottom w:val="0"/>
          <w:divBdr>
            <w:top w:val="none" w:sz="0" w:space="0" w:color="auto"/>
            <w:left w:val="none" w:sz="0" w:space="0" w:color="auto"/>
            <w:bottom w:val="none" w:sz="0" w:space="0" w:color="auto"/>
            <w:right w:val="none" w:sz="0" w:space="0" w:color="auto"/>
          </w:divBdr>
        </w:div>
        <w:div w:id="690256835">
          <w:marLeft w:val="0"/>
          <w:marRight w:val="0"/>
          <w:marTop w:val="0"/>
          <w:marBottom w:val="0"/>
          <w:divBdr>
            <w:top w:val="none" w:sz="0" w:space="0" w:color="auto"/>
            <w:left w:val="none" w:sz="0" w:space="0" w:color="auto"/>
            <w:bottom w:val="none" w:sz="0" w:space="0" w:color="auto"/>
            <w:right w:val="none" w:sz="0" w:space="0" w:color="auto"/>
          </w:divBdr>
        </w:div>
        <w:div w:id="1058944417">
          <w:marLeft w:val="0"/>
          <w:marRight w:val="0"/>
          <w:marTop w:val="0"/>
          <w:marBottom w:val="0"/>
          <w:divBdr>
            <w:top w:val="none" w:sz="0" w:space="0" w:color="auto"/>
            <w:left w:val="none" w:sz="0" w:space="0" w:color="auto"/>
            <w:bottom w:val="none" w:sz="0" w:space="0" w:color="auto"/>
            <w:right w:val="none" w:sz="0" w:space="0" w:color="auto"/>
          </w:divBdr>
        </w:div>
        <w:div w:id="1831939977">
          <w:marLeft w:val="0"/>
          <w:marRight w:val="0"/>
          <w:marTop w:val="0"/>
          <w:marBottom w:val="0"/>
          <w:divBdr>
            <w:top w:val="none" w:sz="0" w:space="0" w:color="auto"/>
            <w:left w:val="none" w:sz="0" w:space="0" w:color="auto"/>
            <w:bottom w:val="none" w:sz="0" w:space="0" w:color="auto"/>
            <w:right w:val="none" w:sz="0" w:space="0" w:color="auto"/>
          </w:divBdr>
        </w:div>
        <w:div w:id="2053268801">
          <w:marLeft w:val="0"/>
          <w:marRight w:val="0"/>
          <w:marTop w:val="0"/>
          <w:marBottom w:val="0"/>
          <w:divBdr>
            <w:top w:val="none" w:sz="0" w:space="0" w:color="auto"/>
            <w:left w:val="none" w:sz="0" w:space="0" w:color="auto"/>
            <w:bottom w:val="none" w:sz="0" w:space="0" w:color="auto"/>
            <w:right w:val="none" w:sz="0" w:space="0" w:color="auto"/>
          </w:divBdr>
        </w:div>
      </w:divsChild>
    </w:div>
    <w:div w:id="755633291">
      <w:bodyDiv w:val="1"/>
      <w:marLeft w:val="0"/>
      <w:marRight w:val="0"/>
      <w:marTop w:val="0"/>
      <w:marBottom w:val="0"/>
      <w:divBdr>
        <w:top w:val="none" w:sz="0" w:space="0" w:color="auto"/>
        <w:left w:val="none" w:sz="0" w:space="0" w:color="auto"/>
        <w:bottom w:val="none" w:sz="0" w:space="0" w:color="auto"/>
        <w:right w:val="none" w:sz="0" w:space="0" w:color="auto"/>
      </w:divBdr>
    </w:div>
    <w:div w:id="793332652">
      <w:bodyDiv w:val="1"/>
      <w:marLeft w:val="0"/>
      <w:marRight w:val="0"/>
      <w:marTop w:val="0"/>
      <w:marBottom w:val="0"/>
      <w:divBdr>
        <w:top w:val="none" w:sz="0" w:space="0" w:color="auto"/>
        <w:left w:val="none" w:sz="0" w:space="0" w:color="auto"/>
        <w:bottom w:val="none" w:sz="0" w:space="0" w:color="auto"/>
        <w:right w:val="none" w:sz="0" w:space="0" w:color="auto"/>
      </w:divBdr>
    </w:div>
    <w:div w:id="1266159503">
      <w:bodyDiv w:val="1"/>
      <w:marLeft w:val="0"/>
      <w:marRight w:val="0"/>
      <w:marTop w:val="0"/>
      <w:marBottom w:val="0"/>
      <w:divBdr>
        <w:top w:val="none" w:sz="0" w:space="0" w:color="auto"/>
        <w:left w:val="none" w:sz="0" w:space="0" w:color="auto"/>
        <w:bottom w:val="none" w:sz="0" w:space="0" w:color="auto"/>
        <w:right w:val="none" w:sz="0" w:space="0" w:color="auto"/>
      </w:divBdr>
    </w:div>
    <w:div w:id="1500727380">
      <w:bodyDiv w:val="1"/>
      <w:marLeft w:val="0"/>
      <w:marRight w:val="0"/>
      <w:marTop w:val="0"/>
      <w:marBottom w:val="0"/>
      <w:divBdr>
        <w:top w:val="none" w:sz="0" w:space="0" w:color="auto"/>
        <w:left w:val="none" w:sz="0" w:space="0" w:color="auto"/>
        <w:bottom w:val="none" w:sz="0" w:space="0" w:color="auto"/>
        <w:right w:val="none" w:sz="0" w:space="0" w:color="auto"/>
      </w:divBdr>
    </w:div>
    <w:div w:id="1875535758">
      <w:bodyDiv w:val="1"/>
      <w:marLeft w:val="0"/>
      <w:marRight w:val="0"/>
      <w:marTop w:val="0"/>
      <w:marBottom w:val="0"/>
      <w:divBdr>
        <w:top w:val="none" w:sz="0" w:space="0" w:color="auto"/>
        <w:left w:val="none" w:sz="0" w:space="0" w:color="auto"/>
        <w:bottom w:val="none" w:sz="0" w:space="0" w:color="auto"/>
        <w:right w:val="none" w:sz="0" w:space="0" w:color="auto"/>
      </w:divBdr>
      <w:divsChild>
        <w:div w:id="86006074">
          <w:marLeft w:val="0"/>
          <w:marRight w:val="0"/>
          <w:marTop w:val="0"/>
          <w:marBottom w:val="0"/>
          <w:divBdr>
            <w:top w:val="none" w:sz="0" w:space="0" w:color="auto"/>
            <w:left w:val="none" w:sz="0" w:space="0" w:color="auto"/>
            <w:bottom w:val="none" w:sz="0" w:space="0" w:color="auto"/>
            <w:right w:val="none" w:sz="0" w:space="0" w:color="auto"/>
          </w:divBdr>
        </w:div>
        <w:div w:id="416899806">
          <w:marLeft w:val="0"/>
          <w:marRight w:val="0"/>
          <w:marTop w:val="0"/>
          <w:marBottom w:val="0"/>
          <w:divBdr>
            <w:top w:val="none" w:sz="0" w:space="0" w:color="auto"/>
            <w:left w:val="none" w:sz="0" w:space="0" w:color="auto"/>
            <w:bottom w:val="none" w:sz="0" w:space="0" w:color="auto"/>
            <w:right w:val="none" w:sz="0" w:space="0" w:color="auto"/>
          </w:divBdr>
        </w:div>
        <w:div w:id="1898081160">
          <w:marLeft w:val="0"/>
          <w:marRight w:val="0"/>
          <w:marTop w:val="0"/>
          <w:marBottom w:val="0"/>
          <w:divBdr>
            <w:top w:val="none" w:sz="0" w:space="0" w:color="auto"/>
            <w:left w:val="none" w:sz="0" w:space="0" w:color="auto"/>
            <w:bottom w:val="none" w:sz="0" w:space="0" w:color="auto"/>
            <w:right w:val="none" w:sz="0" w:space="0" w:color="auto"/>
          </w:divBdr>
        </w:div>
      </w:divsChild>
    </w:div>
    <w:div w:id="1890220289">
      <w:bodyDiv w:val="1"/>
      <w:marLeft w:val="0"/>
      <w:marRight w:val="0"/>
      <w:marTop w:val="0"/>
      <w:marBottom w:val="0"/>
      <w:divBdr>
        <w:top w:val="none" w:sz="0" w:space="0" w:color="auto"/>
        <w:left w:val="none" w:sz="0" w:space="0" w:color="auto"/>
        <w:bottom w:val="none" w:sz="0" w:space="0" w:color="auto"/>
        <w:right w:val="none" w:sz="0" w:space="0" w:color="auto"/>
      </w:divBdr>
    </w:div>
    <w:div w:id="1995328255">
      <w:bodyDiv w:val="1"/>
      <w:marLeft w:val="0"/>
      <w:marRight w:val="0"/>
      <w:marTop w:val="0"/>
      <w:marBottom w:val="0"/>
      <w:divBdr>
        <w:top w:val="none" w:sz="0" w:space="0" w:color="auto"/>
        <w:left w:val="none" w:sz="0" w:space="0" w:color="auto"/>
        <w:bottom w:val="none" w:sz="0" w:space="0" w:color="auto"/>
        <w:right w:val="none" w:sz="0" w:space="0" w:color="auto"/>
      </w:divBdr>
    </w:div>
    <w:div w:id="2034190649">
      <w:bodyDiv w:val="1"/>
      <w:marLeft w:val="0"/>
      <w:marRight w:val="0"/>
      <w:marTop w:val="0"/>
      <w:marBottom w:val="0"/>
      <w:divBdr>
        <w:top w:val="none" w:sz="0" w:space="0" w:color="auto"/>
        <w:left w:val="none" w:sz="0" w:space="0" w:color="auto"/>
        <w:bottom w:val="none" w:sz="0" w:space="0" w:color="auto"/>
        <w:right w:val="none" w:sz="0" w:space="0" w:color="auto"/>
      </w:divBdr>
      <w:divsChild>
        <w:div w:id="1652825353">
          <w:marLeft w:val="0"/>
          <w:marRight w:val="0"/>
          <w:marTop w:val="0"/>
          <w:marBottom w:val="0"/>
          <w:divBdr>
            <w:top w:val="none" w:sz="0" w:space="0" w:color="auto"/>
            <w:left w:val="none" w:sz="0" w:space="0" w:color="auto"/>
            <w:bottom w:val="none" w:sz="0" w:space="0" w:color="auto"/>
            <w:right w:val="none" w:sz="0" w:space="0" w:color="auto"/>
          </w:divBdr>
        </w:div>
      </w:divsChild>
    </w:div>
    <w:div w:id="2049211106">
      <w:bodyDiv w:val="1"/>
      <w:marLeft w:val="0"/>
      <w:marRight w:val="0"/>
      <w:marTop w:val="0"/>
      <w:marBottom w:val="0"/>
      <w:divBdr>
        <w:top w:val="none" w:sz="0" w:space="0" w:color="auto"/>
        <w:left w:val="none" w:sz="0" w:space="0" w:color="auto"/>
        <w:bottom w:val="none" w:sz="0" w:space="0" w:color="auto"/>
        <w:right w:val="none" w:sz="0" w:space="0" w:color="auto"/>
      </w:divBdr>
      <w:divsChild>
        <w:div w:id="2083478324">
          <w:marLeft w:val="0"/>
          <w:marRight w:val="0"/>
          <w:marTop w:val="0"/>
          <w:marBottom w:val="0"/>
          <w:divBdr>
            <w:top w:val="none" w:sz="0" w:space="0" w:color="auto"/>
            <w:left w:val="none" w:sz="0" w:space="0" w:color="auto"/>
            <w:bottom w:val="none" w:sz="0" w:space="0" w:color="auto"/>
            <w:right w:val="none" w:sz="0" w:space="0" w:color="auto"/>
          </w:divBdr>
          <w:divsChild>
            <w:div w:id="15226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6978">
      <w:bodyDiv w:val="1"/>
      <w:marLeft w:val="0"/>
      <w:marRight w:val="0"/>
      <w:marTop w:val="0"/>
      <w:marBottom w:val="0"/>
      <w:divBdr>
        <w:top w:val="none" w:sz="0" w:space="0" w:color="auto"/>
        <w:left w:val="none" w:sz="0" w:space="0" w:color="auto"/>
        <w:bottom w:val="none" w:sz="0" w:space="0" w:color="auto"/>
        <w:right w:val="none" w:sz="0" w:space="0" w:color="auto"/>
      </w:divBdr>
    </w:div>
    <w:div w:id="205573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main@bluetooth.org" TargetMode="External"/><Relationship Id="rId18" Type="http://schemas.openxmlformats.org/officeDocument/2006/relationships/footer" Target="footer2.xml"/><Relationship Id="rId26"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package" Target="embeddings/Microsoft_Visio_Drawing11.vsdx"/><Relationship Id="rId34"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package" Target="embeddings/Microsoft_Visio_Drawing122.vsdx"/><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emf"/><Relationship Id="rId29" Type="http://schemas.openxmlformats.org/officeDocument/2006/relationships/package" Target="embeddings/Microsoft_Visio_Drawing233.vsdx"/><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3.emf"/><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11/relationships/commentsExtended" Target="commentsExtended.xml"/><Relationship Id="rId28" Type="http://schemas.openxmlformats.org/officeDocument/2006/relationships/image" Target="media/image6.emf"/><Relationship Id="rId36" Type="http://schemas.microsoft.com/office/2016/09/relationships/commentsIds" Target="commentsIds.xml"/><Relationship Id="rId10" Type="http://schemas.openxmlformats.org/officeDocument/2006/relationships/webSettings" Target="webSettings.xml"/><Relationship Id="rId19" Type="http://schemas.openxmlformats.org/officeDocument/2006/relationships/header" Target="header4.xml"/><Relationship Id="rId31" Type="http://schemas.openxmlformats.org/officeDocument/2006/relationships/package" Target="embeddings/Microsoft_Visio_Drawing344.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comments" Target="comments.xml"/><Relationship Id="rId27" Type="http://schemas.openxmlformats.org/officeDocument/2006/relationships/image" Target="media/image5.png"/><Relationship Id="rId30" Type="http://schemas.openxmlformats.org/officeDocument/2006/relationships/image" Target="media/image7.emf"/><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allison\Downloads\Template_C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8328E01A8D401588C8332B8496EE08"/>
        <w:category>
          <w:name w:val="General"/>
          <w:gallery w:val="placeholder"/>
        </w:category>
        <w:types>
          <w:type w:val="bbPlcHdr"/>
        </w:types>
        <w:behaviors>
          <w:behavior w:val="content"/>
        </w:behaviors>
        <w:guid w:val="{C7823B84-4046-4ED7-BE01-EC4342606042}"/>
      </w:docPartPr>
      <w:docPartBody>
        <w:p w:rsidR="00AF1CC6" w:rsidRDefault="0075246A">
          <w:pPr>
            <w:pStyle w:val="8F8328E01A8D401588C8332B8496EE08"/>
          </w:pPr>
          <w:r w:rsidRPr="008C05EA">
            <w:rPr>
              <w:rStyle w:val="a3"/>
            </w:rPr>
            <w:t>Click here to enter text.</w:t>
          </w:r>
        </w:p>
      </w:docPartBody>
    </w:docPart>
    <w:docPart>
      <w:docPartPr>
        <w:name w:val="DefaultPlaceholder_-1854013440"/>
        <w:category>
          <w:name w:val="General"/>
          <w:gallery w:val="placeholder"/>
        </w:category>
        <w:types>
          <w:type w:val="bbPlcHdr"/>
        </w:types>
        <w:behaviors>
          <w:behavior w:val="content"/>
        </w:behaviors>
        <w:guid w:val="{52C77680-6B28-44D9-92F4-319AB47EBAE4}"/>
      </w:docPartPr>
      <w:docPartBody>
        <w:p w:rsidR="00157307" w:rsidRDefault="00157307">
          <w:r w:rsidRPr="007D4E15">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insDel="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46A"/>
    <w:rsid w:val="000035EA"/>
    <w:rsid w:val="0003605D"/>
    <w:rsid w:val="000429C5"/>
    <w:rsid w:val="0004713B"/>
    <w:rsid w:val="000547E4"/>
    <w:rsid w:val="00061F4F"/>
    <w:rsid w:val="0008163A"/>
    <w:rsid w:val="0008522D"/>
    <w:rsid w:val="000B34FD"/>
    <w:rsid w:val="000E541F"/>
    <w:rsid w:val="0010019E"/>
    <w:rsid w:val="001335F4"/>
    <w:rsid w:val="00142221"/>
    <w:rsid w:val="00146BD1"/>
    <w:rsid w:val="001501F4"/>
    <w:rsid w:val="00157307"/>
    <w:rsid w:val="00180725"/>
    <w:rsid w:val="00187BFB"/>
    <w:rsid w:val="001A4C44"/>
    <w:rsid w:val="001B5E70"/>
    <w:rsid w:val="001C5A15"/>
    <w:rsid w:val="0025447F"/>
    <w:rsid w:val="00254A30"/>
    <w:rsid w:val="002719ED"/>
    <w:rsid w:val="00272709"/>
    <w:rsid w:val="0027276C"/>
    <w:rsid w:val="00283D6C"/>
    <w:rsid w:val="002A0C34"/>
    <w:rsid w:val="002B0437"/>
    <w:rsid w:val="002B67A1"/>
    <w:rsid w:val="002E56FE"/>
    <w:rsid w:val="002F01D8"/>
    <w:rsid w:val="0030432B"/>
    <w:rsid w:val="00353E74"/>
    <w:rsid w:val="00373AE7"/>
    <w:rsid w:val="003C07D6"/>
    <w:rsid w:val="003D73D9"/>
    <w:rsid w:val="00407BAA"/>
    <w:rsid w:val="0042180F"/>
    <w:rsid w:val="00434BD1"/>
    <w:rsid w:val="00445D93"/>
    <w:rsid w:val="0047272D"/>
    <w:rsid w:val="0047660E"/>
    <w:rsid w:val="00492079"/>
    <w:rsid w:val="004C0619"/>
    <w:rsid w:val="004D77EB"/>
    <w:rsid w:val="0050223D"/>
    <w:rsid w:val="00503B5D"/>
    <w:rsid w:val="00550145"/>
    <w:rsid w:val="00557DF5"/>
    <w:rsid w:val="00575A43"/>
    <w:rsid w:val="00593AAD"/>
    <w:rsid w:val="005A542F"/>
    <w:rsid w:val="005D5813"/>
    <w:rsid w:val="005F731D"/>
    <w:rsid w:val="00612B43"/>
    <w:rsid w:val="00612F90"/>
    <w:rsid w:val="006456B6"/>
    <w:rsid w:val="00646FA0"/>
    <w:rsid w:val="00652049"/>
    <w:rsid w:val="00696DFE"/>
    <w:rsid w:val="00697963"/>
    <w:rsid w:val="006A3862"/>
    <w:rsid w:val="006B71B7"/>
    <w:rsid w:val="006C2828"/>
    <w:rsid w:val="006E3814"/>
    <w:rsid w:val="006F16D2"/>
    <w:rsid w:val="006F297F"/>
    <w:rsid w:val="00717EC1"/>
    <w:rsid w:val="00720633"/>
    <w:rsid w:val="00723CA6"/>
    <w:rsid w:val="00744D2F"/>
    <w:rsid w:val="00745FC4"/>
    <w:rsid w:val="0075246A"/>
    <w:rsid w:val="00771F34"/>
    <w:rsid w:val="00794A58"/>
    <w:rsid w:val="007D00E1"/>
    <w:rsid w:val="007D037E"/>
    <w:rsid w:val="007D32CB"/>
    <w:rsid w:val="007E2B99"/>
    <w:rsid w:val="007F028F"/>
    <w:rsid w:val="007F0DDF"/>
    <w:rsid w:val="00802331"/>
    <w:rsid w:val="00805204"/>
    <w:rsid w:val="00830A85"/>
    <w:rsid w:val="008342B8"/>
    <w:rsid w:val="00845058"/>
    <w:rsid w:val="008715E1"/>
    <w:rsid w:val="0089022F"/>
    <w:rsid w:val="008B04A7"/>
    <w:rsid w:val="008C1ADB"/>
    <w:rsid w:val="008D7A6D"/>
    <w:rsid w:val="008F1553"/>
    <w:rsid w:val="00930327"/>
    <w:rsid w:val="00932FBB"/>
    <w:rsid w:val="009447A2"/>
    <w:rsid w:val="00952428"/>
    <w:rsid w:val="00952FE5"/>
    <w:rsid w:val="00963420"/>
    <w:rsid w:val="009654D2"/>
    <w:rsid w:val="00967627"/>
    <w:rsid w:val="00967D35"/>
    <w:rsid w:val="00971AB0"/>
    <w:rsid w:val="00981CCF"/>
    <w:rsid w:val="00982F4B"/>
    <w:rsid w:val="00990A9D"/>
    <w:rsid w:val="009B4641"/>
    <w:rsid w:val="009C305B"/>
    <w:rsid w:val="009D3DBD"/>
    <w:rsid w:val="009D3DEC"/>
    <w:rsid w:val="009F7A08"/>
    <w:rsid w:val="00A25F84"/>
    <w:rsid w:val="00A26141"/>
    <w:rsid w:val="00A678B4"/>
    <w:rsid w:val="00A920C3"/>
    <w:rsid w:val="00A939A0"/>
    <w:rsid w:val="00A96B6D"/>
    <w:rsid w:val="00AC20A6"/>
    <w:rsid w:val="00AF1CC6"/>
    <w:rsid w:val="00B11891"/>
    <w:rsid w:val="00B125F1"/>
    <w:rsid w:val="00B3291D"/>
    <w:rsid w:val="00B72B86"/>
    <w:rsid w:val="00B823CC"/>
    <w:rsid w:val="00BA19E0"/>
    <w:rsid w:val="00BD5F43"/>
    <w:rsid w:val="00BE2BC1"/>
    <w:rsid w:val="00C10611"/>
    <w:rsid w:val="00C12B90"/>
    <w:rsid w:val="00C22C09"/>
    <w:rsid w:val="00C44A46"/>
    <w:rsid w:val="00C516D3"/>
    <w:rsid w:val="00C61DC5"/>
    <w:rsid w:val="00C627A4"/>
    <w:rsid w:val="00C71518"/>
    <w:rsid w:val="00C72645"/>
    <w:rsid w:val="00C8477F"/>
    <w:rsid w:val="00C9706A"/>
    <w:rsid w:val="00CB2D09"/>
    <w:rsid w:val="00CB2E42"/>
    <w:rsid w:val="00CC1EA7"/>
    <w:rsid w:val="00CD54A1"/>
    <w:rsid w:val="00CF15CB"/>
    <w:rsid w:val="00D04093"/>
    <w:rsid w:val="00D45B65"/>
    <w:rsid w:val="00D71A94"/>
    <w:rsid w:val="00D824A7"/>
    <w:rsid w:val="00DB22D3"/>
    <w:rsid w:val="00DB25FB"/>
    <w:rsid w:val="00DC681C"/>
    <w:rsid w:val="00DD63FD"/>
    <w:rsid w:val="00DE1B63"/>
    <w:rsid w:val="00E1452A"/>
    <w:rsid w:val="00E164EA"/>
    <w:rsid w:val="00E1657D"/>
    <w:rsid w:val="00E260E0"/>
    <w:rsid w:val="00E30D87"/>
    <w:rsid w:val="00E4091C"/>
    <w:rsid w:val="00E635EF"/>
    <w:rsid w:val="00E82118"/>
    <w:rsid w:val="00E86831"/>
    <w:rsid w:val="00EC4552"/>
    <w:rsid w:val="00ED3B7D"/>
    <w:rsid w:val="00EE5B76"/>
    <w:rsid w:val="00F17A2E"/>
    <w:rsid w:val="00F31510"/>
    <w:rsid w:val="00F33B28"/>
    <w:rsid w:val="00F543E1"/>
    <w:rsid w:val="00F57C1E"/>
    <w:rsid w:val="00F61EFD"/>
    <w:rsid w:val="00F72479"/>
    <w:rsid w:val="00F8142D"/>
    <w:rsid w:val="00FA0BB9"/>
    <w:rsid w:val="00FA3004"/>
    <w:rsid w:val="00FA7C51"/>
    <w:rsid w:val="00FB2742"/>
    <w:rsid w:val="00FB4019"/>
    <w:rsid w:val="00FF656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7307"/>
    <w:rPr>
      <w:color w:val="808080"/>
    </w:rPr>
  </w:style>
  <w:style w:type="paragraph" w:customStyle="1" w:styleId="8F8328E01A8D401588C8332B8496EE08">
    <w:name w:val="8F8328E01A8D401588C8332B8496EE08"/>
  </w:style>
  <w:style w:type="paragraph" w:customStyle="1" w:styleId="1204FD0CAB394D7A92F468267B973E67">
    <w:name w:val="1204FD0CAB394D7A92F468267B973E67"/>
  </w:style>
  <w:style w:type="paragraph" w:customStyle="1" w:styleId="715B3C1B4D3C4270859EB4BD1B586C1B">
    <w:name w:val="715B3C1B4D3C4270859EB4BD1B586C1B"/>
  </w:style>
  <w:style w:type="paragraph" w:customStyle="1" w:styleId="9D4ECEB8110F4999844C6863251CB73F">
    <w:name w:val="9D4ECEB8110F4999844C6863251CB73F"/>
  </w:style>
  <w:style w:type="paragraph" w:customStyle="1" w:styleId="2B299BDEB2E049339EBBAE007D897317">
    <w:name w:val="2B299BDEB2E049339EBBAE007D897317"/>
    <w:rsid w:val="00AF1CC6"/>
    <w:pPr>
      <w:spacing w:after="120" w:line="276" w:lineRule="auto"/>
    </w:pPr>
    <w:rPr>
      <w:sz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tooth 2016">
      <a:dk1>
        <a:srgbClr val="000000"/>
      </a:dk1>
      <a:lt1>
        <a:srgbClr val="FFFFFF"/>
      </a:lt1>
      <a:dk2>
        <a:srgbClr val="3E434A"/>
      </a:dk2>
      <a:lt2>
        <a:srgbClr val="BCBDBF"/>
      </a:lt2>
      <a:accent1>
        <a:srgbClr val="0082FC"/>
      </a:accent1>
      <a:accent2>
        <a:srgbClr val="40A1FD"/>
      </a:accent2>
      <a:accent3>
        <a:srgbClr val="80C1FE"/>
      </a:accent3>
      <a:accent4>
        <a:srgbClr val="CCE6FE"/>
      </a:accent4>
      <a:accent5>
        <a:srgbClr val="8CD422"/>
      </a:accent5>
      <a:accent6>
        <a:srgbClr val="EDEF28"/>
      </a:accent6>
      <a:hlink>
        <a:srgbClr val="0082FC"/>
      </a:hlink>
      <a:folHlink>
        <a:srgbClr val="0082FC"/>
      </a:folHlink>
    </a:clrScheme>
    <a:fontScheme name="SIG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Specification" ma:contentTypeID="0x0101005684A68ED4D2A84D982AA8A776C219500C004799F2228357504A812952128D3248CB" ma:contentTypeVersion="0" ma:contentTypeDescription="Specification " ma:contentTypeScope="" ma:versionID="8e5dd958a67e47fca77c51c1062fa441">
  <xsd:schema xmlns:xsd="http://www.w3.org/2001/XMLSchema" xmlns:xs="http://www.w3.org/2001/XMLSchema" xmlns:p="http://schemas.microsoft.com/office/2006/metadata/properties" xmlns:ns1="http://schemas.microsoft.com/sharepoint/v3" xmlns:ns2="cc332348-4b93-481c-a826-00b5efd6d8cb" xmlns:ns3="http://schemas.microsoft.com/sharepoint/v4" targetNamespace="http://schemas.microsoft.com/office/2006/metadata/properties" ma:root="true" ma:fieldsID="9aded6918b9f924213357c06a0e72a59" ns1:_="" ns2:_="" ns3:_="">
    <xsd:import namespace="http://schemas.microsoft.com/sharepoint/v3"/>
    <xsd:import namespace="cc332348-4b93-481c-a826-00b5efd6d8cb"/>
    <xsd:import namespace="http://schemas.microsoft.com/sharepoint/v4"/>
    <xsd:element name="properties">
      <xsd:complexType>
        <xsd:sequence>
          <xsd:element name="documentManagement">
            <xsd:complexType>
              <xsd:all>
                <xsd:element ref="ns2:SpecificationStatus"/>
                <xsd:element ref="ns2:b3f94da7128d41f9ac8d6935dfc755e0" minOccurs="0"/>
                <xsd:element ref="ns2:TaxCatchAll" minOccurs="0"/>
                <xsd:element ref="ns2:TaxCatchAllLabel" minOccurs="0"/>
                <xsd:element ref="ns2:a14e400918ad4a1f953a9961a6b1d700" minOccurs="0"/>
                <xsd:element ref="ns2:e40dd9270eaa467ea5d2c293ef4ce9d5" minOccurs="0"/>
                <xsd:element ref="ns2:d40c860a35004b4cae45a3f25a87ccb3" minOccurs="0"/>
                <xsd:element ref="ns2:ffae6c47e63c48e7ac7ef403e3387e67" minOccurs="0"/>
                <xsd:element ref="ns2:dce0bea3db71457195d934bb264453e3" minOccurs="0"/>
                <xsd:element ref="ns2:j549a530e4d34c0280002dbace63d5ef" minOccurs="0"/>
                <xsd:element ref="ns1:Comments" minOccurs="0"/>
                <xsd:element ref="ns2:InitialUploadNotificationSent" minOccurs="0"/>
                <xsd:element ref="ns2:IsReviewedDocument" minOccurs="0"/>
                <xsd:element ref="ns2:Is_x0020_Published" minOccurs="0"/>
                <xsd:element ref="ns2:ReviewerTitle" minOccurs="0"/>
                <xsd:element ref="ns2:ReviewTaskID" minOccurs="0"/>
                <xsd:element ref="ns2:ReviewRequestID" minOccurs="0"/>
                <xsd:element ref="ns2:DocumentReviewer" minOccurs="0"/>
                <xsd:element ref="ns2:MemberCompany" minOccurs="0"/>
                <xsd:element ref="ns2:MemberType" minOccurs="0"/>
                <xsd:element ref="ns2:IsTestSpecification" minOccurs="0"/>
                <xsd:element ref="ns2:CurrentVersion" minOccurs="0"/>
                <xsd:element ref="ns2:Container" minOccurs="0"/>
                <xsd:element ref="ns2:_dlc_DocId" minOccurs="0"/>
                <xsd:element ref="ns2:_dlc_DocIdUrl" minOccurs="0"/>
                <xsd:element ref="ns2:_dlc_DocIdPersistId" minOccurs="0"/>
                <xsd:element ref="ns2:DevelopmentType" minOccurs="0"/>
                <xsd:element ref="ns2:Phase" minOccurs="0"/>
                <xsd:element ref="ns2:SpecificationType" minOccurs="0"/>
                <xsd:element ref="ns3:IconOverlay" minOccurs="0"/>
                <xsd:element ref="ns1:_vti_ItemDeclaredRecord"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1" nillable="true" ma:displayName="Comments" ma:description="Comments for a document." ma:internalName="Comments">
      <xsd:simpleType>
        <xsd:restriction base="dms:Note">
          <xsd:maxLength value="500"/>
        </xsd:restriction>
      </xsd:simpleType>
    </xsd:element>
    <xsd:element name="_vti_ItemDeclaredRecord" ma:index="41" nillable="true" ma:displayName="Declared Record" ma:hidden="true" ma:internalName="_vti_ItemDeclaredRecord" ma:readOnly="true">
      <xsd:simpleType>
        <xsd:restriction base="dms:DateTime"/>
      </xsd:simpleType>
    </xsd:element>
    <xsd:element name="_vti_ItemHoldRecordStatus" ma:index="42"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332348-4b93-481c-a826-00b5efd6d8cb" elementFormDefault="qualified">
    <xsd:import namespace="http://schemas.microsoft.com/office/2006/documentManagement/types"/>
    <xsd:import namespace="http://schemas.microsoft.com/office/infopath/2007/PartnerControls"/>
    <xsd:element name="SpecificationStatus" ma:index="8" ma:displayName="Specification Status" ma:default="Draft" ma:description="Specification document status" ma:format="Dropdown" ma:internalName="SpecificationStatus">
      <xsd:simpleType>
        <xsd:restriction base="dms:Choice">
          <xsd:enumeration value="Draft"/>
          <xsd:enumeration value="SIG TE Review"/>
          <xsd:enumeration value="Committee Review"/>
          <xsd:enumeration value="Committee Review Complete"/>
          <xsd:enumeration value="In Voting"/>
          <xsd:enumeration value="Approved"/>
          <xsd:enumeration value="Failed"/>
          <xsd:enumeration value="PS Adopted"/>
          <xsd:enumeration value="Waived"/>
          <xsd:enumeration value="Adopted"/>
          <xsd:enumeration value="Deprecated"/>
          <xsd:enumeration value="Withdrawn"/>
        </xsd:restriction>
      </xsd:simpleType>
    </xsd:element>
    <xsd:element name="b3f94da7128d41f9ac8d6935dfc755e0" ma:index="9" nillable="true" ma:displayName="SIGGroup_0" ma:hidden="true" ma:internalName="b3f94da7128d41f9ac8d6935dfc755e0">
      <xsd:simpleType>
        <xsd:restriction base="dms:Note"/>
      </xsd:simpleType>
    </xsd:element>
    <xsd:element name="TaxCatchAll" ma:index="10" nillable="true" ma:displayName="Taxonomy Catch All Column" ma:hidden="true" ma:list="{51cba05e-180f-48e6-a3a1-01f6af4feedc}" ma:internalName="TaxCatchAll" ma:showField="CatchAllData" ma:web="cc332348-4b93-481c-a826-00b5efd6d8cb">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51cba05e-180f-48e6-a3a1-01f6af4feedc}" ma:internalName="TaxCatchAllLabel" ma:readOnly="true" ma:showField="CatchAllDataLabel" ma:web="cc332348-4b93-481c-a826-00b5efd6d8cb">
      <xsd:complexType>
        <xsd:complexContent>
          <xsd:extension base="dms:MultiChoiceLookup">
            <xsd:sequence>
              <xsd:element name="Value" type="dms:Lookup" maxOccurs="unbounded" minOccurs="0" nillable="true"/>
            </xsd:sequence>
          </xsd:extension>
        </xsd:complexContent>
      </xsd:complexType>
    </xsd:element>
    <xsd:element name="a14e400918ad4a1f953a9961a6b1d700" ma:index="12" nillable="true" ma:displayName="SpecificationName_0" ma:hidden="true" ma:internalName="a14e400918ad4a1f953a9961a6b1d700">
      <xsd:simpleType>
        <xsd:restriction base="dms:Note"/>
      </xsd:simpleType>
    </xsd:element>
    <xsd:element name="e40dd9270eaa467ea5d2c293ef4ce9d5" ma:index="13" nillable="true" ma:displayName="SpecificationVersion_0" ma:hidden="true" ma:internalName="e40dd9270eaa467ea5d2c293ef4ce9d5">
      <xsd:simpleType>
        <xsd:restriction base="dms:Note"/>
      </xsd:simpleType>
    </xsd:element>
    <xsd:element name="d40c860a35004b4cae45a3f25a87ccb3" ma:index="14" nillable="true" ma:displayName="SpecificationFeature_0" ma:hidden="true" ma:internalName="d40c860a35004b4cae45a3f25a87ccb3">
      <xsd:simpleType>
        <xsd:restriction base="dms:Note"/>
      </xsd:simpleType>
    </xsd:element>
    <xsd:element name="ffae6c47e63c48e7ac7ef403e3387e67" ma:index="15" nillable="true" ma:taxonomy="true" ma:internalName="ffae6c47e63c48e7ac7ef403e3387e67" ma:taxonomyFieldName="SIGGroup" ma:displayName="Assigned Group" ma:readOnly="false" ma:default="" ma:fieldId="{ffae6c47-e63c-48e7-ac7e-f403e3387e67}" ma:sspId="e613065a-3795-4ae5-9ef3-6a1db79666d6" ma:termSetId="34e8c498-3f7a-4e07-b64a-d32a99d7a058" ma:anchorId="00000000-0000-0000-0000-000000000000" ma:open="false" ma:isKeyword="false">
      <xsd:complexType>
        <xsd:sequence>
          <xsd:element ref="pc:Terms" minOccurs="0" maxOccurs="1"/>
        </xsd:sequence>
      </xsd:complexType>
    </xsd:element>
    <xsd:element name="dce0bea3db71457195d934bb264453e3" ma:index="17" nillable="true" ma:taxonomy="true" ma:internalName="dce0bea3db71457195d934bb264453e3" ma:taxonomyFieldName="SpecificationName" ma:displayName="Specification Name" ma:readOnly="false" ma:default="" ma:fieldId="{dce0bea3-db71-4571-95d9-34bb264453e3}" ma:sspId="e613065a-3795-4ae5-9ef3-6a1db79666d6" ma:termSetId="7547f375-4dd3-4b39-a7a9-0fb6a8a7009c" ma:anchorId="00000000-0000-0000-0000-000000000000" ma:open="false" ma:isKeyword="false">
      <xsd:complexType>
        <xsd:sequence>
          <xsd:element ref="pc:Terms" minOccurs="0" maxOccurs="1"/>
        </xsd:sequence>
      </xsd:complexType>
    </xsd:element>
    <xsd:element name="j549a530e4d34c0280002dbace63d5ef" ma:index="19" nillable="true" ma:taxonomy="true" ma:internalName="j549a530e4d34c0280002dbace63d5ef" ma:taxonomyFieldName="SpecificationVersion" ma:displayName="Version/Release Name" ma:readOnly="false" ma:default="" ma:fieldId="{3549a530-e4d3-4c02-8000-2dbace63d5ef}" ma:sspId="e613065a-3795-4ae5-9ef3-6a1db79666d6" ma:termSetId="7547f375-4dd3-4b39-a7a9-0fb6a8a7009c" ma:anchorId="00000000-0000-0000-0000-000000000000" ma:open="false" ma:isKeyword="false">
      <xsd:complexType>
        <xsd:sequence>
          <xsd:element ref="pc:Terms" minOccurs="0" maxOccurs="1"/>
        </xsd:sequence>
      </xsd:complexType>
    </xsd:element>
    <xsd:element name="InitialUploadNotificationSent" ma:index="22" nillable="true" ma:displayName="Initial Upload Notification Sent" ma:default="No" ma:format="Dropdown" ma:hidden="true" ma:internalName="InitialUploadNotificationSent" ma:readOnly="false">
      <xsd:simpleType>
        <xsd:restriction base="dms:Choice">
          <xsd:enumeration value="Yes"/>
          <xsd:enumeration value="No"/>
        </xsd:restriction>
      </xsd:simpleType>
    </xsd:element>
    <xsd:element name="IsReviewedDocument" ma:index="23" nillable="true" ma:displayName="Is Reviewed Document" ma:default="1" ma:hidden="true" ma:internalName="IsReviewedDocument" ma:readOnly="false">
      <xsd:simpleType>
        <xsd:restriction base="dms:Boolean"/>
      </xsd:simpleType>
    </xsd:element>
    <xsd:element name="Is_x0020_Published" ma:index="24" nillable="true" ma:displayName="Is Published" ma:default="0" ma:hidden="true" ma:internalName="Is_x0020_Published" ma:readOnly="false">
      <xsd:simpleType>
        <xsd:restriction base="dms:Boolean"/>
      </xsd:simpleType>
    </xsd:element>
    <xsd:element name="ReviewerTitle" ma:index="25" nillable="true" ma:displayName="Reviewer Title" ma:default="" ma:description="Title of the person doing a document review." ma:hidden="true" ma:internalName="ReviewerTitle" ma:readOnly="false">
      <xsd:simpleType>
        <xsd:restriction base="dms:Text"/>
      </xsd:simpleType>
    </xsd:element>
    <xsd:element name="ReviewTaskID" ma:index="26" nillable="true" ma:displayName="Review Task ID" ma:decimals="0" ma:hidden="true" ma:internalName="ReviewTaskID" ma:readOnly="false" ma:percentage="FALSE">
      <xsd:simpleType>
        <xsd:restriction base="dms:Number">
          <xsd:minInclusive value="0"/>
        </xsd:restriction>
      </xsd:simpleType>
    </xsd:element>
    <xsd:element name="ReviewRequestID" ma:index="27" nillable="true" ma:displayName="Review Request ID" ma:decimals="0" ma:hidden="true" ma:internalName="ReviewRequestID" ma:readOnly="false" ma:percentage="FALSE">
      <xsd:simpleType>
        <xsd:restriction base="dms:Number">
          <xsd:minInclusive value="0"/>
        </xsd:restriction>
      </xsd:simpleType>
    </xsd:element>
    <xsd:element name="DocumentReviewer" ma:index="28" nillable="true" ma:displayName="Reviewer" ma:hidden="true" ma:list="UserInfo" ma:SharePointGroup="0" ma:internalName="Document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Company" ma:index="29" nillable="true" ma:displayName="Member Company" ma:default="" ma:description="The name of a member company." ma:hidden="true" ma:internalName="MemberCompany" ma:readOnly="false">
      <xsd:simpleType>
        <xsd:restriction base="dms:Text"/>
      </xsd:simpleType>
    </xsd:element>
    <xsd:element name="MemberType" ma:index="30" nillable="true" ma:displayName="Member Type" ma:default="" ma:description="The type of member company." ma:hidden="true" ma:internalName="MemberType" ma:readOnly="false">
      <xsd:simpleType>
        <xsd:restriction base="dms:Choice">
          <xsd:enumeration value="Adopter"/>
          <xsd:enumeration value="Associate"/>
          <xsd:enumeration value="Promoter"/>
          <xsd:enumeration value="SIG"/>
        </xsd:restriction>
      </xsd:simpleType>
    </xsd:element>
    <xsd:element name="IsTestSpecification" ma:index="31" nillable="true" ma:displayName="Is Test Specification" ma:default="0" ma:description="Indicates if a document is part of the test specification. Used in Test Specification Document Set." ma:hidden="true" ma:internalName="IsTestSpecification" ma:readOnly="false">
      <xsd:simpleType>
        <xsd:restriction base="dms:Boolean"/>
      </xsd:simpleType>
    </xsd:element>
    <xsd:element name="CurrentVersion" ma:index="32" nillable="true" ma:displayName="Current Version" ma:default="1" ma:internalName="CurrentVersion" ma:readOnly="false">
      <xsd:simpleType>
        <xsd:restriction base="dms:Boolean"/>
      </xsd:simpleType>
    </xsd:element>
    <xsd:element name="Container" ma:index="33" nillable="true" ma:displayName="Container" ma:format="Dropdown" ma:internalName="Container">
      <xsd:simpleType>
        <xsd:union memberTypes="dms:Text">
          <xsd:simpleType>
            <xsd:restriction base="dms:Choice">
              <xsd:enumeration value="Specifications"/>
            </xsd:restriction>
          </xsd:simpleType>
        </xsd:union>
      </xsd:simpleType>
    </xsd:element>
    <xsd:element name="_dlc_DocId" ma:index="34" nillable="true" ma:displayName="Document ID Value" ma:description="The value of the document ID assigned to this item." ma:internalName="_dlc_DocId" ma:readOnly="true">
      <xsd:simpleType>
        <xsd:restriction base="dms:Text"/>
      </xsd:simpleType>
    </xsd:element>
    <xsd:element name="_dlc_DocIdUrl" ma:index="3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6" nillable="true" ma:displayName="Persist ID" ma:description="Keep ID on add." ma:hidden="true" ma:internalName="_dlc_DocIdPersistId" ma:readOnly="true">
      <xsd:simpleType>
        <xsd:restriction base="dms:Boolean"/>
      </xsd:simpleType>
    </xsd:element>
    <xsd:element name="DevelopmentType" ma:index="37" nillable="true" ma:displayName="Development Type" ma:description="Indicates if the project is a new specification of an enhancement to an existing specification." ma:format="Dropdown" ma:hidden="true" ma:internalName="DevelopmentType" ma:readOnly="false">
      <xsd:simpleType>
        <xsd:restriction base="dms:Choice">
          <xsd:enumeration value="New"/>
          <xsd:enumeration value="Enhancement"/>
        </xsd:restriction>
      </xsd:simpleType>
    </xsd:element>
    <xsd:element name="Phase" ma:index="38" nillable="true" ma:displayName="Phase" ma:description="This is a list of all specification phases." ma:format="Dropdown" ma:hidden="true" ma:internalName="Phase" ma:readOnly="false">
      <xsd:simpleType>
        <xsd:restriction base="dms:Choice">
          <xsd:enumeration value="NWP"/>
          <xsd:enumeration value="FRD"/>
          <xsd:enumeration value="DIPD"/>
          <xsd:enumeration value="0.5"/>
          <xsd:enumeration value="FIPD"/>
          <xsd:enumeration value="0.7"/>
          <xsd:enumeration value="CR"/>
          <xsd:enumeration value="0.9"/>
          <xsd:enumeration value="PS"/>
          <xsd:enumeration value="IOP"/>
          <xsd:enumeration value="D1.0"/>
          <xsd:enumeration value="Adopted"/>
        </xsd:restriction>
      </xsd:simpleType>
    </xsd:element>
    <xsd:element name="SpecificationType" ma:index="39" nillable="true" ma:displayName="Specification Type" ma:description="Indicates if the project is traditional, core or GATT based." ma:format="Dropdown" ma:hidden="true" ma:internalName="SpecificationType" ma:readOnly="false">
      <xsd:simpleType>
        <xsd:restriction base="dms:Choice">
          <xsd:enumeration value="Traditional"/>
          <xsd:enumeration value="Core"/>
          <xsd:enumeration value="Audio Middleware"/>
          <xsd:enumeration value="GATT-based Service"/>
          <xsd:enumeration value="GATT-based Profile"/>
          <xsd:enumeration value="Mesh"/>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j549a530e4d34c0280002dbace63d5ef xmlns="cc332348-4b93-481c-a826-00b5efd6d8cb">
      <Terms xmlns="http://schemas.microsoft.com/office/infopath/2007/PartnerControls"/>
    </j549a530e4d34c0280002dbace63d5ef>
    <Phase xmlns="cc332348-4b93-481c-a826-00b5efd6d8cb">CR</Phase>
    <a14e400918ad4a1f953a9961a6b1d700 xmlns="cc332348-4b93-481c-a826-00b5efd6d8cb" xsi:nil="true"/>
    <d40c860a35004b4cae45a3f25a87ccb3 xmlns="cc332348-4b93-481c-a826-00b5efd6d8cb" xsi:nil="true"/>
    <ffae6c47e63c48e7ac7ef403e3387e67 xmlns="cc332348-4b93-481c-a826-00b5efd6d8cb">
      <Terms xmlns="http://schemas.microsoft.com/office/infopath/2007/PartnerControls">
        <TermInfo xmlns="http://schemas.microsoft.com/office/infopath/2007/PartnerControls">
          <TermName xmlns="http://schemas.microsoft.com/office/infopath/2007/PartnerControls">Mesh Working Group (mesh)</TermName>
          <TermId xmlns="http://schemas.microsoft.com/office/infopath/2007/PartnerControls">43550d86-1f4d-460c-9a5d-4a5785412cb4</TermId>
        </TermInfo>
      </Terms>
    </ffae6c47e63c48e7ac7ef403e3387e67>
    <IsReviewedDocument xmlns="cc332348-4b93-481c-a826-00b5efd6d8cb">false</IsReviewedDocument>
    <MemberType xmlns="cc332348-4b93-481c-a826-00b5efd6d8cb">SIG</MemberType>
    <MemberCompany xmlns="cc332348-4b93-481c-a826-00b5efd6d8cb">Bluetooth SIG, Inc.</MemberCompany>
    <DevelopmentType xmlns="cc332348-4b93-481c-a826-00b5efd6d8cb">Enhancement</DevelopmentType>
    <b3f94da7128d41f9ac8d6935dfc755e0 xmlns="cc332348-4b93-481c-a826-00b5efd6d8cb" xsi:nil="true"/>
    <ReviewerTitle xmlns="cc332348-4b93-481c-a826-00b5efd6d8cb">Senior Technical Writer</ReviewerTitle>
    <CurrentVersion xmlns="cc332348-4b93-481c-a826-00b5efd6d8cb">true</CurrentVersion>
    <SpecificationType xmlns="cc332348-4b93-481c-a826-00b5efd6d8cb">Mesh</SpecificationType>
    <TaxCatchAll xmlns="cc332348-4b93-481c-a826-00b5efd6d8cb">
      <Value>192</Value>
      <Value>144</Value>
    </TaxCatchAll>
    <InitialUploadNotificationSent xmlns="cc332348-4b93-481c-a826-00b5efd6d8cb">No</InitialUploadNotificationSent>
    <dce0bea3db71457195d934bb264453e3 xmlns="cc332348-4b93-481c-a826-00b5efd6d8cb">
      <Terms xmlns="http://schemas.microsoft.com/office/infopath/2007/PartnerControls">
        <TermInfo xmlns="http://schemas.microsoft.com/office/infopath/2007/PartnerControls">
          <TermName xmlns="http://schemas.microsoft.com/office/infopath/2007/PartnerControls">Mesh:Mesh</TermName>
          <TermId xmlns="http://schemas.microsoft.com/office/infopath/2007/PartnerControls">ba3349d5-70d7-4f92-a919-d4cc9017bc4d</TermId>
        </TermInfo>
      </Terms>
    </dce0bea3db71457195d934bb264453e3>
    <Is_x0020_Published xmlns="cc332348-4b93-481c-a826-00b5efd6d8cb">false</Is_x0020_Published>
    <Container xmlns="cc332348-4b93-481c-a826-00b5efd6d8cb">Specifications</Container>
    <e40dd9270eaa467ea5d2c293ef4ce9d5 xmlns="cc332348-4b93-481c-a826-00b5efd6d8cb" xsi:nil="true"/>
    <DocumentReviewer xmlns="cc332348-4b93-481c-a826-00b5efd6d8cb">
      <UserInfo>
        <DisplayName>Dale Callison (Bluetooth SIG, Inc.)</DisplayName>
        <AccountId>2952</AccountId>
        <AccountType/>
      </UserInfo>
    </DocumentReviewer>
    <ReviewTaskID xmlns="cc332348-4b93-481c-a826-00b5efd6d8cb">2</ReviewTaskID>
    <ReviewRequestID xmlns="cc332348-4b93-481c-a826-00b5efd6d8cb">2</ReviewRequestID>
    <Comments xmlns="http://schemas.microsoft.com/sharepoint/v3">R16 for TE pass</Comments>
    <IsTestSpecification xmlns="cc332348-4b93-481c-a826-00b5efd6d8cb">false</IsTestSpecification>
    <_dlc_DocId xmlns="cc332348-4b93-481c-a826-00b5efd6d8cb">BTDOC-1960544018-67</_dlc_DocId>
    <_dlc_DocIdUrl xmlns="cc332348-4b93-481c-a826-00b5efd6d8cb">
      <Url>https://specworkspace.bluetooth.com/specifications/s1049/p1405/_layouts/15/DocIdRedir.aspx?ID=BTDOC-1960544018-67</Url>
      <Description>BTDOC-1960544018-67</Description>
    </_dlc_DocIdUrl>
    <SpecificationStatus xmlns="cc332348-4b93-481c-a826-00b5efd6d8cb">SIG TE Review</SpecificationStatus>
    <IconOverlay xmlns="http://schemas.microsoft.com/sharepoint/v4"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EA463-C01D-4316-BA5F-08697B70B94C}">
  <ds:schemaRefs>
    <ds:schemaRef ds:uri="http://schemas.microsoft.com/sharepoint/events"/>
  </ds:schemaRefs>
</ds:datastoreItem>
</file>

<file path=customXml/itemProps3.xml><?xml version="1.0" encoding="utf-8"?>
<ds:datastoreItem xmlns:ds="http://schemas.openxmlformats.org/officeDocument/2006/customXml" ds:itemID="{BF7E2078-0AC0-408F-9B1B-506BE85C57B9}">
  <ds:schemaRefs>
    <ds:schemaRef ds:uri="http://schemas.microsoft.com/sharepoint/v3/contenttype/forms"/>
  </ds:schemaRefs>
</ds:datastoreItem>
</file>

<file path=customXml/itemProps4.xml><?xml version="1.0" encoding="utf-8"?>
<ds:datastoreItem xmlns:ds="http://schemas.openxmlformats.org/officeDocument/2006/customXml" ds:itemID="{EC1B9FCC-D38E-44B6-B844-2335AE10A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332348-4b93-481c-a826-00b5efd6d8c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6A11C6-0F32-48CC-B932-EB9AE15A5DEA}">
  <ds:schemaRefs>
    <ds:schemaRef ds:uri="http://schemas.microsoft.com/office/2006/metadata/properties"/>
    <ds:schemaRef ds:uri="http://schemas.microsoft.com/office/infopath/2007/PartnerControls"/>
    <ds:schemaRef ds:uri="cc332348-4b93-481c-a826-00b5efd6d8cb"/>
    <ds:schemaRef ds:uri="http://schemas.microsoft.com/sharepoint/v3"/>
    <ds:schemaRef ds:uri="http://schemas.microsoft.com/sharepoint/v4"/>
  </ds:schemaRefs>
</ds:datastoreItem>
</file>

<file path=customXml/itemProps6.xml><?xml version="1.0" encoding="utf-8"?>
<ds:datastoreItem xmlns:ds="http://schemas.openxmlformats.org/officeDocument/2006/customXml" ds:itemID="{2F486C88-2B61-48F5-9E1C-22FF995BE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Template_CR.dotx</Template>
  <TotalTime>8632</TotalTime>
  <Pages>1</Pages>
  <Words>19901</Words>
  <Characters>113437</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MshPRF_RPR_CR_r16_ok_VZ_ok-ba</vt:lpstr>
    </vt:vector>
  </TitlesOfParts>
  <Company>Bluetooth SIG</Company>
  <LinksUpToDate>false</LinksUpToDate>
  <CharactersWithSpaces>133072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MshPRF_RPR_CR_r16_ok_VZ_ok-ba</dc:title>
  <dc:subject/>
  <dc:creator>Piotr Winiarczyk</dc:creator>
  <cp:keywords>CTPClassification=CTP_PUBLIC:VisualMarkings=</cp:keywords>
  <dc:description/>
  <cp:lastModifiedBy>Windows 用户</cp:lastModifiedBy>
  <cp:revision>7</cp:revision>
  <cp:lastPrinted>2018-10-13T00:38:00Z</cp:lastPrinted>
  <dcterms:created xsi:type="dcterms:W3CDTF">2018-11-13T16:14:00Z</dcterms:created>
  <dcterms:modified xsi:type="dcterms:W3CDTF">2019-02-26T11:46:00Z</dcterms:modified>
  <cp:category>Mesh Remote Provisioning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2">
    <vt:lpwstr>Message #2</vt:lpwstr>
  </property>
  <property fmtid="{D5CDD505-2E9C-101B-9397-08002B2CF9AE}" pid="3" name="TitusGUID">
    <vt:lpwstr>e687cf33-8d53-4e89-ab77-11d223b1c1bf</vt:lpwstr>
  </property>
  <property fmtid="{D5CDD505-2E9C-101B-9397-08002B2CF9AE}" pid="4" name="CTP_TimeStamp">
    <vt:lpwstr>2017-10-27 18:31:54Z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y fmtid="{D5CDD505-2E9C-101B-9397-08002B2CF9AE}" pid="9" name="ContentTypeId">
    <vt:lpwstr>0x0101005684A68ED4D2A84D982AA8A776C219500C004799F2228357504A812952128D3248CB</vt:lpwstr>
  </property>
  <property fmtid="{D5CDD505-2E9C-101B-9397-08002B2CF9AE}" pid="10" name="SIGGroup">
    <vt:lpwstr>144;#Mesh Working Group (mesh)|43550d86-1f4d-460c-9a5d-4a5785412cb4</vt:lpwstr>
  </property>
  <property fmtid="{D5CDD505-2E9C-101B-9397-08002B2CF9AE}" pid="11" name="SpecificationName">
    <vt:lpwstr>192;#Mesh:Mesh|ba3349d5-70d7-4f92-a919-d4cc9017bc4d</vt:lpwstr>
  </property>
  <property fmtid="{D5CDD505-2E9C-101B-9397-08002B2CF9AE}" pid="12" name="SpecificationVersion">
    <vt:lpwstr/>
  </property>
  <property fmtid="{D5CDD505-2E9C-101B-9397-08002B2CF9AE}" pid="13" name="_dlc_DocIdItemGuid">
    <vt:lpwstr>c6f84730-1759-4b6c-9776-65502f058dd4</vt:lpwstr>
  </property>
  <property fmtid="{D5CDD505-2E9C-101B-9397-08002B2CF9AE}" pid="14" name="FRDStatus">
    <vt:lpwstr/>
  </property>
  <property fmtid="{D5CDD505-2E9C-101B-9397-08002B2CF9AE}" pid="15" name="ICSStatus">
    <vt:lpwstr/>
  </property>
  <property fmtid="{D5CDD505-2E9C-101B-9397-08002B2CF9AE}" pid="16" name="IXITStatus">
    <vt:lpwstr/>
  </property>
  <property fmtid="{D5CDD505-2E9C-101B-9397-08002B2CF9AE}" pid="17" name="WaiverStatus">
    <vt:lpwstr/>
  </property>
  <property fmtid="{D5CDD505-2E9C-101B-9397-08002B2CF9AE}" pid="18" name="CoreFRDStatus">
    <vt:lpwstr/>
  </property>
  <property fmtid="{D5CDD505-2E9C-101B-9397-08002B2CF9AE}" pid="19" name="TCRLStatus">
    <vt:lpwstr/>
  </property>
  <property fmtid="{D5CDD505-2E9C-101B-9397-08002B2CF9AE}" pid="20" name="IOPTestPlanStatus">
    <vt:lpwstr/>
  </property>
  <property fmtid="{D5CDD505-2E9C-101B-9397-08002B2CF9AE}" pid="21" name="TestSpecificationStatus">
    <vt:lpwstr/>
  </property>
  <property fmtid="{D5CDD505-2E9C-101B-9397-08002B2CF9AE}" pid="22" name="TestStrategyStatus">
    <vt:lpwstr/>
  </property>
  <property fmtid="{D5CDD505-2E9C-101B-9397-08002B2CF9AE}" pid="23" name="CharterStatus">
    <vt:lpwstr/>
  </property>
  <property fmtid="{D5CDD505-2E9C-101B-9397-08002B2CF9AE}" pid="24" name="IOPResultsStatus">
    <vt:lpwstr/>
  </property>
  <property fmtid="{D5CDD505-2E9C-101B-9397-08002B2CF9AE}" pid="25" name="j549a530e4d34c0280002dbace63d5ef">
    <vt:lpwstr/>
  </property>
  <property fmtid="{D5CDD505-2E9C-101B-9397-08002B2CF9AE}" pid="26" name="Phase">
    <vt:lpwstr>CR</vt:lpwstr>
  </property>
  <property fmtid="{D5CDD505-2E9C-101B-9397-08002B2CF9AE}" pid="27" name="a14e400918ad4a1f953a9961a6b1d700">
    <vt:lpwstr/>
  </property>
  <property fmtid="{D5CDD505-2E9C-101B-9397-08002B2CF9AE}" pid="28" name="d40c860a35004b4cae45a3f25a87ccb3">
    <vt:lpwstr/>
  </property>
  <property fmtid="{D5CDD505-2E9C-101B-9397-08002B2CF9AE}" pid="29" name="ffae6c47e63c48e7ac7ef403e3387e67">
    <vt:lpwstr>Mesh Working Group (mesh)|43550d86-1f4d-460c-9a5d-4a5785412cb4</vt:lpwstr>
  </property>
  <property fmtid="{D5CDD505-2E9C-101B-9397-08002B2CF9AE}" pid="30" name="IsReviewedDocument">
    <vt:lpwstr>0</vt:lpwstr>
  </property>
  <property fmtid="{D5CDD505-2E9C-101B-9397-08002B2CF9AE}" pid="31" name="MemberType">
    <vt:lpwstr>SIG</vt:lpwstr>
  </property>
  <property fmtid="{D5CDD505-2E9C-101B-9397-08002B2CF9AE}" pid="32" name="MemberCompany">
    <vt:lpwstr>Bluetooth SIG, Inc.</vt:lpwstr>
  </property>
  <property fmtid="{D5CDD505-2E9C-101B-9397-08002B2CF9AE}" pid="33" name="DevelopmentType">
    <vt:lpwstr>Enhancement</vt:lpwstr>
  </property>
  <property fmtid="{D5CDD505-2E9C-101B-9397-08002B2CF9AE}" pid="34" name="b3f94da7128d41f9ac8d6935dfc755e0">
    <vt:lpwstr/>
  </property>
  <property fmtid="{D5CDD505-2E9C-101B-9397-08002B2CF9AE}" pid="35" name="ReviewerTitle">
    <vt:lpwstr>Senior Technical Writer</vt:lpwstr>
  </property>
  <property fmtid="{D5CDD505-2E9C-101B-9397-08002B2CF9AE}" pid="36" name="CurrentVersion">
    <vt:lpwstr>1</vt:lpwstr>
  </property>
  <property fmtid="{D5CDD505-2E9C-101B-9397-08002B2CF9AE}" pid="37" name="SpecificationType">
    <vt:lpwstr>Mesh</vt:lpwstr>
  </property>
  <property fmtid="{D5CDD505-2E9C-101B-9397-08002B2CF9AE}" pid="38" name="TaxCatchAll">
    <vt:lpwstr>192;#;#144;#</vt:lpwstr>
  </property>
  <property fmtid="{D5CDD505-2E9C-101B-9397-08002B2CF9AE}" pid="39" name="InitialUploadNotificationSent">
    <vt:lpwstr>No</vt:lpwstr>
  </property>
  <property fmtid="{D5CDD505-2E9C-101B-9397-08002B2CF9AE}" pid="40" name="dce0bea3db71457195d934bb264453e3">
    <vt:lpwstr>Mesh:Mesh|ba3349d5-70d7-4f92-a919-d4cc9017bc4d</vt:lpwstr>
  </property>
  <property fmtid="{D5CDD505-2E9C-101B-9397-08002B2CF9AE}" pid="41" name="Is Published">
    <vt:lpwstr>0</vt:lpwstr>
  </property>
  <property fmtid="{D5CDD505-2E9C-101B-9397-08002B2CF9AE}" pid="42" name="Container">
    <vt:lpwstr>Specifications</vt:lpwstr>
  </property>
  <property fmtid="{D5CDD505-2E9C-101B-9397-08002B2CF9AE}" pid="43" name="e40dd9270eaa467ea5d2c293ef4ce9d5">
    <vt:lpwstr/>
  </property>
  <property fmtid="{D5CDD505-2E9C-101B-9397-08002B2CF9AE}" pid="44" name="DocumentReviewer">
    <vt:lpwstr>2952;#Dale Callison (Bluetooth SIG, Inc.)</vt:lpwstr>
  </property>
  <property fmtid="{D5CDD505-2E9C-101B-9397-08002B2CF9AE}" pid="45" name="ReviewTaskID">
    <vt:lpwstr>2</vt:lpwstr>
  </property>
  <property fmtid="{D5CDD505-2E9C-101B-9397-08002B2CF9AE}" pid="46" name="ReviewRequestID">
    <vt:lpwstr>2</vt:lpwstr>
  </property>
  <property fmtid="{D5CDD505-2E9C-101B-9397-08002B2CF9AE}" pid="47" name="Comments">
    <vt:lpwstr>Initial CR submission. Not migrated to the CR template yet...</vt:lpwstr>
  </property>
  <property fmtid="{D5CDD505-2E9C-101B-9397-08002B2CF9AE}" pid="48" name="IsTestSpecification">
    <vt:lpwstr>0</vt:lpwstr>
  </property>
  <property fmtid="{D5CDD505-2E9C-101B-9397-08002B2CF9AE}" pid="49" name="_dlc_DocId">
    <vt:lpwstr>BTDOC-1960544018-60</vt:lpwstr>
  </property>
  <property fmtid="{D5CDD505-2E9C-101B-9397-08002B2CF9AE}" pid="50" name="_dlc_DocIdUrl">
    <vt:lpwstr>https://specworkspace.bluetooth.com/specifications/s1049/p1405/_layouts/15/DocIdRedir.aspx?ID=BTDOC-1960544018-60, BTDOC-1960544018-60</vt:lpwstr>
  </property>
  <property fmtid="{D5CDD505-2E9C-101B-9397-08002B2CF9AE}" pid="51" name="SpecificationStatus">
    <vt:lpwstr>SIG TE Review</vt:lpwstr>
  </property>
  <property fmtid="{D5CDD505-2E9C-101B-9397-08002B2CF9AE}" pid="52" name="IconOverlay">
    <vt:lpwstr/>
  </property>
</Properties>
</file>